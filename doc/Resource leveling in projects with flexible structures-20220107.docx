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64F3A86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4E0CC8">
        <w:rPr>
          <w:highlight w:val="yellow"/>
          <w:rPrChange w:id="5" w:author="Windows 用户" w:date="2021-12-16T13:16:00Z">
            <w:rPr/>
          </w:rPrChange>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w:t>
      </w:r>
      <w:del w:id="6" w:author="Windows 用户" w:date="2021-11-18T21:32:00Z">
        <w:r w:rsidRPr="00A57B74" w:rsidDel="008A1EC3">
          <w:delText>n</w:delText>
        </w:r>
      </w:del>
      <w:r w:rsidRPr="00A57B74">
        <w:t xml:space="preserve"> </w:t>
      </w:r>
      <w:ins w:id="7" w:author="Windows 用户" w:date="2021-11-18T21:32:00Z">
        <w:r w:rsidR="008A1EC3" w:rsidRPr="008A1EC3">
          <w:t>customized</w:t>
        </w:r>
        <w:r w:rsidR="008A1EC3" w:rsidRPr="008A1EC3" w:rsidDel="008A1EC3">
          <w:t xml:space="preserve"> </w:t>
        </w:r>
      </w:ins>
      <w:del w:id="8" w:author="Windows 用户" w:date="2021-11-18T21:32:00Z">
        <w:r w:rsidRPr="00A57B74" w:rsidDel="008A1EC3">
          <w:delText xml:space="preserve">improved </w:delText>
        </w:r>
      </w:del>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9" w:name="OLE_LINK1"/>
      <w:r w:rsidRPr="00A57B74">
        <w:t>Flexible projects</w:t>
      </w:r>
      <w:bookmarkEnd w:id="9"/>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10" w:name="OLE_LINK12"/>
      <w:bookmarkStart w:id="11"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10"/>
      <w:bookmarkEnd w:id="11"/>
      <w:r>
        <w:rPr>
          <w:rFonts w:cstheme="minorEastAsia"/>
          <w:noProof/>
          <w:kern w:val="0"/>
        </w:rPr>
        <w:t>(Li &amp; Demeulemeester, 2016; Li et al., 2018)</w:t>
      </w:r>
      <w:r w:rsidRPr="00A57B74">
        <w:t>.</w:t>
      </w:r>
    </w:p>
    <w:p w14:paraId="23D96E22" w14:textId="0AB1DA39" w:rsidR="00445F11" w:rsidRPr="007F0BBA" w:rsidRDefault="007D716A">
      <w:pPr>
        <w:ind w:firstLine="420"/>
        <w:rPr>
          <w:color w:val="0070C0"/>
        </w:rPr>
        <w:pPrChange w:id="12" w:author="Windows 用户" w:date="2021-12-28T12:21:00Z">
          <w:pPr>
            <w:ind w:leftChars="100" w:left="210" w:firstLineChars="100" w:firstLine="210"/>
          </w:pPr>
        </w:pPrChange>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ins w:id="13" w:author="Windows 用户" w:date="2021-12-06T14:55:00Z">
        <w:r w:rsidR="005E1749">
          <w:rPr>
            <w:rFonts w:cstheme="minorEastAsia"/>
            <w:kern w:val="0"/>
          </w:rPr>
          <w:t xml:space="preserve"> </w:t>
        </w:r>
        <w:r w:rsidR="005E1749" w:rsidRPr="005E1749">
          <w:rPr>
            <w:noProof/>
            <w:color w:val="0070C0"/>
            <w:rPrChange w:id="14" w:author="Windows 用户" w:date="2021-12-06T14:55:00Z">
              <w:rPr>
                <w:noProof/>
              </w:rPr>
            </w:rPrChange>
          </w:rPr>
          <w:t>(</w:t>
        </w:r>
        <w:bookmarkStart w:id="15" w:name="OLE_LINK76"/>
        <w:bookmarkStart w:id="16" w:name="OLE_LINK77"/>
        <w:r w:rsidR="005E1749" w:rsidRPr="005E1749">
          <w:rPr>
            <w:noProof/>
            <w:color w:val="0070C0"/>
            <w:rPrChange w:id="17" w:author="Windows 用户" w:date="2021-12-06T14:55:00Z">
              <w:rPr>
                <w:noProof/>
              </w:rPr>
            </w:rPrChange>
          </w:rPr>
          <w:t xml:space="preserve">Neumann </w:t>
        </w:r>
        <w:bookmarkEnd w:id="15"/>
        <w:bookmarkEnd w:id="16"/>
        <w:r w:rsidR="005E1749" w:rsidRPr="005E1749">
          <w:rPr>
            <w:noProof/>
            <w:color w:val="0070C0"/>
            <w:rPrChange w:id="18" w:author="Windows 用户" w:date="2021-12-06T14:55:00Z">
              <w:rPr>
                <w:noProof/>
              </w:rPr>
            </w:rPrChange>
          </w:rPr>
          <w:t>et al., 2012)</w:t>
        </w:r>
      </w:ins>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FD2F99" w14:textId="353A41E4" w:rsidR="002C1766" w:rsidRDefault="007D716A" w:rsidP="007F0BBA">
      <w:pPr>
        <w:ind w:firstLine="420"/>
        <w:rPr>
          <w:ins w:id="19" w:author="Windows 用户" w:date="2022-01-06T21:08:00Z"/>
          <w:rFonts w:cstheme="minorEastAsia"/>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20" w:name="OLE_LINK67"/>
      <w:r w:rsidR="004C6CDA" w:rsidRPr="00C70BEA">
        <w:rPr>
          <w:rFonts w:cstheme="minorEastAsia"/>
          <w:kern w:val="0"/>
        </w:rPr>
        <w:t>Caramia</w:t>
      </w:r>
      <w:bookmarkEnd w:id="2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84741">
        <w:rPr>
          <w:rFonts w:cstheme="minorEastAsia"/>
          <w:color w:val="0070C0"/>
          <w:kern w:val="0"/>
          <w:rPrChange w:id="21" w:author="Windows 用户" w:date="2022-01-06T21:31:00Z">
            <w:rPr>
              <w:rFonts w:cstheme="minorEastAsia"/>
              <w:kern w:val="0"/>
            </w:rPr>
          </w:rPrChange>
        </w:rPr>
        <w:t xml:space="preserve"> </w:t>
      </w:r>
      <w:ins w:id="22" w:author="Windows 用户" w:date="2022-01-06T21:31:00Z">
        <w:r w:rsidR="00E84741" w:rsidRPr="00E84741">
          <w:rPr>
            <w:rFonts w:cstheme="minorEastAsia"/>
            <w:color w:val="0070C0"/>
            <w:kern w:val="0"/>
            <w:rPrChange w:id="23" w:author="Windows 用户" w:date="2022-01-06T21:31:00Z">
              <w:rPr>
                <w:rFonts w:cstheme="minorEastAsia"/>
                <w:kern w:val="0"/>
              </w:rPr>
            </w:rPrChange>
          </w:rPr>
          <w:t>as the project becomes more complex and the technologies or methods used become more diverse, the above assumptions are not consistent with the actual situation</w:t>
        </w:r>
      </w:ins>
      <w:del w:id="24" w:author="Windows 用户" w:date="2022-01-06T21:16:00Z">
        <w:r w:rsidRPr="00E84741" w:rsidDel="00D50256">
          <w:rPr>
            <w:rFonts w:cstheme="minorEastAsia"/>
            <w:color w:val="0070C0"/>
            <w:kern w:val="0"/>
            <w:rPrChange w:id="25" w:author="Windows 用户" w:date="2022-01-06T21:31:00Z">
              <w:rPr>
                <w:rFonts w:cstheme="minorEastAsia"/>
                <w:kern w:val="0"/>
              </w:rPr>
            </w:rPrChange>
          </w:rPr>
          <w:delText>in real-world projects</w:delText>
        </w:r>
      </w:del>
      <w:ins w:id="26" w:author="Windows 用户" w:date="2022-01-06T21:30:00Z">
        <w:r w:rsidR="008A19C6" w:rsidRPr="00E84741">
          <w:rPr>
            <w:rFonts w:cstheme="minorEastAsia"/>
            <w:color w:val="0070C0"/>
            <w:kern w:val="0"/>
            <w:rPrChange w:id="27" w:author="Windows 用户" w:date="2022-01-06T21:31:00Z">
              <w:rPr>
                <w:rFonts w:cstheme="minorEastAsia"/>
                <w:kern w:val="0"/>
              </w:rPr>
            </w:rPrChange>
          </w:rPr>
          <w:t>.</w:t>
        </w:r>
      </w:ins>
      <w:ins w:id="28" w:author="Windows 用户" w:date="2022-01-06T21:31:00Z">
        <w:r w:rsidR="00E84741" w:rsidRPr="00E84741">
          <w:rPr>
            <w:rFonts w:cstheme="minorEastAsia"/>
            <w:color w:val="0070C0"/>
            <w:kern w:val="0"/>
            <w:rPrChange w:id="29" w:author="Windows 用户" w:date="2022-01-06T21:31:00Z">
              <w:rPr>
                <w:rFonts w:cstheme="minorEastAsia"/>
                <w:kern w:val="0"/>
              </w:rPr>
            </w:rPrChange>
          </w:rPr>
          <w:t xml:space="preserve"> </w:t>
        </w:r>
      </w:ins>
      <w:del w:id="30" w:author="Windows 用户" w:date="2022-01-06T21:30:00Z">
        <w:r w:rsidRPr="00153B66" w:rsidDel="008A19C6">
          <w:rPr>
            <w:rFonts w:cstheme="minorEastAsia"/>
            <w:kern w:val="0"/>
            <w:highlight w:val="yellow"/>
            <w:rPrChange w:id="31" w:author="Windows 用户" w:date="2022-01-07T09:15:00Z">
              <w:rPr>
                <w:rFonts w:cstheme="minorEastAsia"/>
                <w:kern w:val="0"/>
              </w:rPr>
            </w:rPrChange>
          </w:rPr>
          <w:delText xml:space="preserve">, </w:delText>
        </w:r>
      </w:del>
      <w:ins w:id="32" w:author="Windows 用户" w:date="2022-01-06T21:29:00Z">
        <w:r w:rsidR="008A19C6" w:rsidRPr="00153B66">
          <w:rPr>
            <w:color w:val="0070C0"/>
            <w:highlight w:val="yellow"/>
            <w:rPrChange w:id="33" w:author="Windows 用户" w:date="2022-01-07T09:15:00Z">
              <w:rPr>
                <w:color w:val="0070C0"/>
              </w:rPr>
            </w:rPrChange>
          </w:rPr>
          <w:t>For example, In the IT and R&amp;D sectors, flexible project management methods (agile and extreme) are becoming more and more popular in practice,</w:t>
        </w:r>
        <w:r w:rsidR="008A19C6" w:rsidRPr="002F6FE3">
          <w:rPr>
            <w:color w:val="0070C0"/>
          </w:rPr>
          <w:t xml:space="preserve"> and flexible methods require flexible project structures </w:t>
        </w:r>
        <w:bookmarkStart w:id="34" w:name="_GoBack"/>
        <w:bookmarkEnd w:id="34"/>
        <w:r w:rsidR="008A19C6" w:rsidRPr="002F6FE3">
          <w:rPr>
            <w:color w:val="0070C0"/>
          </w:rPr>
          <w:t>(Kosztyán &amp; Szalkai, 2020)</w:t>
        </w:r>
        <w:r w:rsidR="008A19C6">
          <w:rPr>
            <w:color w:val="0070C0"/>
          </w:rPr>
          <w:t>.</w:t>
        </w:r>
        <w:r w:rsidR="008A19C6" w:rsidRPr="002F6FE3">
          <w:rPr>
            <w:color w:val="0070C0"/>
          </w:rPr>
          <w:t xml:space="preserve"> </w:t>
        </w:r>
        <w:r w:rsidR="008A19C6">
          <w:rPr>
            <w:color w:val="0070C0"/>
          </w:rPr>
          <w:t xml:space="preserve">The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ins>
      <w:ins w:id="35" w:author="Windows 用户" w:date="2022-01-06T21:32:00Z">
        <w:r w:rsidR="007C5C18">
          <w:rPr>
            <w:color w:val="0070C0"/>
          </w:rPr>
          <w:t>.</w:t>
        </w:r>
      </w:ins>
      <w:ins w:id="36" w:author="Windows 用户" w:date="2022-01-07T09:01:00Z">
        <w:r w:rsidR="00F5189C">
          <w:rPr>
            <w:rFonts w:cstheme="minorEastAsia" w:hint="eastAsia"/>
            <w:kern w:val="0"/>
          </w:rPr>
          <w:t xml:space="preserve"> </w:t>
        </w:r>
      </w:ins>
      <w:ins w:id="37" w:author="Windows 用户" w:date="2022-01-06T21:32:00Z">
        <w:r w:rsidR="00773821">
          <w:rPr>
            <w:rFonts w:cstheme="minorEastAsia" w:hint="eastAsia"/>
            <w:color w:val="0070C0"/>
            <w:kern w:val="0"/>
          </w:rPr>
          <w:t>T</w:t>
        </w:r>
        <w:r w:rsidR="00773821">
          <w:rPr>
            <w:rFonts w:cstheme="minorEastAsia"/>
            <w:color w:val="0070C0"/>
            <w:kern w:val="0"/>
          </w:rPr>
          <w:t xml:space="preserve">herefore, </w:t>
        </w:r>
      </w:ins>
      <w:ins w:id="38" w:author="Windows 用户" w:date="2022-01-10T20:33:00Z">
        <w:r w:rsidR="00EF09B0" w:rsidRPr="00EF09B0">
          <w:rPr>
            <w:rFonts w:cstheme="minorEastAsia"/>
            <w:color w:val="0070C0"/>
            <w:kern w:val="0"/>
            <w:rPrChange w:id="39" w:author="Windows 用户" w:date="2022-01-10T20:33:00Z">
              <w:rPr>
                <w:rFonts w:cstheme="minorEastAsia"/>
                <w:kern w:val="0"/>
              </w:rPr>
            </w:rPrChange>
          </w:rPr>
          <w:t>a project can be accomplished in a number of ways in a realistic scenario</w:t>
        </w:r>
        <w:r w:rsidR="00EF09B0">
          <w:rPr>
            <w:rFonts w:cstheme="minorEastAsia" w:hint="eastAsia"/>
            <w:kern w:val="0"/>
          </w:rPr>
          <w:t>,</w:t>
        </w:r>
        <w:r w:rsidR="00EF09B0">
          <w:rPr>
            <w:rFonts w:cstheme="minorEastAsia"/>
            <w:kern w:val="0"/>
          </w:rPr>
          <w:t xml:space="preserve"> </w:t>
        </w:r>
      </w:ins>
      <w:moveToRangeStart w:id="40" w:author="Windows 用户" w:date="2022-01-06T21:15:00Z" w:name="move92396135"/>
      <w:ins w:id="41" w:author="Windows 用户" w:date="2022-01-06T21:15:00Z">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ins>
      <w:ins w:id="42" w:author="Windows 用户" w:date="2022-01-07T09:04:00Z">
        <w:r w:rsidR="00E3572D">
          <w:rPr>
            <w:rFonts w:cstheme="minorEastAsia" w:hint="eastAsia"/>
            <w:kern w:val="0"/>
          </w:rPr>
          <w:t>.</w:t>
        </w:r>
        <w:r w:rsidR="00E3572D">
          <w:rPr>
            <w:rFonts w:cstheme="minorEastAsia"/>
            <w:kern w:val="0"/>
          </w:rPr>
          <w:t xml:space="preserve"> </w:t>
        </w:r>
      </w:ins>
      <w:ins w:id="43" w:author="Windows 用户" w:date="2022-01-06T21:15:00Z">
        <w:del w:id="44" w:author="Windows 用户" w:date="2022-01-07T09:04:00Z">
          <w:r w:rsidR="00E3572D" w:rsidRPr="00A57B74" w:rsidDel="0098050D">
            <w:rPr>
              <w:rFonts w:cstheme="minorEastAsia"/>
              <w:kern w:val="0"/>
            </w:rPr>
            <w:delText xml:space="preserve">; </w:delText>
          </w:r>
          <w:r w:rsidR="00E3572D" w:rsidRPr="00E65E3D" w:rsidDel="0098050D">
            <w:rPr>
              <w:rFonts w:cstheme="minorEastAsia"/>
              <w:kern w:val="0"/>
            </w:rPr>
            <w:delText>even if some activities are not implemented, this does not affect the completion of the project objectives.</w:delText>
          </w:r>
        </w:del>
      </w:ins>
      <w:moveToRangeEnd w:id="40"/>
      <w:ins w:id="45" w:author="Windows 用户" w:date="2022-01-06T21:10:00Z">
        <w:r w:rsidR="00FE134E">
          <w:rPr>
            <w:rFonts w:cstheme="minorEastAsia" w:hint="eastAsia"/>
            <w:color w:val="0070C0"/>
            <w:kern w:val="0"/>
          </w:rPr>
          <w:t>由于不同的方式</w:t>
        </w:r>
      </w:ins>
      <w:ins w:id="46" w:author="Windows 用户" w:date="2022-01-06T21:17:00Z">
        <w:r w:rsidR="00B83771">
          <w:rPr>
            <w:rFonts w:cstheme="minorEastAsia" w:hint="eastAsia"/>
            <w:color w:val="0070C0"/>
            <w:kern w:val="0"/>
          </w:rPr>
          <w:t>，每一种方式</w:t>
        </w:r>
      </w:ins>
      <w:ins w:id="47" w:author="Windows 用户" w:date="2022-01-06T21:18:00Z">
        <w:r w:rsidR="00B83771">
          <w:rPr>
            <w:rFonts w:cstheme="minorEastAsia" w:hint="eastAsia"/>
            <w:color w:val="0070C0"/>
            <w:kern w:val="0"/>
          </w:rPr>
          <w:t>其实就对应着一个项目结构，因此柔性项目结构中存在着多种项目结构</w:t>
        </w:r>
        <w:r w:rsidR="008263C1">
          <w:rPr>
            <w:rFonts w:cstheme="minorEastAsia" w:hint="eastAsia"/>
            <w:color w:val="0070C0"/>
            <w:kern w:val="0"/>
          </w:rPr>
          <w:t>，</w:t>
        </w:r>
      </w:ins>
      <w:ins w:id="48" w:author="Windows 用户" w:date="2022-01-06T21:20:00Z">
        <w:r w:rsidR="007B0B0D">
          <w:rPr>
            <w:rFonts w:cstheme="minorEastAsia" w:hint="eastAsia"/>
            <w:color w:val="0070C0"/>
            <w:kern w:val="0"/>
          </w:rPr>
          <w:t>不同的方式</w:t>
        </w:r>
      </w:ins>
      <w:ins w:id="49" w:author="Windows 用户" w:date="2022-01-07T09:08:00Z">
        <w:r w:rsidR="00E97BBF">
          <w:rPr>
            <w:rFonts w:cstheme="minorEastAsia" w:hint="eastAsia"/>
            <w:color w:val="0070C0"/>
            <w:kern w:val="0"/>
          </w:rPr>
          <w:t>（项目结</w:t>
        </w:r>
        <w:r w:rsidR="00E97BBF">
          <w:rPr>
            <w:rFonts w:cstheme="minorEastAsia" w:hint="eastAsia"/>
            <w:color w:val="0070C0"/>
            <w:kern w:val="0"/>
          </w:rPr>
          <w:lastRenderedPageBreak/>
          <w:t>构）</w:t>
        </w:r>
      </w:ins>
      <w:ins w:id="50" w:author="Windows 用户" w:date="2022-01-06T21:20:00Z">
        <w:r w:rsidR="007B0B0D">
          <w:rPr>
            <w:rFonts w:cstheme="minorEastAsia" w:hint="eastAsia"/>
            <w:color w:val="0070C0"/>
            <w:kern w:val="0"/>
          </w:rPr>
          <w:t>的中优先关系和执行的</w:t>
        </w:r>
      </w:ins>
      <w:ins w:id="51" w:author="Windows 用户" w:date="2022-01-07T09:08:00Z">
        <w:r w:rsidR="00E97BBF">
          <w:rPr>
            <w:rFonts w:cstheme="minorEastAsia" w:hint="eastAsia"/>
            <w:color w:val="0070C0"/>
            <w:kern w:val="0"/>
          </w:rPr>
          <w:t>活动</w:t>
        </w:r>
      </w:ins>
      <w:ins w:id="52" w:author="Windows 用户" w:date="2022-01-06T21:20:00Z">
        <w:r w:rsidR="007B0B0D">
          <w:rPr>
            <w:rFonts w:cstheme="minorEastAsia" w:hint="eastAsia"/>
            <w:color w:val="0070C0"/>
            <w:kern w:val="0"/>
          </w:rPr>
          <w:t>不同，对资源需求也不同</w:t>
        </w:r>
      </w:ins>
      <w:ins w:id="53" w:author="Windows 用户" w:date="2022-01-06T21:21:00Z">
        <w:r w:rsidR="007B0B0D">
          <w:rPr>
            <w:rFonts w:cstheme="minorEastAsia" w:hint="eastAsia"/>
            <w:color w:val="0070C0"/>
            <w:kern w:val="0"/>
          </w:rPr>
          <w:t>。</w:t>
        </w:r>
      </w:ins>
      <w:ins w:id="54" w:author="Windows 用户" w:date="2022-01-07T09:09:00Z">
        <w:r w:rsidR="00E97BBF">
          <w:rPr>
            <w:rFonts w:cstheme="minorEastAsia" w:hint="eastAsia"/>
            <w:color w:val="0070C0"/>
            <w:kern w:val="0"/>
          </w:rPr>
          <w:t>在柔性项目结构中只需要选择一种结构，</w:t>
        </w:r>
        <w:r w:rsidR="00AE29D2">
          <w:rPr>
            <w:rFonts w:cstheme="minorEastAsia" w:hint="eastAsia"/>
            <w:color w:val="0070C0"/>
            <w:kern w:val="0"/>
          </w:rPr>
          <w:t>就能完成项目的目标。</w:t>
        </w:r>
      </w:ins>
      <w:ins w:id="55" w:author="Windows 用户" w:date="2022-01-06T21:21:00Z">
        <w:r w:rsidR="007B0B0D" w:rsidRPr="00D1715E">
          <w:rPr>
            <w:rFonts w:cstheme="minorEastAsia"/>
            <w:kern w:val="0"/>
            <w:highlight w:val="yellow"/>
          </w:rPr>
          <w:t xml:space="preserve"> </w:t>
        </w:r>
      </w:ins>
      <w:ins w:id="56" w:author="Windows 用户" w:date="2022-01-06T21:17:00Z">
        <w:r w:rsidR="00B83771" w:rsidRPr="00D1715E">
          <w:rPr>
            <w:rFonts w:cstheme="minorEastAsia"/>
            <w:kern w:val="0"/>
            <w:highlight w:val="yellow"/>
          </w:rPr>
          <w:t>Taking a bridge construction project as an example, reinforced</w:t>
        </w:r>
      </w:ins>
      <w:ins w:id="57" w:author="Windows 用户" w:date="2022-01-06T21:20:00Z">
        <w:r w:rsidR="007B0B0D" w:rsidRPr="00D1715E" w:rsidDel="00B83771">
          <w:rPr>
            <w:rFonts w:cstheme="minorEastAsia"/>
            <w:kern w:val="0"/>
            <w:highlight w:val="yellow"/>
          </w:rPr>
          <w:t xml:space="preserve"> </w:t>
        </w:r>
      </w:ins>
      <w:moveToRangeStart w:id="58" w:author="Windows 用户" w:date="2022-01-06T21:10:00Z" w:name="move92395874"/>
      <w:moveTo w:id="59" w:author="Windows 用户" w:date="2022-01-06T21:10:00Z">
        <w:del w:id="60" w:author="Windows 用户" w:date="2022-01-06T21:17:00Z">
          <w:r w:rsidR="00FE134E" w:rsidRPr="00D1715E" w:rsidDel="00B83771">
            <w:rPr>
              <w:rFonts w:cstheme="minorEastAsia"/>
              <w:kern w:val="0"/>
              <w:highlight w:val="yellow"/>
            </w:rPr>
            <w:delText xml:space="preserve">Taking a bridge construction project as an example, reinforced </w:delText>
          </w:r>
        </w:del>
        <w:r w:rsidR="00FE134E" w:rsidRPr="00D1715E">
          <w:rPr>
            <w:rFonts w:cstheme="minorEastAsia"/>
            <w:kern w:val="0"/>
            <w:highlight w:val="yellow"/>
          </w:rPr>
          <w:t xml:space="preserve">concrete or steel </w:t>
        </w:r>
        <w:r w:rsidR="00FE134E" w:rsidRPr="00D1715E">
          <w:rPr>
            <w:rFonts w:cs="等线"/>
            <w:kern w:val="0"/>
            <w:highlight w:val="yellow"/>
          </w:rPr>
          <w:t>structures</w:t>
        </w:r>
        <w:r w:rsidR="00FE134E" w:rsidRPr="00D1715E">
          <w:rPr>
            <w:rFonts w:cstheme="minorEastAsia"/>
            <w:kern w:val="0"/>
            <w:highlight w:val="yellow"/>
          </w:rPr>
          <w:t xml:space="preserve"> can be selected for pier construction. If reinforced concrete is selected, the construction of the subbasement, basement and pier shaft should be carried out accordingly. On the other hand, if the steel structure is selected, pretreatment, </w:t>
        </w:r>
        <w:r w:rsidR="00FE134E" w:rsidRPr="00D1715E">
          <w:rPr>
            <w:rFonts w:cs="等线"/>
            <w:kern w:val="0"/>
            <w:highlight w:val="yellow"/>
          </w:rPr>
          <w:t>welding</w:t>
        </w:r>
        <w:r w:rsidR="00FE134E" w:rsidRPr="00D1715E">
          <w:rPr>
            <w:rFonts w:cstheme="minorEastAsia"/>
            <w:kern w:val="0"/>
            <w:highlight w:val="yellow"/>
          </w:rPr>
          <w:t xml:space="preserve"> and other activities are required.</w:t>
        </w:r>
        <w:r w:rsidR="00FE134E" w:rsidRPr="00D1715E">
          <w:rPr>
            <w:highlight w:val="yellow"/>
          </w:rPr>
          <w:t xml:space="preserve"> </w:t>
        </w:r>
        <w:r w:rsidR="00FE134E" w:rsidRPr="00D1715E">
          <w:rPr>
            <w:rFonts w:cstheme="minorEastAsia"/>
            <w:kern w:val="0"/>
            <w:highlight w:val="yellow"/>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moveTo>
      <w:moveToRangeEnd w:id="58"/>
      <w:ins w:id="61" w:author="Windows 用户" w:date="2022-01-06T21:43:00Z">
        <w:r w:rsidR="00113CC1" w:rsidRPr="00113CC1">
          <w:rPr>
            <w:rFonts w:hint="eastAsia"/>
          </w:rPr>
          <w:t xml:space="preserve"> </w:t>
        </w:r>
        <w:r w:rsidR="00113CC1" w:rsidRPr="00113CC1">
          <w:rPr>
            <w:rFonts w:cstheme="minorEastAsia" w:hint="eastAsia"/>
            <w:color w:val="0070C0"/>
            <w:kern w:val="0"/>
            <w:rPrChange w:id="62" w:author="Windows 用户" w:date="2022-01-06T21:43:00Z">
              <w:rPr>
                <w:rFonts w:cstheme="minorEastAsia" w:hint="eastAsia"/>
                <w:kern w:val="0"/>
              </w:rPr>
            </w:rPrChange>
          </w:rPr>
          <w:t>这些实例为本研究的所讨论的项目调度问题提供了理论和实践支持。</w:t>
        </w:r>
      </w:ins>
    </w:p>
    <w:p w14:paraId="2B1BA42E" w14:textId="79E91E06" w:rsidR="008217E1" w:rsidRDefault="00873095" w:rsidP="007F0BBA">
      <w:pPr>
        <w:ind w:firstLine="420"/>
        <w:rPr>
          <w:ins w:id="63" w:author="Windows 用户" w:date="2022-01-06T21:36:00Z"/>
          <w:color w:val="0070C0"/>
        </w:rPr>
      </w:pPr>
      <w:ins w:id="64" w:author="Windows 用户" w:date="2022-01-06T21:46:00Z">
        <w:r>
          <w:rPr>
            <w:rFonts w:hint="eastAsia"/>
          </w:rPr>
          <w:t>近年越来越多关于柔性结构与资源受限项目调度的研究，其旨在找到一个项目结构，并最小化项目的完成时间。</w:t>
        </w:r>
      </w:ins>
      <w:del w:id="65" w:author="Windows 用户" w:date="2022-01-06T21:15:00Z">
        <w:r w:rsidR="007D716A" w:rsidRPr="00A57B74" w:rsidDel="00A63755">
          <w:rPr>
            <w:rFonts w:cstheme="minorEastAsia"/>
            <w:kern w:val="0"/>
          </w:rPr>
          <w:delText>the project structure tends to be flexible.</w:delText>
        </w:r>
        <w:r w:rsidR="007D716A" w:rsidRPr="00A57B74" w:rsidDel="00A63755">
          <w:delText xml:space="preserve"> </w:delText>
        </w:r>
        <w:r w:rsidR="007D716A" w:rsidRPr="00A57B74" w:rsidDel="00A63755">
          <w:rPr>
            <w:rFonts w:cstheme="minorEastAsia"/>
            <w:kern w:val="0"/>
          </w:rPr>
          <w:delText xml:space="preserve">In a project with flexible structures, </w:delText>
        </w:r>
        <w:r w:rsidR="007D716A" w:rsidRPr="00A57B74" w:rsidDel="00A63755">
          <w:rPr>
            <w:rFonts w:eastAsia="Times New Roman" w:cs="Times New Roman"/>
          </w:rPr>
          <w:delText>not all activities are implemented, and the precedence relationships exist only between the activities that are implemented</w:delText>
        </w:r>
        <w:r w:rsidR="007D716A" w:rsidRPr="00A57B74" w:rsidDel="00A63755">
          <w:rPr>
            <w:rFonts w:cstheme="minorEastAsia"/>
            <w:kern w:val="0"/>
          </w:rPr>
          <w:delText xml:space="preserve">; </w:delText>
        </w:r>
        <w:r w:rsidR="007D716A" w:rsidRPr="00E65E3D" w:rsidDel="00A63755">
          <w:rPr>
            <w:rFonts w:cstheme="minorEastAsia"/>
            <w:kern w:val="0"/>
          </w:rPr>
          <w:delText>even if some activities are not implemented, this does not affect the completion of the project objectives.</w:delText>
        </w:r>
        <w:bookmarkStart w:id="66" w:name="OLE_LINK2"/>
        <w:bookmarkStart w:id="67" w:name="OLE_LINK3"/>
        <w:r w:rsidR="007D716A" w:rsidRPr="00A57B74" w:rsidDel="00A63755">
          <w:delText xml:space="preserve"> </w:delText>
        </w:r>
      </w:del>
      <w:moveFromRangeStart w:id="68" w:author="Windows 用户" w:date="2022-01-06T21:10:00Z" w:name="move92395874"/>
      <w:moveFrom w:id="69" w:author="Windows 用户" w:date="2022-01-06T21:10:00Z">
        <w:del w:id="70" w:author="Windows 用户" w:date="2022-01-06T21:29:00Z">
          <w:r w:rsidR="007D716A" w:rsidRPr="008621C2" w:rsidDel="00A63755">
            <w:rPr>
              <w:rFonts w:cstheme="minorEastAsia"/>
              <w:kern w:val="0"/>
              <w:highlight w:val="yellow"/>
              <w:rPrChange w:id="71" w:author="Windows 用户" w:date="2022-01-06T21:08:00Z">
                <w:rPr>
                  <w:rFonts w:cstheme="minorEastAsia"/>
                  <w:kern w:val="0"/>
                </w:rPr>
              </w:rPrChange>
            </w:rPr>
            <w:delText xml:space="preserve">Taking a bridge construction project as an example, reinforced concrete or steel </w:delText>
          </w:r>
          <w:r w:rsidR="007D716A" w:rsidRPr="008621C2" w:rsidDel="00A63755">
            <w:rPr>
              <w:rFonts w:cs="等线"/>
              <w:kern w:val="0"/>
              <w:highlight w:val="yellow"/>
              <w:rPrChange w:id="72" w:author="Windows 用户" w:date="2022-01-06T21:08:00Z">
                <w:rPr>
                  <w:rFonts w:cs="等线"/>
                  <w:kern w:val="0"/>
                </w:rPr>
              </w:rPrChange>
            </w:rPr>
            <w:delText>structures</w:delText>
          </w:r>
          <w:r w:rsidR="007D716A" w:rsidRPr="008621C2" w:rsidDel="00A63755">
            <w:rPr>
              <w:rFonts w:cstheme="minorEastAsia"/>
              <w:kern w:val="0"/>
              <w:highlight w:val="yellow"/>
              <w:rPrChange w:id="73" w:author="Windows 用户" w:date="2022-01-06T21:08:00Z">
                <w:rPr>
                  <w:rFonts w:cstheme="minorEastAsia"/>
                  <w:kern w:val="0"/>
                </w:rPr>
              </w:rPrChange>
            </w:rPr>
            <w:delText xml:space="preserve"> can be selected for pier construction.</w:delText>
          </w:r>
          <w:bookmarkEnd w:id="66"/>
          <w:bookmarkEnd w:id="67"/>
          <w:r w:rsidR="007D716A" w:rsidRPr="008621C2" w:rsidDel="00A63755">
            <w:rPr>
              <w:rFonts w:cstheme="minorEastAsia"/>
              <w:kern w:val="0"/>
              <w:highlight w:val="yellow"/>
              <w:rPrChange w:id="74" w:author="Windows 用户" w:date="2022-01-06T21:08:00Z">
                <w:rPr>
                  <w:rFonts w:cstheme="minorEastAsia"/>
                  <w:kern w:val="0"/>
                </w:rPr>
              </w:rPrChange>
            </w:rPr>
            <w:delText xml:space="preserve"> If reinforced concrete is selected, the construction of the subbasement, basement and pier shaft should be carried out accordingly. On the other hand, </w:delText>
          </w:r>
          <w:bookmarkStart w:id="75" w:name="OLE_LINK36"/>
          <w:bookmarkStart w:id="76" w:name="OLE_LINK37"/>
          <w:r w:rsidR="007D716A" w:rsidRPr="008621C2" w:rsidDel="00A63755">
            <w:rPr>
              <w:rFonts w:cstheme="minorEastAsia"/>
              <w:kern w:val="0"/>
              <w:highlight w:val="yellow"/>
              <w:rPrChange w:id="77" w:author="Windows 用户" w:date="2022-01-06T21:08:00Z">
                <w:rPr>
                  <w:rFonts w:cstheme="minorEastAsia"/>
                  <w:kern w:val="0"/>
                </w:rPr>
              </w:rPrChange>
            </w:rPr>
            <w:delText xml:space="preserve">if the steel structure is selected, pretreatment, </w:delText>
          </w:r>
          <w:r w:rsidR="007D716A" w:rsidRPr="008621C2" w:rsidDel="00A63755">
            <w:rPr>
              <w:rFonts w:cs="等线"/>
              <w:kern w:val="0"/>
              <w:highlight w:val="yellow"/>
              <w:rPrChange w:id="78" w:author="Windows 用户" w:date="2022-01-06T21:08:00Z">
                <w:rPr>
                  <w:rFonts w:cs="等线"/>
                  <w:kern w:val="0"/>
                </w:rPr>
              </w:rPrChange>
            </w:rPr>
            <w:delText>welding</w:delText>
          </w:r>
          <w:r w:rsidR="007D716A" w:rsidRPr="008621C2" w:rsidDel="00A63755">
            <w:rPr>
              <w:rFonts w:cstheme="minorEastAsia"/>
              <w:kern w:val="0"/>
              <w:highlight w:val="yellow"/>
              <w:rPrChange w:id="79" w:author="Windows 用户" w:date="2022-01-06T21:08:00Z">
                <w:rPr>
                  <w:rFonts w:cstheme="minorEastAsia"/>
                  <w:kern w:val="0"/>
                </w:rPr>
              </w:rPrChange>
            </w:rPr>
            <w:delText xml:space="preserve"> and other activities are required.</w:delText>
          </w:r>
          <w:r w:rsidR="007D716A" w:rsidRPr="008621C2" w:rsidDel="00A63755">
            <w:rPr>
              <w:highlight w:val="yellow"/>
              <w:rPrChange w:id="80" w:author="Windows 用户" w:date="2022-01-06T21:08:00Z">
                <w:rPr/>
              </w:rPrChange>
            </w:rPr>
            <w:delText xml:space="preserve"> </w:delText>
          </w:r>
          <w:bookmarkEnd w:id="75"/>
          <w:bookmarkEnd w:id="76"/>
          <w:r w:rsidR="007D716A" w:rsidRPr="008621C2" w:rsidDel="00A63755">
            <w:rPr>
              <w:rFonts w:cstheme="minorEastAsia"/>
              <w:kern w:val="0"/>
              <w:highlight w:val="yellow"/>
              <w:rPrChange w:id="81" w:author="Windows 用户" w:date="2022-01-06T21:08:00Z">
                <w:rPr>
                  <w:rFonts w:cstheme="minorEastAsia"/>
                  <w:kern w:val="0"/>
                </w:rPr>
              </w:rPrChange>
            </w:rPr>
            <w:delText>Both methods can complete the construction of the bridge pier.</w:delText>
          </w:r>
          <w:r w:rsidR="007D716A" w:rsidRPr="00A57B74" w:rsidDel="00A63755">
            <w:rPr>
              <w:rFonts w:cstheme="minorEastAsia"/>
              <w:kern w:val="0"/>
            </w:rPr>
            <w:delText xml:space="preserve"> Choosing different methods may affect the implementation of subsequent activities and the precedence relationships between activities, thus further affecting resource usage.</w:delText>
          </w:r>
          <w:r w:rsidR="0029401B" w:rsidRPr="007A5902" w:rsidDel="00A63755">
            <w:rPr>
              <w:rFonts w:cstheme="minorEastAsia"/>
              <w:color w:val="0070C0"/>
              <w:kern w:val="0"/>
              <w:rPrChange w:id="82" w:author="Windows 用户" w:date="2021-12-28T10:42:00Z">
                <w:rPr>
                  <w:rFonts w:cstheme="minorEastAsia"/>
                  <w:kern w:val="0"/>
                </w:rPr>
              </w:rPrChange>
            </w:rPr>
            <w:delText xml:space="preserve"> </w:delText>
          </w:r>
        </w:del>
      </w:moveFrom>
      <w:bookmarkStart w:id="83" w:name="OLE_LINK84"/>
      <w:bookmarkStart w:id="84" w:name="OLE_LINK85"/>
      <w:bookmarkStart w:id="85" w:name="OLE_LINK80"/>
      <w:bookmarkStart w:id="86" w:name="OLE_LINK81"/>
      <w:moveFromRangeEnd w:id="68"/>
      <w:ins w:id="87" w:author="Windows 用户" w:date="2021-12-28T10:41:00Z">
        <w:r w:rsidR="007A5902" w:rsidRPr="007A5902">
          <w:rPr>
            <w:rFonts w:cstheme="minorEastAsia"/>
            <w:color w:val="0070C0"/>
            <w:kern w:val="0"/>
            <w:rPrChange w:id="88" w:author="Windows 用户" w:date="2021-12-28T10:42:00Z">
              <w:rPr>
                <w:rFonts w:cstheme="minorEastAsia"/>
                <w:kern w:val="0"/>
              </w:rPr>
            </w:rPrChange>
          </w:rPr>
          <w:t xml:space="preserve">Most construction projects have a completion date. Within a fixed </w:t>
        </w:r>
      </w:ins>
      <w:ins w:id="89" w:author="Windows 用户" w:date="2021-12-31T15:12:00Z">
        <w:r w:rsidR="00BD5F07">
          <w:rPr>
            <w:rFonts w:cstheme="minorEastAsia"/>
            <w:color w:val="0070C0"/>
            <w:kern w:val="0"/>
          </w:rPr>
          <w:t>date</w:t>
        </w:r>
      </w:ins>
      <w:ins w:id="90" w:author="Windows 用户" w:date="2021-12-28T10:41:00Z">
        <w:r w:rsidR="007A5902" w:rsidRPr="007A5902">
          <w:rPr>
            <w:rFonts w:cstheme="minorEastAsia"/>
            <w:color w:val="0070C0"/>
            <w:kern w:val="0"/>
            <w:rPrChange w:id="91" w:author="Windows 用户" w:date="2021-12-28T10:42:00Z">
              <w:rPr>
                <w:rFonts w:cstheme="minorEastAsia"/>
                <w:kern w:val="0"/>
              </w:rPr>
            </w:rPrChange>
          </w:rPr>
          <w:t xml:space="preserve">, highly </w:t>
        </w:r>
      </w:ins>
      <w:ins w:id="92" w:author="Windows 用户" w:date="2021-12-28T10:57:00Z">
        <w:r w:rsidR="006F549E">
          <w:rPr>
            <w:rFonts w:cstheme="minorEastAsia" w:hint="eastAsia"/>
            <w:color w:val="0070C0"/>
            <w:kern w:val="0"/>
          </w:rPr>
          <w:t>fluctuating</w:t>
        </w:r>
        <w:r w:rsidR="006F549E">
          <w:rPr>
            <w:rFonts w:cstheme="minorEastAsia"/>
            <w:color w:val="0070C0"/>
            <w:kern w:val="0"/>
          </w:rPr>
          <w:t xml:space="preserve"> </w:t>
        </w:r>
      </w:ins>
      <w:ins w:id="93" w:author="Windows 用户" w:date="2021-12-28T10:41:00Z">
        <w:r w:rsidR="007A5902" w:rsidRPr="007A5902">
          <w:rPr>
            <w:rFonts w:cstheme="minorEastAsia"/>
            <w:color w:val="0070C0"/>
            <w:kern w:val="0"/>
            <w:rPrChange w:id="94" w:author="Windows 用户" w:date="2021-12-28T10:42:00Z">
              <w:rPr>
                <w:rFonts w:cstheme="minorEastAsia"/>
                <w:kern w:val="0"/>
              </w:rPr>
            </w:rPrChange>
          </w:rPr>
          <w:t>resource consumption may cause financial difficulties, increase project risks, and lead to low project efficiency and high costs</w:t>
        </w:r>
      </w:ins>
      <w:bookmarkEnd w:id="83"/>
      <w:bookmarkEnd w:id="84"/>
      <w:ins w:id="95" w:author="Windows 用户" w:date="2022-01-03T14:47:00Z">
        <w:r w:rsidR="000627A3">
          <w:rPr>
            <w:rFonts w:cstheme="minorEastAsia"/>
            <w:color w:val="0070C0"/>
            <w:kern w:val="0"/>
          </w:rPr>
          <w:t xml:space="preserve"> </w:t>
        </w:r>
      </w:ins>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del w:id="96" w:author="Windows 用户" w:date="2021-12-31T15:20:00Z">
        <w:r w:rsidR="00213DC7" w:rsidDel="00CC6D40">
          <w:rPr>
            <w:rFonts w:cstheme="minorEastAsia"/>
            <w:color w:val="0070C0"/>
            <w:kern w:val="0"/>
          </w:rPr>
          <w:fldChar w:fldCharType="begin"/>
        </w:r>
        <w:r w:rsidR="00D3392C" w:rsidDel="00CC6D40">
          <w:rPr>
            <w:rFonts w:cstheme="minorEastAsia"/>
            <w:color w:val="0070C0"/>
            <w:kern w:val="0"/>
          </w:rPr>
          <w:delInstrText xml:space="preserve"> ADDIN EN.CITE &lt;EndNote&gt;&lt;Cite&gt;&lt;Author&gt;Kazemi&lt;/Author&gt;&lt;Year&gt;2020&lt;/Year&gt;&lt;RecNum&gt;118&lt;/RecNum&gt;&lt;DisplayText&gt;(Kazemi &amp;amp; Davari-Ardakani, 2020; Martinez &amp;amp; Ioannou, 1993)&lt;/DisplayText&gt;&lt;record&gt;&lt;rec-number&gt;118&lt;/rec-number&gt;&lt;foreign-keys&gt;&lt;key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Martinez&lt;/Author&gt;&lt;Year&gt;1993&lt;/Year&gt;&lt;RecNum&gt;122&lt;/RecNum&gt;&lt;record&gt;&lt;rec-number&gt;122&lt;/rec-number&gt;&lt;foreign-keys&gt;&lt;key app="EN" db-id="xffv0rxrjsrdz5ew9dbxfdvfpf5ept2v0pxz" timestamp="1640934852"&gt;122&lt;/key&gt;&lt;/foreign-keys&gt;&lt;ref-type name="Conference Proceedings"&gt;10&lt;/ref-type&gt;&lt;contributors&gt;&lt;authors&gt;&lt;author&gt;Martinez, Julio&lt;/author&gt;&lt;author&gt;Ioannou, Photios&lt;/author&gt;&lt;/authors&gt;&lt;/contributors&gt;&lt;titles&gt;&lt;title&gt;Resource leveling based on the modified minimum moment heuristic&lt;/title&gt;&lt;secondary-title&gt;Computing in civil and building engineering&lt;/secondary-title&gt;&lt;/titles&gt;&lt;pages&gt;287-294&lt;/pages&gt;&lt;dates&gt;&lt;year&gt;1993&lt;/year&gt;&lt;/dates&gt;&lt;publisher&gt;ASCE&lt;/publisher&gt;&lt;urls&gt;&lt;/urls&gt;&lt;/record&gt;&lt;/Cite&gt;&lt;/EndNote&gt;</w:delInstrText>
        </w:r>
        <w:r w:rsidR="00213DC7" w:rsidDel="00CC6D40">
          <w:rPr>
            <w:rFonts w:cstheme="minorEastAsia"/>
            <w:color w:val="0070C0"/>
            <w:kern w:val="0"/>
          </w:rPr>
          <w:fldChar w:fldCharType="separate"/>
        </w:r>
        <w:r w:rsidR="00D3392C" w:rsidDel="00CC6D40">
          <w:rPr>
            <w:rFonts w:cstheme="minorEastAsia"/>
            <w:noProof/>
            <w:color w:val="0070C0"/>
            <w:kern w:val="0"/>
          </w:rPr>
          <w:delText>(Kazemi &amp; Davari-Ardakani, 2020; Martinez &amp; Ioannou, 1993)</w:delText>
        </w:r>
        <w:r w:rsidR="00213DC7" w:rsidDel="00CC6D40">
          <w:rPr>
            <w:rFonts w:cstheme="minorEastAsia"/>
            <w:color w:val="0070C0"/>
            <w:kern w:val="0"/>
          </w:rPr>
          <w:fldChar w:fldCharType="end"/>
        </w:r>
      </w:del>
      <w:ins w:id="97" w:author="Windows 用户" w:date="2021-12-28T10:41:00Z">
        <w:r w:rsidR="007A5902" w:rsidRPr="007A5902">
          <w:rPr>
            <w:rFonts w:cstheme="minorEastAsia"/>
            <w:color w:val="0070C0"/>
            <w:kern w:val="0"/>
            <w:rPrChange w:id="98" w:author="Windows 用户" w:date="2021-12-28T10:42:00Z">
              <w:rPr>
                <w:rFonts w:cstheme="minorEastAsia"/>
                <w:kern w:val="0"/>
              </w:rPr>
            </w:rPrChange>
          </w:rPr>
          <w:t xml:space="preserve">. For flexible construction projects, the level of resource utilization is particularly important. Choosing and </w:t>
        </w:r>
      </w:ins>
      <w:ins w:id="99" w:author="Windows 用户" w:date="2021-12-28T10:58:00Z">
        <w:r w:rsidR="004F276B">
          <w:rPr>
            <w:rFonts w:cstheme="minorEastAsia"/>
            <w:color w:val="0070C0"/>
            <w:kern w:val="0"/>
          </w:rPr>
          <w:t>scheduling</w:t>
        </w:r>
      </w:ins>
      <w:ins w:id="100" w:author="Windows 用户" w:date="2021-12-28T10:41:00Z">
        <w:r w:rsidR="007A5902" w:rsidRPr="007A5902">
          <w:rPr>
            <w:rFonts w:cstheme="minorEastAsia"/>
            <w:color w:val="0070C0"/>
            <w:kern w:val="0"/>
            <w:rPrChange w:id="101" w:author="Windows 用户" w:date="2021-12-28T10:42:00Z">
              <w:rPr>
                <w:rFonts w:cstheme="minorEastAsia"/>
                <w:kern w:val="0"/>
              </w:rPr>
            </w:rPrChange>
          </w:rPr>
          <w:t xml:space="preserve"> activities in a way that controls fluctuations in resource consumption can help</w:t>
        </w:r>
      </w:ins>
      <w:ins w:id="102" w:author="Windows 用户" w:date="2021-12-28T10:59:00Z">
        <w:r w:rsidR="004F276B">
          <w:rPr>
            <w:rFonts w:cstheme="minorEastAsia"/>
            <w:color w:val="0070C0"/>
            <w:kern w:val="0"/>
          </w:rPr>
          <w:t xml:space="preserve"> contractors</w:t>
        </w:r>
      </w:ins>
      <w:ins w:id="103" w:author="Windows 用户" w:date="2021-12-28T10:41:00Z">
        <w:r w:rsidR="007A5902" w:rsidRPr="007A5902">
          <w:rPr>
            <w:rFonts w:cstheme="minorEastAsia"/>
            <w:color w:val="0070C0"/>
            <w:kern w:val="0"/>
            <w:rPrChange w:id="104" w:author="Windows 用户" w:date="2021-12-28T10:42:00Z">
              <w:rPr>
                <w:rFonts w:cstheme="minorEastAsia"/>
                <w:kern w:val="0"/>
              </w:rPr>
            </w:rPrChange>
          </w:rPr>
          <w:t xml:space="preserve"> control project costs and increase project profits.</w:t>
        </w:r>
      </w:ins>
      <w:bookmarkEnd w:id="85"/>
      <w:bookmarkEnd w:id="86"/>
      <w:ins w:id="105" w:author="Windows 用户" w:date="2022-01-10T20:35:00Z">
        <w:r w:rsidR="00D77F1F">
          <w:rPr>
            <w:rFonts w:cstheme="minorEastAsia"/>
            <w:color w:val="0070C0"/>
            <w:kern w:val="0"/>
          </w:rPr>
          <w:t xml:space="preserve"> </w:t>
        </w:r>
      </w:ins>
      <w:ins w:id="106" w:author="Windows 用户" w:date="2022-01-06T21:45:00Z">
        <w:r w:rsidR="00152223" w:rsidRPr="002F6FE3">
          <w:rPr>
            <w:rFonts w:cstheme="minorEastAsia" w:hint="eastAsia"/>
            <w:color w:val="0070C0"/>
            <w:kern w:val="0"/>
          </w:rPr>
          <w:t>受以上示例的启发，柔性结构与资源均衡问题相结合是很有必要的，不仅可以提高资源的利用率还可以改善调度过程中的决策。</w:t>
        </w:r>
      </w:ins>
    </w:p>
    <w:p w14:paraId="0DC85C01" w14:textId="2FA6BFDF" w:rsidR="00A473DF" w:rsidRPr="00310077" w:rsidRDefault="00524DEA" w:rsidP="007F0BBA">
      <w:pPr>
        <w:ind w:firstLine="420"/>
        <w:rPr>
          <w:ins w:id="107" w:author="Windows 用户" w:date="2022-01-03T16:17:00Z"/>
          <w:color w:val="0070C0"/>
          <w:highlight w:val="yellow"/>
          <w:rPrChange w:id="108" w:author="Windows 用户" w:date="2022-01-03T16:17:00Z">
            <w:rPr>
              <w:ins w:id="109" w:author="Windows 用户" w:date="2022-01-03T16:17:00Z"/>
              <w:color w:val="0070C0"/>
            </w:rPr>
          </w:rPrChange>
        </w:rPr>
      </w:pPr>
      <w:del w:id="110" w:author="Windows 用户" w:date="2022-01-06T21:29:00Z">
        <w:r w:rsidDel="008A19C6">
          <w:rPr>
            <w:color w:val="0070C0"/>
          </w:rPr>
          <w:fldChar w:fldCharType="begin"/>
        </w:r>
        <w:r w:rsidDel="008A19C6">
          <w:rPr>
            <w:color w:val="0070C0"/>
          </w:rPr>
          <w:del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delInstrText>
        </w:r>
        <w:r w:rsidDel="008A19C6">
          <w:rPr>
            <w:color w:val="0070C0"/>
          </w:rPr>
          <w:fldChar w:fldCharType="separate"/>
        </w:r>
        <w:r w:rsidDel="008A19C6">
          <w:rPr>
            <w:noProof/>
            <w:color w:val="0070C0"/>
          </w:rPr>
          <w:delText>(Birjandi et al., 2019)</w:delText>
        </w:r>
        <w:r w:rsidDel="008A19C6">
          <w:rPr>
            <w:color w:val="0070C0"/>
          </w:rPr>
          <w:fldChar w:fldCharType="end"/>
        </w:r>
      </w:del>
      <w:ins w:id="111" w:author="Windows 用户" w:date="2022-01-03T16:14:00Z">
        <w:r w:rsidR="001C00BF" w:rsidRPr="00310077">
          <w:rPr>
            <w:rFonts w:hint="eastAsia"/>
            <w:color w:val="0070C0"/>
            <w:highlight w:val="yellow"/>
            <w:rPrChange w:id="112" w:author="Windows 用户" w:date="2022-01-03T16:17:00Z">
              <w:rPr>
                <w:rFonts w:hint="eastAsia"/>
                <w:color w:val="0070C0"/>
              </w:rPr>
            </w:rPrChange>
          </w:rPr>
          <w:t>【为什么结合，资源均衡是调度完成的进一步需求，</w:t>
        </w:r>
      </w:ins>
      <w:ins w:id="113" w:author="Windows 用户" w:date="2022-01-03T16:15:00Z">
        <w:r w:rsidR="001C00BF" w:rsidRPr="00310077">
          <w:rPr>
            <w:rFonts w:hint="eastAsia"/>
            <w:color w:val="0070C0"/>
            <w:highlight w:val="yellow"/>
            <w:rPrChange w:id="114" w:author="Windows 用户" w:date="2022-01-03T16:17:00Z">
              <w:rPr>
                <w:rFonts w:hint="eastAsia"/>
                <w:color w:val="0070C0"/>
              </w:rPr>
            </w:rPrChange>
          </w:rPr>
          <w:t>以前的研究在</w:t>
        </w:r>
        <w:r w:rsidR="001C00BF" w:rsidRPr="00310077">
          <w:rPr>
            <w:color w:val="0070C0"/>
            <w:highlight w:val="yellow"/>
            <w:rPrChange w:id="115" w:author="Windows 用户" w:date="2022-01-03T16:17:00Z">
              <w:rPr>
                <w:color w:val="0070C0"/>
              </w:rPr>
            </w:rPrChange>
          </w:rPr>
          <w:t>RCPSP</w:t>
        </w:r>
        <w:r w:rsidR="001C00BF" w:rsidRPr="00310077">
          <w:rPr>
            <w:rFonts w:hint="eastAsia"/>
            <w:color w:val="0070C0"/>
            <w:highlight w:val="yellow"/>
            <w:rPrChange w:id="116" w:author="Windows 用户" w:date="2022-01-03T16:17:00Z">
              <w:rPr>
                <w:rFonts w:hint="eastAsia"/>
                <w:color w:val="0070C0"/>
              </w:rPr>
            </w:rPrChange>
          </w:rPr>
          <w:t>中已经考虑了柔性项目结构，</w:t>
        </w:r>
      </w:ins>
      <w:ins w:id="117" w:author="Windows 用户" w:date="2022-01-03T16:16:00Z">
        <w:r w:rsidR="001C00BF" w:rsidRPr="00310077">
          <w:rPr>
            <w:rFonts w:hint="eastAsia"/>
            <w:color w:val="0070C0"/>
            <w:highlight w:val="yellow"/>
            <w:rPrChange w:id="118" w:author="Windows 用户" w:date="2022-01-03T16:17:00Z">
              <w:rPr>
                <w:rFonts w:hint="eastAsia"/>
                <w:color w:val="0070C0"/>
              </w:rPr>
            </w:rPrChange>
          </w:rPr>
          <w:t>优化项目的截止日期；在固定截止日期下，不仅要在截止日期之前完成，但可能资源的使用量波动很大，</w:t>
        </w:r>
      </w:ins>
      <w:ins w:id="119" w:author="Windows 用户" w:date="2022-01-03T16:17:00Z">
        <w:r w:rsidR="001C00BF" w:rsidRPr="00310077">
          <w:rPr>
            <w:rFonts w:hint="eastAsia"/>
            <w:color w:val="0070C0"/>
            <w:highlight w:val="yellow"/>
            <w:rPrChange w:id="120" w:author="Windows 用户" w:date="2022-01-03T16:17:00Z">
              <w:rPr>
                <w:rFonts w:hint="eastAsia"/>
                <w:color w:val="0070C0"/>
              </w:rPr>
            </w:rPrChange>
          </w:rPr>
          <w:t>因此需要进一步优化资源的使用</w:t>
        </w:r>
      </w:ins>
    </w:p>
    <w:p w14:paraId="36D4C33E" w14:textId="141A25E9" w:rsidR="00202CE0" w:rsidRPr="00E8154D" w:rsidRDefault="00A473DF" w:rsidP="007F0BBA">
      <w:pPr>
        <w:ind w:firstLine="420"/>
        <w:rPr>
          <w:ins w:id="121" w:author="Windows 用户" w:date="2021-12-27T10:34:00Z"/>
          <w:rPrChange w:id="122" w:author="Windows 用户" w:date="2021-12-28T10:31:00Z">
            <w:rPr>
              <w:ins w:id="123" w:author="Windows 用户" w:date="2021-12-27T10:34:00Z"/>
              <w:rFonts w:cstheme="minorEastAsia"/>
              <w:kern w:val="0"/>
            </w:rPr>
          </w:rPrChange>
        </w:rPr>
      </w:pPr>
      <w:ins w:id="124" w:author="Windows 用户" w:date="2022-01-03T16:17:00Z">
        <w:r w:rsidRPr="00310077">
          <w:rPr>
            <w:rFonts w:hint="eastAsia"/>
            <w:color w:val="0070C0"/>
            <w:highlight w:val="yellow"/>
            <w:rPrChange w:id="125" w:author="Windows 用户" w:date="2022-01-03T16:17:00Z">
              <w:rPr>
                <w:rFonts w:hint="eastAsia"/>
                <w:color w:val="0070C0"/>
              </w:rPr>
            </w:rPrChange>
          </w:rPr>
          <w:t>跟现实和资源均衡结合，</w:t>
        </w:r>
      </w:ins>
      <w:ins w:id="126" w:author="Windows 用户" w:date="2022-01-06T17:01:00Z">
        <w:r w:rsidR="00FB10A8">
          <w:rPr>
            <w:rFonts w:hint="eastAsia"/>
            <w:color w:val="0070C0"/>
            <w:highlight w:val="yellow"/>
          </w:rPr>
          <w:t>】</w:t>
        </w:r>
      </w:ins>
      <w:ins w:id="127" w:author="Windows 用户" w:date="2022-01-06T17:00:00Z">
        <w:r w:rsidR="00FB10A8">
          <w:rPr>
            <w:rFonts w:hint="eastAsia"/>
            <w:color w:val="0070C0"/>
            <w:highlight w:val="yellow"/>
          </w:rPr>
          <w:t>资源受限项目调度</w:t>
        </w:r>
      </w:ins>
      <w:ins w:id="128" w:author="Windows 用户" w:date="2022-01-06T17:01:00Z">
        <w:r w:rsidR="006E2058">
          <w:rPr>
            <w:rFonts w:hint="eastAsia"/>
            <w:color w:val="0070C0"/>
            <w:highlight w:val="yellow"/>
          </w:rPr>
          <w:t>，</w:t>
        </w:r>
      </w:ins>
      <w:ins w:id="129" w:author="Windows 用户" w:date="2022-01-06T17:00:00Z">
        <w:r w:rsidR="00FB10A8">
          <w:rPr>
            <w:rFonts w:hint="eastAsia"/>
            <w:color w:val="0070C0"/>
            <w:highlight w:val="yellow"/>
          </w:rPr>
          <w:t>已经研究了柔性项目经过，</w:t>
        </w:r>
      </w:ins>
      <w:ins w:id="130" w:author="Windows 用户" w:date="2022-01-06T16:59:00Z">
        <w:r w:rsidR="00FB10A8">
          <w:rPr>
            <w:rFonts w:hint="eastAsia"/>
            <w:color w:val="0070C0"/>
          </w:rPr>
          <w:t>由于资源</w:t>
        </w:r>
      </w:ins>
      <w:ins w:id="131" w:author="Windows 用户" w:date="2022-01-06T17:00:00Z">
        <w:r w:rsidR="00FB10A8">
          <w:rPr>
            <w:rFonts w:hint="eastAsia"/>
            <w:color w:val="0070C0"/>
          </w:rPr>
          <w:t>均衡</w:t>
        </w:r>
      </w:ins>
    </w:p>
    <w:p w14:paraId="25F08B35" w14:textId="026D645B" w:rsidR="002B46EE" w:rsidRPr="00AE5E54" w:rsidRDefault="00202CE0">
      <w:pPr>
        <w:ind w:firstLine="420"/>
        <w:rPr>
          <w:ins w:id="132" w:author="Windows 用户" w:date="2021-12-27T10:49:00Z"/>
          <w:rFonts w:cstheme="minorEastAsia"/>
          <w:color w:val="0070C0"/>
          <w:kern w:val="0"/>
        </w:rPr>
      </w:pPr>
      <w:ins w:id="133" w:author="Windows 用户" w:date="2021-12-27T10:35:00Z">
        <w:r w:rsidRPr="00090DCA">
          <w:rPr>
            <w:rFonts w:cstheme="minorEastAsia"/>
            <w:color w:val="0070C0"/>
            <w:kern w:val="0"/>
          </w:rPr>
          <w:t xml:space="preserve">In the process of project resource leveling, </w:t>
        </w:r>
        <w:r>
          <w:rPr>
            <w:rFonts w:cstheme="minorEastAsia"/>
            <w:color w:val="0070C0"/>
            <w:kern w:val="0"/>
          </w:rPr>
          <w:t xml:space="preserve">various </w:t>
        </w:r>
        <w:r w:rsidRPr="00090DCA">
          <w:rPr>
            <w:rFonts w:cstheme="minorEastAsia"/>
            <w:color w:val="0070C0"/>
            <w:kern w:val="0"/>
          </w:rPr>
          <w:t>factors affect</w:t>
        </w:r>
        <w:r>
          <w:rPr>
            <w:rFonts w:cstheme="minorEastAsia"/>
            <w:color w:val="0070C0"/>
            <w:kern w:val="0"/>
          </w:rPr>
          <w:t xml:space="preserve">ing </w:t>
        </w:r>
        <w:r w:rsidRPr="00090DCA">
          <w:rPr>
            <w:rFonts w:cstheme="minorEastAsia"/>
            <w:color w:val="0070C0"/>
            <w:kern w:val="0"/>
          </w:rPr>
          <w:t xml:space="preserve">the effect </w:t>
        </w:r>
        <w:r>
          <w:rPr>
            <w:rFonts w:cstheme="minorEastAsia"/>
            <w:color w:val="0070C0"/>
            <w:kern w:val="0"/>
          </w:rPr>
          <w:t xml:space="preserve">of resource leveling </w:t>
        </w:r>
        <w:r w:rsidRPr="00090DCA">
          <w:rPr>
            <w:rFonts w:cstheme="minorEastAsia"/>
            <w:color w:val="0070C0"/>
            <w:kern w:val="0"/>
          </w:rPr>
          <w:t>can be considered, such as multi-mode</w:t>
        </w:r>
        <w:r>
          <w:rPr>
            <w:rFonts w:cstheme="minorEastAsia"/>
            <w:color w:val="0070C0"/>
            <w:kern w:val="0"/>
          </w:rPr>
          <w:t xml:space="preserve"> </w:t>
        </w:r>
        <w:r w:rsidRPr="00090DCA">
          <w:rPr>
            <w:rFonts w:cstheme="minorEastAsia"/>
            <w:color w:val="0070C0"/>
            <w:kern w:val="0"/>
          </w:rPr>
          <w:fldChar w:fldCharType="begin"/>
        </w:r>
        <w:r>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Pr="00090DCA">
          <w:rPr>
            <w:rFonts w:cstheme="minorEastAsia"/>
            <w:color w:val="0070C0"/>
            <w:kern w:val="0"/>
          </w:rPr>
          <w:fldChar w:fldCharType="separate"/>
        </w:r>
        <w:r w:rsidRPr="00090DCA">
          <w:rPr>
            <w:rFonts w:cstheme="minorEastAsia"/>
            <w:noProof/>
            <w:color w:val="0070C0"/>
            <w:kern w:val="0"/>
          </w:rPr>
          <w:t>(Li &amp; Dong, 2018)</w:t>
        </w:r>
        <w:r w:rsidRPr="00090DCA">
          <w:rPr>
            <w:rFonts w:cstheme="minorEastAsia"/>
            <w:color w:val="0070C0"/>
            <w:kern w:val="0"/>
          </w:rPr>
          <w:fldChar w:fldCharType="end"/>
        </w:r>
        <w:r w:rsidRPr="00090DCA">
          <w:rPr>
            <w:rFonts w:cstheme="minorEastAsia"/>
            <w:color w:val="0070C0"/>
            <w:kern w:val="0"/>
          </w:rPr>
          <w:t>, preemption</w:t>
        </w:r>
        <w:r>
          <w:rPr>
            <w:rFonts w:cstheme="minorEastAsia"/>
            <w:color w:val="0070C0"/>
            <w:kern w:val="0"/>
          </w:rPr>
          <w:t xml:space="preserve"> </w: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 </w:instrText>
        </w:r>
        <w:r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Pr="00090DCA">
          <w:rPr>
            <w:rFonts w:cstheme="minorEastAsia"/>
            <w:color w:val="0070C0"/>
            <w:kern w:val="0"/>
          </w:rPr>
          <w:instrText xml:space="preserve"> ADDIN EN.CITE.DATA </w:instrText>
        </w:r>
        <w:r w:rsidRPr="00090DCA">
          <w:rPr>
            <w:rFonts w:cstheme="minorEastAsia"/>
            <w:color w:val="0070C0"/>
            <w:kern w:val="0"/>
          </w:rPr>
        </w:r>
        <w:r w:rsidRPr="00090DCA">
          <w:rPr>
            <w:rFonts w:cstheme="minorEastAsia"/>
            <w:color w:val="0070C0"/>
            <w:kern w:val="0"/>
          </w:rPr>
          <w:fldChar w:fldCharType="end"/>
        </w:r>
        <w:r w:rsidRPr="00090DCA">
          <w:rPr>
            <w:rFonts w:cstheme="minorEastAsia"/>
            <w:color w:val="0070C0"/>
            <w:kern w:val="0"/>
          </w:rPr>
        </w:r>
        <w:r w:rsidRPr="00090DCA">
          <w:rPr>
            <w:rFonts w:cstheme="minorEastAsia"/>
            <w:color w:val="0070C0"/>
            <w:kern w:val="0"/>
          </w:rPr>
          <w:fldChar w:fldCharType="separate"/>
        </w:r>
        <w:r w:rsidRPr="00090DCA">
          <w:rPr>
            <w:rFonts w:cstheme="minorEastAsia"/>
            <w:noProof/>
            <w:color w:val="0070C0"/>
            <w:kern w:val="0"/>
          </w:rPr>
          <w:t>(Alsayegh &amp; Hariga, 2012; Hariga &amp; El-Sayegh, 2011; Karaa &amp; Nasr, 1986)</w:t>
        </w:r>
        <w:r w:rsidRPr="00090DCA">
          <w:rPr>
            <w:rFonts w:cstheme="minorEastAsia"/>
            <w:color w:val="0070C0"/>
            <w:kern w:val="0"/>
          </w:rPr>
          <w:fldChar w:fldCharType="end"/>
        </w:r>
        <w:r w:rsidRPr="00090DCA">
          <w:rPr>
            <w:rFonts w:cstheme="minorEastAsia"/>
            <w:color w:val="0070C0"/>
            <w:kern w:val="0"/>
          </w:rPr>
          <w:t>, etc. Taking these factors into account can further improve the use of resources and achieve better resource leveling.</w:t>
        </w:r>
        <w:r>
          <w:rPr>
            <w:rFonts w:cstheme="minorEastAsia"/>
            <w:kern w:val="0"/>
          </w:rPr>
          <w:t xml:space="preserve"> </w:t>
        </w:r>
        <w:r w:rsidRPr="00090DCA">
          <w:rPr>
            <w:rFonts w:cstheme="minorEastAsia"/>
            <w:color w:val="0070C0"/>
            <w:kern w:val="0"/>
          </w:rPr>
          <w:t xml:space="preserve">In addition to the above factors, </w:t>
        </w:r>
      </w:ins>
      <w:ins w:id="134" w:author="Windows 用户" w:date="2022-01-02T15:11:00Z">
        <w:r w:rsidR="007825F4">
          <w:rPr>
            <w:rFonts w:cstheme="minorEastAsia"/>
            <w:color w:val="0070C0"/>
            <w:kern w:val="0"/>
          </w:rPr>
          <w:t xml:space="preserve">the </w:t>
        </w:r>
      </w:ins>
      <w:ins w:id="135" w:author="Windows 用户" w:date="2021-12-28T12:21:00Z">
        <w:r w:rsidR="00F544E0">
          <w:rPr>
            <w:rFonts w:cstheme="minorEastAsia"/>
            <w:color w:val="0070C0"/>
            <w:kern w:val="0"/>
          </w:rPr>
          <w:t>flexible and unfixed structure</w:t>
        </w:r>
      </w:ins>
      <w:ins w:id="136" w:author="Windows 用户" w:date="2021-12-28T13:22:00Z">
        <w:r w:rsidR="00E94828">
          <w:rPr>
            <w:rFonts w:cstheme="minorEastAsia"/>
            <w:color w:val="0070C0"/>
            <w:kern w:val="0"/>
          </w:rPr>
          <w:t xml:space="preserve"> is also </w:t>
        </w:r>
      </w:ins>
      <w:ins w:id="137" w:author="Windows 用户" w:date="2022-01-02T15:11:00Z">
        <w:r w:rsidR="007825F4">
          <w:rPr>
            <w:rFonts w:cstheme="minorEastAsia"/>
            <w:color w:val="0070C0"/>
            <w:kern w:val="0"/>
          </w:rPr>
          <w:t xml:space="preserve">a </w:t>
        </w:r>
      </w:ins>
      <w:ins w:id="138" w:author="Windows 用户" w:date="2021-12-28T13:22:00Z">
        <w:r w:rsidR="00E94828">
          <w:rPr>
            <w:rFonts w:cstheme="minorEastAsia"/>
            <w:color w:val="0070C0"/>
            <w:kern w:val="0"/>
          </w:rPr>
          <w:t>key factor affecting the effect of resource leveling</w:t>
        </w:r>
      </w:ins>
      <w:ins w:id="139" w:author="Windows 用户" w:date="2021-12-27T10:35:00Z">
        <w:r w:rsidRPr="00090DCA">
          <w:rPr>
            <w:rFonts w:cstheme="minorEastAsia"/>
            <w:color w:val="0070C0"/>
            <w:kern w:val="0"/>
          </w:rPr>
          <w:t xml:space="preserve">. </w:t>
        </w:r>
      </w:ins>
      <w:ins w:id="140" w:author="Windows 用户" w:date="2021-12-28T12:22:00Z">
        <w:r w:rsidR="007F0BBA" w:rsidRPr="00D4444A">
          <w:rPr>
            <w:color w:val="0070C0"/>
          </w:rPr>
          <w:t>Resource leveling is usually achieved by shifting noncritical activities within their available floats. When activities are carried out in different periods, the demand for the same reso</w:t>
        </w:r>
        <w:bookmarkStart w:id="141" w:name="OLE_LINK58"/>
        <w:bookmarkStart w:id="142" w:name="OLE_LINK61"/>
        <w:r w:rsidR="007F0BBA" w:rsidRPr="00D4444A">
          <w:rPr>
            <w:color w:val="0070C0"/>
          </w:rPr>
          <w:t>urce can be alleviated.</w:t>
        </w:r>
        <w:bookmarkEnd w:id="141"/>
        <w:bookmarkEnd w:id="142"/>
        <w:r w:rsidR="007F0BBA" w:rsidRPr="00D4444A">
          <w:rPr>
            <w:color w:val="0070C0"/>
          </w:rPr>
          <w:t xml:space="preserve"> The greater the activity’s float, the more conducive it is to adjust the start time of the activity and make the use of resources more stable. </w:t>
        </w:r>
      </w:ins>
      <w:ins w:id="143" w:author="Windows 用户" w:date="2021-12-31T13:32:00Z">
        <w:r w:rsidR="00C13242">
          <w:rPr>
            <w:color w:val="0070C0"/>
          </w:rPr>
          <w:t>In the</w:t>
        </w:r>
        <w:r w:rsidR="00C13242" w:rsidRPr="00C13242">
          <w:rPr>
            <w:color w:val="0070C0"/>
          </w:rPr>
          <w:t xml:space="preserve"> fixed project structure, the floating time of activities is fixed, and </w:t>
        </w:r>
        <w:r w:rsidR="00C13242" w:rsidRPr="00C13242">
          <w:rPr>
            <w:color w:val="0070C0"/>
          </w:rPr>
          <w:lastRenderedPageBreak/>
          <w:t xml:space="preserve">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ins>
      <w:ins w:id="144" w:author="Windows 用户" w:date="2021-12-31T13:34:00Z">
        <w:r w:rsidR="00143A4E">
          <w:rPr>
            <w:color w:val="0070C0"/>
          </w:rPr>
          <w:t>However, i</w:t>
        </w:r>
      </w:ins>
      <w:ins w:id="145" w:author="Windows 用户" w:date="2021-12-28T13:24:00Z">
        <w:r w:rsidR="00E94828" w:rsidRPr="00090DCA">
          <w:rPr>
            <w:color w:val="0070C0"/>
          </w:rPr>
          <w:t xml:space="preserve">n the flexible structure, the implementation activities and precedence relationship in the project are not fixed, which </w:t>
        </w:r>
      </w:ins>
      <w:ins w:id="146" w:author="Windows 用户" w:date="2021-12-31T09:36:00Z">
        <w:r w:rsidR="001E46F8">
          <w:rPr>
            <w:color w:val="0070C0"/>
          </w:rPr>
          <w:t xml:space="preserve">affect </w:t>
        </w:r>
      </w:ins>
      <w:ins w:id="147" w:author="Windows 用户" w:date="2021-12-28T13:24:00Z">
        <w:r w:rsidR="00E94828" w:rsidRPr="00090DCA">
          <w:rPr>
            <w:color w:val="0070C0"/>
          </w:rPr>
          <w:t>the activity’s float. Therefore, the flexible structure is also the key to level resources and provides new possibilities for the effective use of resources</w:t>
        </w:r>
      </w:ins>
      <w:del w:id="148" w:author="Windows 用户" w:date="2021-12-27T15:00:00Z">
        <w:r w:rsidR="00786047" w:rsidDel="009156B4">
          <w:rPr>
            <w:rFonts w:cstheme="minorEastAsia"/>
            <w:color w:val="0070C0"/>
            <w:kern w:val="0"/>
          </w:rPr>
          <w:fldChar w:fldCharType="begin"/>
        </w:r>
        <w:r w:rsidR="00786047" w:rsidDel="009156B4">
          <w:rPr>
            <w:rFonts w:cstheme="minorEastAsia"/>
            <w:color w:val="0070C0"/>
            <w:kern w:val="0"/>
          </w:rPr>
          <w:delInstrText xml:space="preserve"> ADDIN EN.CITE &lt;EndNote&gt;&lt;Cite&gt;&lt;Author&gt;Kosztyán&lt;/Author&gt;&lt;Year&gt;2020&lt;/Year&gt;&lt;RecNum&gt;116&lt;/RecNum&gt;&lt;DisplayText&gt;(Kosztyán &amp;amp; Szalkai, 2020)&lt;/DisplayText&gt;&lt;record&gt;&lt;rec-number&gt;116&lt;/rec-number&gt;&lt;foreign-keys&gt;&lt;key app="EN" db-id="xffv0rxrjsrdz5ew9dbxfdvfpf5ept2v0pxz" timestamp="1640584467"&gt;116&lt;/key&gt;&lt;/foreign-keys&gt;&lt;ref-type name="Journal Article"&gt;17&lt;/ref-type&gt;&lt;contributors&gt;&lt;authors&gt;&lt;author&gt;Kosztyán, Zsolt T&lt;/author&gt;&lt;author&gt;Szalkai, István&lt;/author&gt;&lt;/authors&gt;&lt;/contributors&gt;&lt;titles&gt;&lt;title&gt;Multimode resource-constrained project scheduling in flexible projects&lt;/title&gt;&lt;secondary-title&gt;Journal of Global Optimization&lt;/secondary-title&gt;&lt;/titles&gt;&lt;periodical&gt;&lt;full-title&gt;Journal of Global Optimization&lt;/full-title&gt;&lt;/periodical&gt;&lt;pages&gt;211-241&lt;/pages&gt;&lt;volume&gt;76&lt;/volume&gt;&lt;number&gt;1&lt;/number&gt;&lt;dates&gt;&lt;year&gt;2020&lt;/year&gt;&lt;/dates&gt;&lt;isbn&gt;1573-2916&lt;/isbn&gt;&lt;urls&gt;&lt;/urls&gt;&lt;/record&gt;&lt;/Cite&gt;&lt;/EndNote&gt;</w:delInstrText>
        </w:r>
        <w:r w:rsidR="00786047" w:rsidDel="009156B4">
          <w:rPr>
            <w:rFonts w:cstheme="minorEastAsia"/>
            <w:color w:val="0070C0"/>
            <w:kern w:val="0"/>
          </w:rPr>
          <w:fldChar w:fldCharType="separate"/>
        </w:r>
        <w:r w:rsidR="00786047" w:rsidDel="009156B4">
          <w:rPr>
            <w:rFonts w:cstheme="minorEastAsia"/>
            <w:noProof/>
            <w:color w:val="0070C0"/>
            <w:kern w:val="0"/>
          </w:rPr>
          <w:delText>(Kosztyán &amp; Szalkai, 2020)</w:delText>
        </w:r>
        <w:r w:rsidR="00786047" w:rsidDel="009156B4">
          <w:rPr>
            <w:rFonts w:cstheme="minorEastAsia"/>
            <w:color w:val="0070C0"/>
            <w:kern w:val="0"/>
          </w:rPr>
          <w:fldChar w:fldCharType="end"/>
        </w:r>
      </w:del>
      <w:ins w:id="149" w:author="Windows 用户" w:date="2021-12-28T13:26:00Z">
        <w:r w:rsidR="00E94828" w:rsidRPr="00E94828">
          <w:rPr>
            <w:rFonts w:cstheme="minorEastAsia"/>
            <w:color w:val="0070C0"/>
            <w:kern w:val="0"/>
          </w:rPr>
          <w:t>.</w:t>
        </w:r>
      </w:ins>
    </w:p>
    <w:p w14:paraId="69B2E40A" w14:textId="36ABB6E8" w:rsidR="00D51131" w:rsidDel="00E94828" w:rsidRDefault="00D51131">
      <w:pPr>
        <w:ind w:firstLine="420"/>
        <w:rPr>
          <w:del w:id="150" w:author="Windows 用户" w:date="2021-12-28T13:26:00Z"/>
          <w:rFonts w:cstheme="minorEastAsia"/>
          <w:kern w:val="0"/>
        </w:rPr>
      </w:pPr>
    </w:p>
    <w:p w14:paraId="7BAB4E60" w14:textId="1EEBEFD0" w:rsidR="007D716A" w:rsidRPr="00BF5989" w:rsidRDefault="007D716A" w:rsidP="00CE6372">
      <w:pPr>
        <w:ind w:firstLine="420"/>
        <w:rPr>
          <w:rFonts w:cstheme="minorEastAsia"/>
          <w:color w:val="0070C0"/>
          <w:w w:val="107"/>
          <w:kern w:val="0"/>
          <w:rPrChange w:id="151" w:author="Windows 用户" w:date="2021-12-03T14:54:00Z">
            <w:rPr>
              <w:rFonts w:cstheme="minorEastAsia"/>
              <w:w w:val="107"/>
              <w:kern w:val="0"/>
            </w:rPr>
          </w:rPrChange>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52" w:name="OLE_LINK10"/>
      <w:bookmarkStart w:id="153" w:name="OLE_LINK11"/>
      <w:r w:rsidRPr="00A57B74">
        <w:rPr>
          <w:rFonts w:cstheme="minorEastAsia"/>
          <w:w w:val="107"/>
          <w:kern w:val="0"/>
        </w:rPr>
        <w:t>the precedence relationships appear with the implemented activities.</w:t>
      </w:r>
      <w:bookmarkEnd w:id="152"/>
      <w:bookmarkEnd w:id="153"/>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w:t>
      </w:r>
      <w:del w:id="154" w:author="Windows 用户" w:date="2021-12-03T14:01:00Z">
        <w:r w:rsidRPr="00A57B74" w:rsidDel="00D34AB2">
          <w:rPr>
            <w:rFonts w:cstheme="minorEastAsia"/>
            <w:w w:val="107"/>
            <w:kern w:val="0"/>
          </w:rPr>
          <w:delText xml:space="preserve">although </w:delText>
        </w:r>
      </w:del>
      <w:r w:rsidRPr="00A57B74">
        <w:rPr>
          <w:rFonts w:cstheme="minorEastAsia"/>
          <w:w w:val="107"/>
          <w:kern w:val="0"/>
        </w:rPr>
        <w:t>activities could have one or more optional relationships with other activities</w:t>
      </w:r>
      <w:ins w:id="155" w:author="Windows 用户" w:date="2021-12-03T14:02:00Z">
        <w:r w:rsidR="00D34AB2">
          <w:rPr>
            <w:rFonts w:cstheme="minorEastAsia" w:hint="eastAsia"/>
            <w:w w:val="107"/>
            <w:kern w:val="0"/>
          </w:rPr>
          <w:t>.</w:t>
        </w:r>
      </w:ins>
      <w:del w:id="156" w:author="Windows 用户" w:date="2021-12-03T14:02:00Z">
        <w:r w:rsidRPr="00A57B74" w:rsidDel="00D34AB2">
          <w:rPr>
            <w:rFonts w:cstheme="minorEastAsia"/>
            <w:w w:val="107"/>
            <w:kern w:val="0"/>
          </w:rPr>
          <w:delText>,</w:delText>
        </w:r>
      </w:del>
      <w:r w:rsidRPr="00A57B74">
        <w:rPr>
          <w:rFonts w:cstheme="minorEastAsia"/>
          <w:w w:val="107"/>
          <w:kern w:val="0"/>
        </w:rPr>
        <w:t xml:space="preserve"> </w:t>
      </w:r>
      <w:ins w:id="157" w:author="Windows 用户" w:date="2021-12-03T14:04:00Z">
        <w:r w:rsidR="006C30A8" w:rsidRPr="00667210">
          <w:rPr>
            <w:rFonts w:cstheme="minorEastAsia"/>
            <w:color w:val="0070C0"/>
            <w:w w:val="107"/>
            <w:kern w:val="0"/>
            <w:rPrChange w:id="158" w:author="Windows 用户" w:date="2021-12-03T14:06:00Z">
              <w:rPr>
                <w:rFonts w:cstheme="minorEastAsia"/>
                <w:w w:val="107"/>
                <w:kern w:val="0"/>
              </w:rPr>
            </w:rPrChange>
          </w:rPr>
          <w:t xml:space="preserve">Choosing the type of optional relationship may affect the </w:t>
        </w:r>
        <w:r w:rsidR="004210A2" w:rsidRPr="00667210">
          <w:rPr>
            <w:rFonts w:cstheme="minorEastAsia"/>
            <w:color w:val="0070C0"/>
            <w:w w:val="107"/>
            <w:kern w:val="0"/>
            <w:rPrChange w:id="159" w:author="Windows 用户" w:date="2021-12-03T14:06:00Z">
              <w:rPr>
                <w:rFonts w:cstheme="minorEastAsia"/>
                <w:w w:val="107"/>
                <w:kern w:val="0"/>
              </w:rPr>
            </w:rPrChange>
          </w:rPr>
          <w:t>activit</w:t>
        </w:r>
      </w:ins>
      <w:ins w:id="160" w:author="Windows 用户" w:date="2021-12-03T14:05:00Z">
        <w:r w:rsidR="004210A2" w:rsidRPr="00667210">
          <w:rPr>
            <w:rFonts w:cstheme="minorEastAsia"/>
            <w:color w:val="0070C0"/>
            <w:w w:val="107"/>
            <w:kern w:val="0"/>
            <w:rPrChange w:id="161" w:author="Windows 用户" w:date="2021-12-03T14:06:00Z">
              <w:rPr>
                <w:rFonts w:cstheme="minorEastAsia"/>
                <w:w w:val="107"/>
                <w:kern w:val="0"/>
              </w:rPr>
            </w:rPrChange>
          </w:rPr>
          <w:t>y’</w:t>
        </w:r>
      </w:ins>
      <w:ins w:id="162" w:author="Windows 用户" w:date="2021-12-03T14:04:00Z">
        <w:r w:rsidR="006C30A8" w:rsidRPr="00667210">
          <w:rPr>
            <w:rFonts w:cstheme="minorEastAsia"/>
            <w:color w:val="0070C0"/>
            <w:w w:val="107"/>
            <w:kern w:val="0"/>
            <w:rPrChange w:id="163" w:author="Windows 用户" w:date="2021-12-03T14:06:00Z">
              <w:rPr>
                <w:rFonts w:cstheme="minorEastAsia"/>
                <w:w w:val="107"/>
                <w:kern w:val="0"/>
              </w:rPr>
            </w:rPrChange>
          </w:rPr>
          <w:t>s</w:t>
        </w:r>
      </w:ins>
      <w:ins w:id="164" w:author="Windows 用户" w:date="2021-12-03T14:05:00Z">
        <w:r w:rsidR="004210A2" w:rsidRPr="00667210">
          <w:rPr>
            <w:rFonts w:cstheme="minorEastAsia"/>
            <w:color w:val="0070C0"/>
            <w:w w:val="107"/>
            <w:kern w:val="0"/>
            <w:rPrChange w:id="165" w:author="Windows 用户" w:date="2021-12-03T14:06:00Z">
              <w:rPr>
                <w:rFonts w:cstheme="minorEastAsia"/>
                <w:w w:val="107"/>
                <w:kern w:val="0"/>
              </w:rPr>
            </w:rPrChange>
          </w:rPr>
          <w:t xml:space="preserve"> float</w:t>
        </w:r>
      </w:ins>
      <w:ins w:id="166" w:author="Windows 用户" w:date="2021-12-03T14:04:00Z">
        <w:r w:rsidR="006C30A8" w:rsidRPr="00667210">
          <w:rPr>
            <w:rFonts w:cstheme="minorEastAsia"/>
            <w:color w:val="0070C0"/>
            <w:w w:val="107"/>
            <w:kern w:val="0"/>
            <w:rPrChange w:id="167" w:author="Windows 用户" w:date="2021-12-03T14:06:00Z">
              <w:rPr>
                <w:rFonts w:cstheme="minorEastAsia"/>
                <w:w w:val="107"/>
                <w:kern w:val="0"/>
              </w:rPr>
            </w:rPrChange>
          </w:rPr>
          <w:t xml:space="preserve"> and provide additional flexibility </w:t>
        </w:r>
      </w:ins>
      <w:ins w:id="168" w:author="Windows 用户" w:date="2021-12-03T14:05:00Z">
        <w:r w:rsidR="004210A2" w:rsidRPr="00667210">
          <w:rPr>
            <w:rFonts w:cstheme="minorEastAsia"/>
            <w:color w:val="0070C0"/>
            <w:w w:val="107"/>
            <w:kern w:val="0"/>
            <w:rPrChange w:id="169" w:author="Windows 用户" w:date="2021-12-03T14:06:00Z">
              <w:rPr>
                <w:rFonts w:cstheme="minorEastAsia"/>
                <w:w w:val="107"/>
                <w:kern w:val="0"/>
              </w:rPr>
            </w:rPrChange>
          </w:rPr>
          <w:t>to level the</w:t>
        </w:r>
      </w:ins>
      <w:ins w:id="170" w:author="Windows 用户" w:date="2021-12-03T14:04:00Z">
        <w:r w:rsidR="006C30A8" w:rsidRPr="00667210">
          <w:rPr>
            <w:rFonts w:cstheme="minorEastAsia"/>
            <w:color w:val="0070C0"/>
            <w:w w:val="107"/>
            <w:kern w:val="0"/>
            <w:rPrChange w:id="171" w:author="Windows 用户" w:date="2021-12-03T14:06:00Z">
              <w:rPr>
                <w:rFonts w:cstheme="minorEastAsia"/>
                <w:w w:val="107"/>
                <w:kern w:val="0"/>
              </w:rPr>
            </w:rPrChange>
          </w:rPr>
          <w:t xml:space="preserve"> resource requirements.</w:t>
        </w:r>
      </w:ins>
      <w:ins w:id="172" w:author="Windows 用户" w:date="2021-12-03T14:06:00Z">
        <w:r w:rsidR="00667210">
          <w:rPr>
            <w:rFonts w:cstheme="minorEastAsia"/>
            <w:color w:val="0070C0"/>
            <w:w w:val="107"/>
            <w:kern w:val="0"/>
          </w:rPr>
          <w:t xml:space="preserve"> </w:t>
        </w:r>
      </w:ins>
      <w:ins w:id="173" w:author="Windows 用户" w:date="2021-12-03T14:51:00Z">
        <w:r w:rsidR="00934CBB" w:rsidRPr="009008D1">
          <w:rPr>
            <w:color w:val="0070C0"/>
          </w:rPr>
          <w:t>Jaskowski</w:t>
        </w:r>
      </w:ins>
      <w:ins w:id="174" w:author="Windows 用户" w:date="2021-12-03T14:52:00Z">
        <w:r w:rsidR="00934CBB">
          <w:rPr>
            <w:color w:val="0070C0"/>
          </w:rPr>
          <w:t xml:space="preserve"> and </w:t>
        </w:r>
      </w:ins>
      <w:ins w:id="175" w:author="Windows 用户" w:date="2021-12-03T14:51:00Z">
        <w:r w:rsidR="00934CBB" w:rsidRPr="009008D1">
          <w:rPr>
            <w:color w:val="0070C0"/>
          </w:rPr>
          <w:t>Biruk</w:t>
        </w:r>
      </w:ins>
      <w:ins w:id="176" w:author="Windows 用户" w:date="2021-12-03T14:52:00Z">
        <w:r w:rsidR="00934CBB">
          <w:rPr>
            <w:rFonts w:hint="eastAsia"/>
            <w:color w:val="0070C0"/>
          </w:rPr>
          <w:t xml:space="preserve"> (</w:t>
        </w:r>
        <w:r w:rsidR="00934CBB">
          <w:rPr>
            <w:color w:val="0070C0"/>
          </w:rPr>
          <w:t xml:space="preserve">2018) </w:t>
        </w:r>
      </w:ins>
      <w:ins w:id="177" w:author="Windows 用户" w:date="2021-12-03T15:00:00Z">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ins>
      <w:ins w:id="178" w:author="Windows 用户" w:date="2021-12-03T15:01:00Z">
        <w:r w:rsidR="0052126D">
          <w:rPr>
            <w:color w:val="0070C0"/>
          </w:rPr>
          <w:t>leveling</w:t>
        </w:r>
      </w:ins>
      <w:ins w:id="179" w:author="Windows 用户" w:date="2021-12-03T15:00:00Z">
        <w:r w:rsidR="00981FFB" w:rsidRPr="00981FFB">
          <w:rPr>
            <w:color w:val="0070C0"/>
          </w:rPr>
          <w:t xml:space="preserve"> problem, allowing activities to be executed in reverse order or in parallel.  </w:t>
        </w:r>
        <w:r w:rsidR="00981FFB" w:rsidRPr="00981FFB">
          <w:rPr>
            <w:color w:val="0070C0"/>
          </w:rPr>
          <w:lastRenderedPageBreak/>
          <w:t>T</w:t>
        </w:r>
      </w:ins>
      <w:ins w:id="180" w:author="Windows 用户" w:date="2021-12-03T15:01:00Z">
        <w:r w:rsidR="0052126D">
          <w:rPr>
            <w:color w:val="0070C0"/>
          </w:rPr>
          <w:t>hey</w:t>
        </w:r>
      </w:ins>
      <w:ins w:id="181" w:author="Windows 用户" w:date="2021-12-03T15:00:00Z">
        <w:r w:rsidR="007A1AAE">
          <w:rPr>
            <w:color w:val="0070C0"/>
          </w:rPr>
          <w:t xml:space="preserve"> use</w:t>
        </w:r>
        <w:r w:rsidR="00981FFB" w:rsidRPr="00981FFB">
          <w:rPr>
            <w:color w:val="0070C0"/>
          </w:rPr>
          <w:t xml:space="preserve"> an example to illustrate that the soft </w:t>
        </w:r>
      </w:ins>
      <w:ins w:id="182" w:author="Windows 用户" w:date="2021-12-03T15:02:00Z">
        <w:r w:rsidR="00EE266A">
          <w:rPr>
            <w:color w:val="0070C0"/>
          </w:rPr>
          <w:t>precedence</w:t>
        </w:r>
      </w:ins>
      <w:ins w:id="183" w:author="Windows 用户" w:date="2021-12-03T15:00:00Z">
        <w:r w:rsidR="00981FFB" w:rsidRPr="00981FFB">
          <w:rPr>
            <w:color w:val="0070C0"/>
          </w:rPr>
          <w:t xml:space="preserve"> relationship </w:t>
        </w:r>
      </w:ins>
      <w:ins w:id="184" w:author="Windows 用户" w:date="2021-12-03T15:05:00Z">
        <w:r w:rsidR="007A1AAE">
          <w:rPr>
            <w:color w:val="0070C0"/>
          </w:rPr>
          <w:t>makes the</w:t>
        </w:r>
      </w:ins>
      <w:ins w:id="185" w:author="Windows 用户" w:date="2021-12-03T15:00:00Z">
        <w:r w:rsidR="00981FFB" w:rsidRPr="00981FFB">
          <w:rPr>
            <w:color w:val="0070C0"/>
          </w:rPr>
          <w:t xml:space="preserve"> </w:t>
        </w:r>
      </w:ins>
      <w:ins w:id="186" w:author="Windows 用户" w:date="2021-12-03T15:05:00Z">
        <w:r w:rsidR="007A1AAE" w:rsidRPr="00981FFB">
          <w:rPr>
            <w:color w:val="0070C0"/>
          </w:rPr>
          <w:t xml:space="preserve">activities </w:t>
        </w:r>
        <w:r w:rsidR="007A1AAE">
          <w:rPr>
            <w:color w:val="0070C0"/>
          </w:rPr>
          <w:t xml:space="preserve">have </w:t>
        </w:r>
      </w:ins>
      <w:ins w:id="187" w:author="Windows 用户" w:date="2021-12-03T15:00:00Z">
        <w:r w:rsidR="00981FFB" w:rsidRPr="00981FFB">
          <w:rPr>
            <w:color w:val="0070C0"/>
          </w:rPr>
          <w:t xml:space="preserve">greater </w:t>
        </w:r>
      </w:ins>
      <w:ins w:id="188" w:author="Windows 用户" w:date="2021-12-03T15:03:00Z">
        <w:r w:rsidR="001F4289">
          <w:rPr>
            <w:color w:val="0070C0"/>
          </w:rPr>
          <w:t>float</w:t>
        </w:r>
      </w:ins>
      <w:ins w:id="189" w:author="Windows 用户" w:date="2021-12-03T15:00:00Z">
        <w:r w:rsidR="00981FFB" w:rsidRPr="00981FFB">
          <w:rPr>
            <w:color w:val="0070C0"/>
          </w:rPr>
          <w:t xml:space="preserve"> and can obtain schedules with higher resource utilization.</w:t>
        </w:r>
      </w:ins>
      <w:ins w:id="190" w:author="Windows 用户" w:date="2021-12-03T15:08:00Z">
        <w:r w:rsidR="00CE6372" w:rsidRPr="00A57B74" w:rsidDel="00CF6D1C">
          <w:rPr>
            <w:rFonts w:cstheme="minorEastAsia"/>
            <w:w w:val="107"/>
            <w:kern w:val="0"/>
          </w:rPr>
          <w:t xml:space="preserve"> </w:t>
        </w:r>
        <w:r w:rsidR="00CE6372" w:rsidRPr="00CE6372">
          <w:rPr>
            <w:rFonts w:cstheme="minorEastAsia"/>
            <w:color w:val="0070C0"/>
            <w:w w:val="107"/>
            <w:kern w:val="0"/>
            <w:rPrChange w:id="191" w:author="Windows 用户" w:date="2021-12-03T15:09:00Z">
              <w:rPr>
                <w:rFonts w:cstheme="minorEastAsia"/>
                <w:w w:val="107"/>
                <w:kern w:val="0"/>
              </w:rPr>
            </w:rPrChange>
          </w:rPr>
          <w:t xml:space="preserve">Although these studies increase the flexibility of resource </w:t>
        </w:r>
      </w:ins>
      <w:ins w:id="192" w:author="Windows 用户" w:date="2021-12-03T15:10:00Z">
        <w:r w:rsidR="006C093D">
          <w:rPr>
            <w:rFonts w:cstheme="minorEastAsia" w:hint="eastAsia"/>
            <w:color w:val="0070C0"/>
            <w:w w:val="107"/>
            <w:kern w:val="0"/>
          </w:rPr>
          <w:t>leveling</w:t>
        </w:r>
        <w:r w:rsidR="006C093D">
          <w:rPr>
            <w:rFonts w:cstheme="minorEastAsia"/>
            <w:color w:val="0070C0"/>
            <w:w w:val="107"/>
            <w:kern w:val="0"/>
          </w:rPr>
          <w:t xml:space="preserve"> </w:t>
        </w:r>
      </w:ins>
      <w:ins w:id="193" w:author="Windows 用户" w:date="2021-12-03T15:08:00Z">
        <w:r w:rsidR="00CE6372" w:rsidRPr="00CE6372">
          <w:rPr>
            <w:rFonts w:cstheme="minorEastAsia"/>
            <w:color w:val="0070C0"/>
            <w:w w:val="107"/>
            <w:kern w:val="0"/>
            <w:rPrChange w:id="194" w:author="Windows 用户" w:date="2021-12-03T15:09:00Z">
              <w:rPr>
                <w:rFonts w:cstheme="minorEastAsia"/>
                <w:w w:val="107"/>
                <w:kern w:val="0"/>
              </w:rPr>
            </w:rPrChange>
          </w:rPr>
          <w:t xml:space="preserve">by considering changing the type of </w:t>
        </w:r>
      </w:ins>
      <w:ins w:id="195" w:author="Windows 用户" w:date="2021-12-16T14:40:00Z">
        <w:r w:rsidR="00501EDB">
          <w:rPr>
            <w:rFonts w:cstheme="minorEastAsia" w:hint="eastAsia"/>
            <w:color w:val="0070C0"/>
            <w:w w:val="107"/>
            <w:kern w:val="0"/>
          </w:rPr>
          <w:t>precedence</w:t>
        </w:r>
        <w:r w:rsidR="00501EDB">
          <w:rPr>
            <w:rFonts w:cstheme="minorEastAsia"/>
            <w:color w:val="0070C0"/>
            <w:w w:val="107"/>
            <w:kern w:val="0"/>
          </w:rPr>
          <w:t xml:space="preserve"> </w:t>
        </w:r>
      </w:ins>
      <w:ins w:id="196" w:author="Windows 用户" w:date="2021-12-03T15:08:00Z">
        <w:r w:rsidR="00CE6372" w:rsidRPr="00CE6372">
          <w:rPr>
            <w:rFonts w:cstheme="minorEastAsia"/>
            <w:color w:val="0070C0"/>
            <w:w w:val="107"/>
            <w:kern w:val="0"/>
            <w:rPrChange w:id="197" w:author="Windows 用户" w:date="2021-12-03T15:09:00Z">
              <w:rPr>
                <w:rFonts w:cstheme="minorEastAsia"/>
                <w:w w:val="107"/>
                <w:kern w:val="0"/>
              </w:rPr>
            </w:rPrChange>
          </w:rPr>
          <w:t xml:space="preserve">relationship, </w:t>
        </w:r>
      </w:ins>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34B1E18" w:rsidR="007D716A" w:rsidRPr="00A57B74" w:rsidRDefault="007D716A" w:rsidP="001F1E24">
      <w:pPr>
        <w:ind w:firstLineChars="0" w:firstLine="420"/>
      </w:pPr>
      <w:r w:rsidRPr="00A57B74">
        <w:t xml:space="preserve">(2) For the RLP-PS, we design a </w:t>
      </w:r>
      <w:bookmarkStart w:id="198" w:name="OLE_LINK29"/>
      <w:bookmarkStart w:id="199" w:name="OLE_LINK35"/>
      <w:r w:rsidRPr="00A57B74">
        <w:t>two-stage heuristic algorithm</w:t>
      </w:r>
      <w:bookmarkEnd w:id="198"/>
      <w:bookmarkEnd w:id="199"/>
      <w:r w:rsidRPr="00A57B74">
        <w:t xml:space="preserve"> (TSHA) and a</w:t>
      </w:r>
      <w:del w:id="200" w:author="Windows 用户" w:date="2021-11-18T21:32:00Z">
        <w:r w:rsidRPr="00A57B74" w:rsidDel="008A1EC3">
          <w:delText>n</w:delText>
        </w:r>
      </w:del>
      <w:r w:rsidRPr="00A57B74">
        <w:t xml:space="preserve"> </w:t>
      </w:r>
      <w:ins w:id="201" w:author="Windows 用户" w:date="2021-11-18T21:32:00Z">
        <w:r w:rsidR="008A1EC3" w:rsidRPr="009348F2">
          <w:rPr>
            <w:color w:val="0070C0"/>
            <w:rPrChange w:id="202" w:author="Windows 用户" w:date="2021-12-06T14:16:00Z">
              <w:rPr/>
            </w:rPrChange>
          </w:rPr>
          <w:t>customized</w:t>
        </w:r>
      </w:ins>
      <w:del w:id="203" w:author="Windows 用户" w:date="2021-11-18T21:32:00Z">
        <w:r w:rsidRPr="009348F2" w:rsidDel="008A1EC3">
          <w:rPr>
            <w:color w:val="0070C0"/>
            <w:rPrChange w:id="204" w:author="Windows 用户" w:date="2021-12-06T14:16:00Z">
              <w:rPr/>
            </w:rPrChange>
          </w:rPr>
          <w:delText>improved</w:delText>
        </w:r>
      </w:del>
      <w:ins w:id="205" w:author="Windows 用户" w:date="2021-11-18T21:32:00Z">
        <w:r w:rsidR="008A1EC3" w:rsidRPr="009348F2">
          <w:rPr>
            <w:color w:val="0070C0"/>
            <w:rPrChange w:id="206" w:author="Windows 用户" w:date="2021-12-06T14:16:00Z">
              <w:rPr/>
            </w:rPrChange>
          </w:rPr>
          <w:t xml:space="preserve"> </w:t>
        </w:r>
      </w:ins>
      <w:del w:id="207" w:author="Windows 用户" w:date="2021-11-18T21:32:00Z">
        <w:r w:rsidRPr="00A57B74" w:rsidDel="008A1EC3">
          <w:delText xml:space="preserve"> </w:delText>
        </w:r>
      </w:del>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08" w:name="OLE_LINK99"/>
      <w:bookmarkStart w:id="209"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08"/>
    <w:bookmarkEnd w:id="209"/>
    <w:p w14:paraId="41C2C225" w14:textId="2B8E9704" w:rsidR="007D716A" w:rsidRPr="00A57B74" w:rsidRDefault="007D716A" w:rsidP="001F1E24">
      <w:pPr>
        <w:ind w:firstLine="420"/>
      </w:pPr>
      <w:r w:rsidRPr="00A57B74">
        <w:t>The remainder of this paper is organized as follows: In Section 2, we describe the RLP-PS and present the corresponding nonlinear and linear integer programming models. A TSHA and a</w:t>
      </w:r>
      <w:del w:id="210" w:author="Windows 用户" w:date="2021-11-18T21:32:00Z">
        <w:r w:rsidRPr="00A57B74" w:rsidDel="008A1EC3">
          <w:delText>n</w:delText>
        </w:r>
      </w:del>
      <w:r w:rsidRPr="00A57B74">
        <w:t xml:space="preserve"> </w:t>
      </w:r>
      <w:ins w:id="211" w:author="Windows 用户" w:date="2021-11-18T21:32:00Z">
        <w:r w:rsidR="008A1EC3" w:rsidRPr="009348F2">
          <w:rPr>
            <w:color w:val="0070C0"/>
            <w:rPrChange w:id="212" w:author="Windows 用户" w:date="2021-12-06T14:16:00Z">
              <w:rPr/>
            </w:rPrChange>
          </w:rPr>
          <w:t>customized</w:t>
        </w:r>
      </w:ins>
      <w:del w:id="213" w:author="Windows 用户" w:date="2021-11-18T21:32:00Z">
        <w:r w:rsidRPr="009348F2" w:rsidDel="008A1EC3">
          <w:rPr>
            <w:color w:val="0070C0"/>
            <w:rPrChange w:id="214" w:author="Windows 用户" w:date="2021-12-06T14:16:00Z">
              <w:rPr/>
            </w:rPrChange>
          </w:rPr>
          <w:delText>improved</w:delText>
        </w:r>
      </w:del>
      <w:r w:rsidRPr="009348F2">
        <w:rPr>
          <w:color w:val="0070C0"/>
          <w:rPrChange w:id="215" w:author="Windows 用户" w:date="2021-12-06T14:16:00Z">
            <w:rPr/>
          </w:rPrChange>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77777777"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16" w:name="OLE_LINK27"/>
        <w:bookmarkStart w:id="217" w:name="OLE_LINK28"/>
        <m:r>
          <w:rPr>
            <w:rFonts w:ascii="Cambria Math" w:hAnsi="Cambria Math"/>
          </w:rPr>
          <m:t>A</m:t>
        </m:r>
        <w:bookmarkEnd w:id="216"/>
        <w:bookmarkEnd w:id="217"/>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18" w:name="OLE_LINK40"/>
      <w:bookmarkStart w:id="219"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18"/>
      <w:bookmarkEnd w:id="219"/>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20" w:name="OLE_LINK71"/>
      <w:bookmarkStart w:id="221" w:name="OLE_LINK72"/>
      <w:r w:rsidRPr="00A57B74">
        <w:t xml:space="preserve">successor </w:t>
      </w:r>
      <w:bookmarkEnd w:id="220"/>
      <w:bookmarkEnd w:id="221"/>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w:ins w:id="222" w:author="Windows 用户" w:date="2021-11-17T15:52:00Z">
            <m:rPr>
              <m:sty m:val="p"/>
            </m:rPr>
            <w:rPr>
              <w:rFonts w:ascii="Cambria Math" w:hAnsi="Cambria Math"/>
              <w:color w:val="0070C0"/>
              <w:rPrChange w:id="223" w:author="Windows 用户" w:date="2021-12-06T14:17:00Z">
                <w:rPr>
                  <w:rFonts w:ascii="Cambria Math" w:hAnsi="Cambria Math"/>
                </w:rPr>
              </w:rPrChange>
            </w:rPr>
            <m:t>&lt;</m:t>
          </w:ins>
        </m:r>
        <m:r>
          <w:del w:id="224" w:author="Windows 用户" w:date="2021-11-17T15:52:00Z">
            <w:rPr>
              <w:rFonts w:ascii="Cambria Math" w:hAnsi="Cambria Math" w:hint="eastAsia"/>
            </w:rPr>
            <m:t>≤</m:t>
          </w:del>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2FA2E193"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225" w:name="OLE_LINK78"/>
      <w:bookmarkStart w:id="226" w:name="OLE_LINK79"/>
      <w:r w:rsidRPr="00A57B74">
        <w:t>Performing the project with any feasible structure is able to achieve the planned objective of the project</w:t>
      </w:r>
      <w:ins w:id="227" w:author="Windows 用户" w:date="2021-12-04T16:07:00Z">
        <w:r w:rsidR="002F6311">
          <w:rPr>
            <w:rFonts w:hint="eastAsia"/>
          </w:rPr>
          <w:t>,</w:t>
        </w:r>
        <w:r w:rsidR="002F6311">
          <w:t xml:space="preserve"> </w:t>
        </w:r>
        <w:r w:rsidR="002F6311" w:rsidRPr="002F6311">
          <w:rPr>
            <w:color w:val="0070C0"/>
            <w:rPrChange w:id="228" w:author="Windows 用户" w:date="2021-12-04T16:07:00Z">
              <w:rPr/>
            </w:rPrChange>
          </w:rPr>
          <w:t>however, different project structures have different effects on the flexibility of the construction schedule</w:t>
        </w:r>
      </w:ins>
      <w:ins w:id="229" w:author="Windows 用户" w:date="2021-12-31T12:41:00Z">
        <w:r w:rsidR="00133C67">
          <w:rPr>
            <w:rFonts w:hint="eastAsia"/>
            <w:color w:val="0070C0"/>
          </w:rPr>
          <w:t>,</w:t>
        </w:r>
        <w:r w:rsidR="00133C67">
          <w:rPr>
            <w:color w:val="0070C0"/>
          </w:rPr>
          <w:t xml:space="preserve"> </w:t>
        </w:r>
      </w:ins>
      <w:ins w:id="230" w:author="Windows 用户" w:date="2021-12-31T12:43:00Z">
        <w:r w:rsidR="00040EB2">
          <w:rPr>
            <w:color w:val="0070C0"/>
          </w:rPr>
          <w:t>s</w:t>
        </w:r>
        <w:r w:rsidR="00040EB2" w:rsidRPr="00040EB2">
          <w:rPr>
            <w:color w:val="0070C0"/>
          </w:rPr>
          <w:t>ome project structures can provide more floating time and are more likely to reduce fluctuations in resource usage</w:t>
        </w:r>
      </w:ins>
      <w:ins w:id="231" w:author="Windows 用户" w:date="2021-12-04T16:07:00Z">
        <w:r w:rsidR="002F6311" w:rsidRPr="002F6311">
          <w:rPr>
            <w:color w:val="0070C0"/>
            <w:rPrChange w:id="232" w:author="Windows 用户" w:date="2021-12-04T16:07:00Z">
              <w:rPr/>
            </w:rPrChange>
          </w:rPr>
          <w:t>.</w:t>
        </w:r>
      </w:ins>
      <w:ins w:id="233" w:author="Windows 用户" w:date="2022-01-07T09:10:00Z">
        <w:r w:rsidR="00AE29D2">
          <w:rPr>
            <w:color w:val="0070C0"/>
          </w:rPr>
          <w:t xml:space="preserve"> </w:t>
        </w:r>
      </w:ins>
      <w:del w:id="234" w:author="Windows 用户" w:date="2021-12-04T16:07:00Z">
        <w:r w:rsidRPr="00A57B74" w:rsidDel="002F6311">
          <w:delText>.</w:delText>
        </w:r>
      </w:del>
    </w:p>
    <w:bookmarkEnd w:id="225"/>
    <w:bookmarkEnd w:id="226"/>
    <w:p w14:paraId="53880168" w14:textId="6D0117E2"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del w:id="235" w:author="Windows 用户" w:date="2021-12-18T13:37:00Z">
        <w:r w:rsidRPr="00A57B74" w:rsidDel="00F367D5">
          <w:delText xml:space="preserve">; </w:delText>
        </w:r>
      </w:del>
      <w:ins w:id="236" w:author="Windows 用户" w:date="2021-12-18T13:37:00Z">
        <w:r w:rsidR="00F367D5">
          <w:t>,</w:t>
        </w:r>
        <w:r w:rsidR="00F367D5" w:rsidRPr="00A57B74">
          <w:t xml:space="preserve"> </w:t>
        </w:r>
      </w:ins>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highlight w:val="yellow"/>
              </w:rPr>
            </m:ctrlPr>
          </m:sSubSupPr>
          <m:e>
            <m:r>
              <w:rPr>
                <w:rFonts w:ascii="Cambria Math" w:hAnsi="Cambria Math" w:hint="eastAsia"/>
                <w:highlight w:val="yellow"/>
                <w:rPrChange w:id="237" w:author="Windows 用户" w:date="2021-11-17T15:53:00Z">
                  <w:rPr>
                    <w:rFonts w:ascii="Cambria Math" w:hAnsi="Cambria Math" w:hint="eastAsia"/>
                  </w:rPr>
                </w:rPrChange>
              </w:rPr>
              <m:t>∪</m:t>
            </m:r>
          </m:e>
          <m:sub>
            <m:r>
              <w:rPr>
                <w:rFonts w:ascii="Cambria Math" w:hAnsi="Cambria Math"/>
                <w:highlight w:val="yellow"/>
                <w:rPrChange w:id="238" w:author="Windows 用户" w:date="2021-11-17T15:53:00Z">
                  <w:rPr>
                    <w:rFonts w:ascii="Cambria Math" w:hAnsi="Cambria Math"/>
                  </w:rPr>
                </w:rPrChange>
              </w:rPr>
              <m:t>e=1</m:t>
            </m:r>
          </m:sub>
          <m:sup>
            <m:r>
              <w:rPr>
                <w:rFonts w:ascii="Cambria Math" w:hAnsi="Cambria Math"/>
                <w:highlight w:val="yellow"/>
                <w:rPrChange w:id="239"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0" w:author="Windows 用户" w:date="2021-11-17T15:53:00Z">
                  <w:rPr>
                    <w:rFonts w:ascii="Cambria Math" w:hAnsi="Cambria Math" w:cs="Times New Roman"/>
                  </w:rPr>
                </w:rPrChange>
              </w:rPr>
              <m:t>Q</m:t>
            </m:r>
          </m:e>
          <m:sub>
            <m:r>
              <w:rPr>
                <w:rFonts w:ascii="Cambria Math" w:hAnsi="Cambria Math" w:cs="Times New Roman"/>
                <w:highlight w:val="yellow"/>
                <w:rPrChange w:id="241" w:author="Windows 用户" w:date="2021-11-17T15:53:00Z">
                  <w:rPr>
                    <w:rFonts w:ascii="Cambria Math" w:hAnsi="Cambria Math" w:cs="Times New Roman"/>
                  </w:rPr>
                </w:rPrChange>
              </w:rPr>
              <m:t>e</m:t>
            </m:r>
          </m:sub>
        </m:sSub>
        <m:r>
          <w:rPr>
            <w:rFonts w:ascii="Cambria Math" w:hAnsi="Cambria Math" w:cs="Times New Roman"/>
            <w:highlight w:val="yellow"/>
            <w:rPrChange w:id="242" w:author="Windows 用户" w:date="2021-11-17T15:53:00Z">
              <w:rPr>
                <w:rFonts w:ascii="Cambria Math" w:hAnsi="Cambria Math" w:cs="Times New Roman"/>
              </w:rPr>
            </w:rPrChange>
          </w:rPr>
          <m:t>=Q</m:t>
        </m:r>
      </m:oMath>
      <w:r w:rsidRPr="00587E35">
        <w:rPr>
          <w:highlight w:val="yellow"/>
          <w:rPrChange w:id="243" w:author="Windows 用户" w:date="2021-11-17T15:53:00Z">
            <w:rPr/>
          </w:rPrChange>
        </w:rPr>
        <w:t xml:space="preserve">, </w:t>
      </w:r>
      <m:oMath>
        <m:sSubSup>
          <m:sSubSupPr>
            <m:ctrlPr>
              <w:rPr>
                <w:rFonts w:ascii="Cambria Math" w:hAnsi="Cambria Math"/>
                <w:i/>
                <w:highlight w:val="yellow"/>
              </w:rPr>
            </m:ctrlPr>
          </m:sSubSupPr>
          <m:e>
            <m:r>
              <w:rPr>
                <w:rFonts w:ascii="Cambria Math" w:hAnsi="Cambria Math" w:hint="eastAsia"/>
                <w:highlight w:val="yellow"/>
                <w:rPrChange w:id="244" w:author="Windows 用户" w:date="2021-11-17T15:53:00Z">
                  <w:rPr>
                    <w:rFonts w:ascii="Cambria Math" w:hAnsi="Cambria Math" w:hint="eastAsia"/>
                  </w:rPr>
                </w:rPrChange>
              </w:rPr>
              <m:t>∩</m:t>
            </m:r>
          </m:e>
          <m:sub>
            <m:r>
              <w:rPr>
                <w:rFonts w:ascii="Cambria Math" w:hAnsi="Cambria Math"/>
                <w:highlight w:val="yellow"/>
                <w:rPrChange w:id="245" w:author="Windows 用户" w:date="2021-11-17T15:53:00Z">
                  <w:rPr>
                    <w:rFonts w:ascii="Cambria Math" w:hAnsi="Cambria Math"/>
                  </w:rPr>
                </w:rPrChange>
              </w:rPr>
              <m:t>e=1</m:t>
            </m:r>
          </m:sub>
          <m:sup>
            <m:r>
              <w:rPr>
                <w:rFonts w:ascii="Cambria Math" w:hAnsi="Cambria Math"/>
                <w:highlight w:val="yellow"/>
                <w:rPrChange w:id="246" w:author="Windows 用户" w:date="2021-11-17T15:53:00Z">
                  <w:rPr>
                    <w:rFonts w:ascii="Cambria Math" w:hAnsi="Cambria Math"/>
                  </w:rPr>
                </w:rPrChange>
              </w:rPr>
              <m:t>E</m:t>
            </m:r>
          </m:sup>
        </m:sSubSup>
        <m:sSub>
          <m:sSubPr>
            <m:ctrlPr>
              <w:rPr>
                <w:rFonts w:ascii="Cambria Math" w:hAnsi="Cambria Math" w:cs="Times New Roman"/>
                <w:highlight w:val="yellow"/>
              </w:rPr>
            </m:ctrlPr>
          </m:sSubPr>
          <m:e>
            <m:r>
              <w:rPr>
                <w:rFonts w:ascii="Cambria Math" w:hAnsi="Cambria Math" w:cs="Times New Roman"/>
                <w:highlight w:val="yellow"/>
                <w:rPrChange w:id="247" w:author="Windows 用户" w:date="2021-11-17T15:53:00Z">
                  <w:rPr>
                    <w:rFonts w:ascii="Cambria Math" w:hAnsi="Cambria Math" w:cs="Times New Roman"/>
                  </w:rPr>
                </w:rPrChange>
              </w:rPr>
              <m:t>Q</m:t>
            </m:r>
          </m:e>
          <m:sub>
            <m:r>
              <w:rPr>
                <w:rFonts w:ascii="Cambria Math" w:hAnsi="Cambria Math" w:cs="Times New Roman"/>
                <w:highlight w:val="yellow"/>
                <w:rPrChange w:id="248" w:author="Windows 用户" w:date="2021-11-17T15:53:00Z">
                  <w:rPr>
                    <w:rFonts w:ascii="Cambria Math" w:hAnsi="Cambria Math" w:cs="Times New Roman"/>
                  </w:rPr>
                </w:rPrChange>
              </w:rPr>
              <m:t>e</m:t>
            </m:r>
          </m:sub>
        </m:sSub>
        <m:r>
          <w:rPr>
            <w:rFonts w:ascii="Cambria Math" w:hAnsi="Cambria Math" w:cs="Times New Roman"/>
            <w:highlight w:val="yellow"/>
            <w:rPrChange w:id="249" w:author="Windows 用户" w:date="2021-11-17T15:53:00Z">
              <w:rPr>
                <w:rFonts w:ascii="Cambria Math" w:hAnsi="Cambria Math" w:cs="Times New Roman"/>
              </w:rPr>
            </w:rPrChange>
          </w:rPr>
          <m:t>=∅</m:t>
        </m:r>
      </m:oMath>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31563CA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must be implemented.</w:t>
      </w:r>
      <w:del w:id="250" w:author="Windows 用户" w:date="2021-12-03T15:17:00Z">
        <w:r w:rsidRPr="00A57B74" w:rsidDel="00C311C3">
          <w:delText xml:space="preserve"> </w:delText>
        </w:r>
        <w:r w:rsidRPr="003530A0" w:rsidDel="00C311C3">
          <w:delText xml:space="preserve">In addition, the dependent activities of optional activity </w:delText>
        </w:r>
        <m:oMath>
          <m:r>
            <w:rPr>
              <w:rFonts w:ascii="Cambria Math" w:hAnsi="Cambria Math"/>
            </w:rPr>
            <m:t>j</m:t>
          </m:r>
        </m:oMath>
        <w:r w:rsidRPr="003530A0" w:rsidDel="00C311C3">
          <w:delText xml:space="preserve"> can only be the activities following it.</w:delText>
        </w:r>
        <w:r w:rsidRPr="00A57B74" w:rsidDel="00C311C3">
          <w:delText xml:space="preserve"> In other words,</w:delText>
        </w:r>
      </w:del>
      <w:r w:rsidRPr="00A57B74">
        <w:t xml:space="preserve"> </w:t>
      </w:r>
      <w:ins w:id="251" w:author="Windows 用户" w:date="2021-12-03T15:17:00Z">
        <w:r w:rsidR="00C311C3">
          <w:t>A</w:t>
        </w:r>
      </w:ins>
      <w:del w:id="252" w:author="Windows 用户" w:date="2021-12-03T15:17:00Z">
        <w:r w:rsidRPr="00A57B74" w:rsidDel="00C311C3">
          <w:delText>a</w:delText>
        </w:r>
      </w:del>
      <w:r w:rsidRPr="00A57B74">
        <w:t xml:space="preserve">fter we number </w:t>
      </w:r>
      <w:bookmarkStart w:id="253" w:name="OLE_LINK30"/>
      <w:bookmarkStart w:id="254" w:name="OLE_LINK31"/>
      <w:bookmarkStart w:id="255"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w:ins w:id="256" w:author="Windows 用户" w:date="2021-12-18T13:44:00Z">
            <m:rPr>
              <m:scr m:val="script"/>
              <m:sty m:val="p"/>
            </m:rPr>
            <w:rPr>
              <w:rFonts w:ascii="Cambria Math" w:hAnsi="Cambria Math"/>
              <w:color w:val="0070C0"/>
              <w:rPrChange w:id="257" w:author="Windows 用户" w:date="2021-12-18T13:45:00Z">
                <w:rPr>
                  <w:rFonts w:ascii="Cambria Math" w:hAnsi="Cambria Math"/>
                </w:rPr>
              </w:rPrChange>
            </w:rPr>
            <m:t>l</m:t>
          </w:ins>
        </m:r>
      </m:oMath>
      <w:ins w:id="258" w:author="Windows 用户" w:date="2021-12-18T13:45:00Z">
        <w:r w:rsidR="00F367D5">
          <w:rPr>
            <w:rFonts w:hint="eastAsia"/>
          </w:rPr>
          <w:t xml:space="preserve"> </w:t>
        </w:r>
      </w:ins>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253"/>
      <w:bookmarkEnd w:id="254"/>
      <w:bookmarkEnd w:id="255"/>
      <w:ins w:id="259" w:author="Windows 用户" w:date="2021-12-18T13:45:00Z">
        <w:r w:rsidR="00F367D5">
          <w:rPr>
            <w:rFonts w:hint="eastAsia"/>
          </w:rPr>
          <w:t>,</w:t>
        </w:r>
        <w:r w:rsidR="00F367D5">
          <w:t xml:space="preserve"> </w:t>
        </w:r>
        <w:r w:rsidR="00F367D5" w:rsidRPr="00F367D5">
          <w:rPr>
            <w:color w:val="0070C0"/>
            <w:rPrChange w:id="260" w:author="Windows 用户" w:date="2021-12-18T13:46:00Z">
              <w:rPr/>
            </w:rPrChange>
          </w:rPr>
          <w:t xml:space="preserve">i.e., </w:t>
        </w:r>
        <m:oMath>
          <m:r>
            <w:rPr>
              <w:rFonts w:ascii="Cambria Math" w:hAnsi="Cambria Math"/>
              <w:color w:val="0070C0"/>
              <w:rPrChange w:id="261" w:author="Windows 用户" w:date="2021-12-18T13:46:00Z">
                <w:rPr>
                  <w:rFonts w:ascii="Cambria Math" w:hAnsi="Cambria Math"/>
                </w:rPr>
              </w:rPrChange>
            </w:rPr>
            <m:t>j&lt;</m:t>
          </m:r>
        </m:oMath>
      </w:ins>
      <m:oMath>
        <m:r>
          <w:ins w:id="262" w:author="Windows 用户" w:date="2021-12-18T13:46:00Z">
            <m:rPr>
              <m:scr m:val="script"/>
              <m:sty m:val="p"/>
            </m:rPr>
            <w:rPr>
              <w:rFonts w:ascii="Cambria Math" w:hAnsi="Cambria Math"/>
              <w:color w:val="0070C0"/>
            </w:rPr>
            <m:t>l</m:t>
          </w:ins>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18CE430D"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263" w:name="OLE_LINK62"/>
      <w:bookmarkStart w:id="264" w:name="OLE_LINK63"/>
      <w:r w:rsidRPr="00A57B74">
        <w:t xml:space="preserve">superstructure </w:t>
      </w:r>
      <w:bookmarkEnd w:id="263"/>
      <w:bookmarkEnd w:id="264"/>
      <w:r w:rsidR="00811358">
        <w:t xml:space="preserve">and substructure. </w:t>
      </w:r>
      <w:r w:rsidR="00811358">
        <w:fldChar w:fldCharType="begin"/>
      </w:r>
      <w:r w:rsidR="00811358">
        <w:instrText xml:space="preserve"> REF _Ref81394402 \h </w:instrText>
      </w:r>
      <w:r w:rsidR="00811358">
        <w:fldChar w:fldCharType="separate"/>
      </w:r>
      <w:r w:rsidR="00660CB8">
        <w:t xml:space="preserve">Fig. </w:t>
      </w:r>
      <w:r w:rsidR="00660CB8">
        <w:rPr>
          <w:noProof/>
        </w:rPr>
        <w:t>1</w:t>
      </w:r>
      <w:r w:rsidR="00811358">
        <w:fldChar w:fldCharType="end"/>
      </w:r>
      <w:ins w:id="265" w:author="Windows 用户" w:date="2021-12-18T13:56:00Z">
        <w:r w:rsidR="007E5E24">
          <w:t xml:space="preserve"> </w:t>
        </w:r>
      </w:ins>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9348F2">
        <w:rPr>
          <w:color w:val="0070C0"/>
          <w:rPrChange w:id="266" w:author="Windows 用户" w:date="2021-12-06T14:17:00Z">
            <w:rPr/>
          </w:rPrChange>
        </w:rPr>
        <w:t xml:space="preserve"> </w:t>
      </w:r>
      <w:ins w:id="267" w:author="Windows 用户" w:date="2021-11-17T15:56:00Z">
        <w:r w:rsidR="00660CB8" w:rsidRPr="009348F2">
          <w:rPr>
            <w:color w:val="0070C0"/>
            <w:rPrChange w:id="268" w:author="Windows 用户" w:date="2021-12-06T14:17:00Z">
              <w:rPr/>
            </w:rPrChange>
          </w:rPr>
          <w:t>dashed</w:t>
        </w:r>
      </w:ins>
      <w:del w:id="269" w:author="Windows 用户" w:date="2021-11-17T15:56:00Z">
        <w:r w:rsidRPr="00A57B74" w:rsidDel="00660CB8">
          <w:delText>dotted</w:delText>
        </w:r>
      </w:del>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270" w:name="OLE_LINK15"/>
      <w:bookmarkStart w:id="271"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270"/>
      <w:bookmarkEnd w:id="271"/>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085B32BF" w:rsidR="007D716A" w:rsidRPr="00A57B74" w:rsidRDefault="00811358" w:rsidP="00811358">
      <w:pPr>
        <w:pStyle w:val="a4"/>
      </w:pPr>
      <w:bookmarkStart w:id="272" w:name="_Ref81394402"/>
      <w:r>
        <w:t xml:space="preserve">Fig. </w:t>
      </w:r>
      <w:fldSimple w:instr=" SEQ Fig. \* ARABIC ">
        <w:r w:rsidR="00FF18F5">
          <w:rPr>
            <w:noProof/>
          </w:rPr>
          <w:t>1</w:t>
        </w:r>
      </w:fldSimple>
      <w:bookmarkEnd w:id="272"/>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273" w:name="OLE_LINK39"/>
      <w:r w:rsidRPr="00A57B74">
        <w:t>Nonlinear integer programming model</w:t>
      </w:r>
    </w:p>
    <w:bookmarkEnd w:id="273"/>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566"/>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E3572D"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274" w:name="OLE_LINK38"/>
                  <w:bookmarkStart w:id="275"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274"/>
                  <w:bookmarkEnd w:id="275"/>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77777777" w:rsidR="007D716A" w:rsidRPr="003F5742" w:rsidRDefault="007D716A" w:rsidP="004E4939">
            <w:pPr>
              <w:tabs>
                <w:tab w:val="center" w:pos="4320"/>
                <w:tab w:val="right" w:pos="8640"/>
              </w:tabs>
              <w:spacing w:line="240" w:lineRule="auto"/>
              <w:ind w:firstLineChars="0" w:firstLine="0"/>
            </w:pPr>
            <w:bookmarkStart w:id="276"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2</w:t>
            </w:r>
            <w:r w:rsidRPr="003F5742">
              <w:fldChar w:fldCharType="end"/>
            </w:r>
            <w:r w:rsidRPr="003F5742">
              <w:rPr>
                <w:rFonts w:hint="eastAsia"/>
              </w:rPr>
              <w:t>)</w:t>
            </w:r>
            <w:bookmarkEnd w:id="276"/>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E3572D"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77777777" w:rsidR="007D716A" w:rsidRPr="003F5742" w:rsidRDefault="007D716A" w:rsidP="004E4939">
            <w:pPr>
              <w:tabs>
                <w:tab w:val="center" w:pos="4320"/>
                <w:tab w:val="right" w:pos="8640"/>
              </w:tabs>
              <w:spacing w:line="240" w:lineRule="auto"/>
              <w:ind w:firstLineChars="0" w:firstLine="0"/>
            </w:pPr>
            <w:bookmarkStart w:id="277"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3</w:t>
            </w:r>
            <w:r w:rsidRPr="003F5742">
              <w:fldChar w:fldCharType="end"/>
            </w:r>
            <w:r w:rsidRPr="003F5742">
              <w:rPr>
                <w:rFonts w:hint="eastAsia"/>
              </w:rPr>
              <w:t>)</w:t>
            </w:r>
            <w:bookmarkEnd w:id="277"/>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E3572D"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777777" w:rsidR="007D716A" w:rsidRPr="003F5742" w:rsidRDefault="007D716A" w:rsidP="004E4939">
            <w:pPr>
              <w:tabs>
                <w:tab w:val="center" w:pos="4320"/>
                <w:tab w:val="right" w:pos="8640"/>
              </w:tabs>
              <w:spacing w:line="240" w:lineRule="auto"/>
              <w:ind w:firstLineChars="0" w:firstLine="0"/>
            </w:pPr>
            <w:bookmarkStart w:id="278"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660CB8">
              <w:rPr>
                <w:noProof/>
              </w:rPr>
              <w:t>4</w:t>
            </w:r>
            <w:r w:rsidRPr="003F5742">
              <w:fldChar w:fldCharType="end"/>
            </w:r>
            <w:r w:rsidRPr="003F5742">
              <w:rPr>
                <w:rFonts w:hint="eastAsia"/>
              </w:rPr>
              <w:t>)</w:t>
            </w:r>
            <w:bookmarkEnd w:id="278"/>
          </w:p>
        </w:tc>
      </w:tr>
      <w:tr w:rsidR="007D716A" w:rsidRPr="003F5742" w:rsidDel="00587E35" w14:paraId="1CB5E52A" w14:textId="77777777" w:rsidTr="001F1E24">
        <w:trPr>
          <w:jc w:val="center"/>
          <w:del w:id="279" w:author="Windows 用户" w:date="2021-11-17T15:52:00Z"/>
        </w:trPr>
        <w:tc>
          <w:tcPr>
            <w:tcW w:w="648" w:type="dxa"/>
            <w:vAlign w:val="center"/>
          </w:tcPr>
          <w:p w14:paraId="5C5859D1" w14:textId="77777777" w:rsidR="007D716A" w:rsidRPr="003F5742" w:rsidDel="00587E35" w:rsidRDefault="007D716A" w:rsidP="004E4939">
            <w:pPr>
              <w:tabs>
                <w:tab w:val="center" w:pos="4320"/>
                <w:tab w:val="right" w:pos="8640"/>
              </w:tabs>
              <w:spacing w:line="240" w:lineRule="auto"/>
              <w:ind w:firstLineChars="0" w:firstLine="0"/>
              <w:rPr>
                <w:del w:id="280" w:author="Windows 用户" w:date="2021-11-17T15:52:00Z"/>
              </w:rPr>
            </w:pPr>
          </w:p>
        </w:tc>
        <w:tc>
          <w:tcPr>
            <w:tcW w:w="4597" w:type="dxa"/>
            <w:vAlign w:val="center"/>
          </w:tcPr>
          <w:p w14:paraId="447A949F" w14:textId="77777777" w:rsidR="007D716A" w:rsidRPr="003F5742" w:rsidDel="00587E35" w:rsidRDefault="00E3572D" w:rsidP="004E4939">
            <w:pPr>
              <w:tabs>
                <w:tab w:val="center" w:pos="4320"/>
                <w:tab w:val="right" w:pos="8640"/>
              </w:tabs>
              <w:spacing w:line="240" w:lineRule="auto"/>
              <w:ind w:firstLineChars="0" w:firstLine="0"/>
              <w:rPr>
                <w:del w:id="281" w:author="Windows 用户" w:date="2021-11-17T15:52:00Z"/>
              </w:rPr>
            </w:pPr>
            <m:oMath>
              <m:nary>
                <m:naryPr>
                  <m:chr m:val="∑"/>
                  <m:limLoc m:val="subSup"/>
                  <m:ctrlPr>
                    <w:del w:id="282" w:author="Windows 用户" w:date="2021-11-17T15:52:00Z">
                      <w:rPr>
                        <w:rFonts w:ascii="Cambria Math" w:hAnsi="Cambria Math"/>
                        <w:i/>
                      </w:rPr>
                    </w:del>
                  </m:ctrlPr>
                </m:naryPr>
                <m:sub>
                  <m:r>
                    <w:del w:id="283" w:author="Windows 用户" w:date="2021-11-17T15:52:00Z">
                      <w:rPr>
                        <w:rFonts w:ascii="Cambria Math" w:hAnsi="Cambria Math"/>
                      </w:rPr>
                      <m:t>t=</m:t>
                    </w:del>
                  </m:r>
                  <m:sSub>
                    <m:sSubPr>
                      <m:ctrlPr>
                        <w:del w:id="284" w:author="Windows 用户" w:date="2021-11-17T15:52:00Z">
                          <w:rPr>
                            <w:rFonts w:ascii="Cambria Math" w:hAnsi="Cambria Math"/>
                            <w:i/>
                          </w:rPr>
                        </w:del>
                      </m:ctrlPr>
                    </m:sSubPr>
                    <m:e>
                      <m:r>
                        <w:del w:id="285" w:author="Windows 用户" w:date="2021-11-17T15:52:00Z">
                          <w:rPr>
                            <w:rFonts w:ascii="Cambria Math" w:hAnsi="Cambria Math"/>
                          </w:rPr>
                          <m:t>es</m:t>
                        </w:del>
                      </m:r>
                    </m:e>
                    <m:sub>
                      <m:r>
                        <w:del w:id="286" w:author="Windows 用户" w:date="2021-11-17T15:52:00Z">
                          <w:rPr>
                            <w:rFonts w:ascii="Cambria Math" w:hAnsi="Cambria Math"/>
                          </w:rPr>
                          <m:t>n+1</m:t>
                        </w:del>
                      </m:r>
                    </m:sub>
                  </m:sSub>
                </m:sub>
                <m:sup>
                  <m:sSub>
                    <m:sSubPr>
                      <m:ctrlPr>
                        <w:del w:id="287" w:author="Windows 用户" w:date="2021-11-17T15:52:00Z">
                          <w:rPr>
                            <w:rFonts w:ascii="Cambria Math" w:hAnsi="Cambria Math"/>
                            <w:i/>
                          </w:rPr>
                        </w:del>
                      </m:ctrlPr>
                    </m:sSubPr>
                    <m:e>
                      <m:r>
                        <w:del w:id="288" w:author="Windows 用户" w:date="2021-11-17T15:52:00Z">
                          <w:rPr>
                            <w:rFonts w:ascii="Cambria Math" w:hAnsi="Cambria Math"/>
                          </w:rPr>
                          <m:t>ls</m:t>
                        </w:del>
                      </m:r>
                    </m:e>
                    <m:sub>
                      <m:r>
                        <w:del w:id="289" w:author="Windows 用户" w:date="2021-11-17T15:52:00Z">
                          <w:rPr>
                            <w:rFonts w:ascii="Cambria Math" w:hAnsi="Cambria Math"/>
                          </w:rPr>
                          <m:t>n+1</m:t>
                        </w:del>
                      </m:r>
                    </m:sub>
                  </m:sSub>
                </m:sup>
                <m:e>
                  <m:r>
                    <w:del w:id="290" w:author="Windows 用户" w:date="2021-11-17T15:52:00Z">
                      <w:rPr>
                        <w:rFonts w:ascii="Cambria Math" w:hAnsi="Cambria Math"/>
                      </w:rPr>
                      <m:t>t</m:t>
                    </w:del>
                  </m:r>
                  <m:sSub>
                    <m:sSubPr>
                      <m:ctrlPr>
                        <w:del w:id="291" w:author="Windows 用户" w:date="2021-11-17T15:52:00Z">
                          <w:rPr>
                            <w:rFonts w:ascii="Cambria Math" w:hAnsi="Cambria Math"/>
                          </w:rPr>
                        </w:del>
                      </m:ctrlPr>
                    </m:sSubPr>
                    <m:e>
                      <m:r>
                        <w:del w:id="292" w:author="Windows 用户" w:date="2021-11-17T15:52:00Z">
                          <w:rPr>
                            <w:rFonts w:ascii="Cambria Math" w:hAnsi="Cambria Math"/>
                          </w:rPr>
                          <m:t>x</m:t>
                        </w:del>
                      </m:r>
                    </m:e>
                    <m:sub>
                      <m:r>
                        <w:del w:id="293" w:author="Windows 用户" w:date="2021-11-17T15:52:00Z">
                          <w:rPr>
                            <w:rFonts w:ascii="Cambria Math" w:hAnsi="Cambria Math"/>
                          </w:rPr>
                          <m:t>n</m:t>
                        </w:del>
                      </m:r>
                      <m:r>
                        <w:del w:id="294" w:author="Windows 用户" w:date="2021-11-17T15:52:00Z">
                          <m:rPr>
                            <m:sty m:val="p"/>
                          </m:rPr>
                          <w:rPr>
                            <w:rFonts w:ascii="Cambria Math" w:hAnsi="Cambria Math"/>
                          </w:rPr>
                          <m:t>+1,</m:t>
                        </w:del>
                      </m:r>
                      <m:r>
                        <w:del w:id="295" w:author="Windows 用户" w:date="2021-11-17T15:52:00Z">
                          <w:rPr>
                            <w:rFonts w:ascii="Cambria Math" w:hAnsi="Cambria Math"/>
                          </w:rPr>
                          <m:t>t</m:t>
                        </w:del>
                      </m:r>
                    </m:sub>
                  </m:sSub>
                  <m:r>
                    <w:del w:id="296" w:author="Windows 用户" w:date="2021-11-17T15:52:00Z">
                      <m:rPr>
                        <m:sty m:val="p"/>
                      </m:rPr>
                      <w:rPr>
                        <w:rFonts w:ascii="Cambria Math" w:hAnsi="Cambria Math" w:hint="eastAsia"/>
                      </w:rPr>
                      <m:t>≤</m:t>
                    </w:del>
                  </m:r>
                  <m:acc>
                    <m:accPr>
                      <m:chr m:val="̅"/>
                      <m:ctrlPr>
                        <w:del w:id="297" w:author="Windows 用户" w:date="2021-11-17T15:52:00Z">
                          <w:rPr>
                            <w:rFonts w:ascii="Cambria Math" w:hAnsi="Cambria Math"/>
                            <w:iCs/>
                          </w:rPr>
                        </w:del>
                      </m:ctrlPr>
                    </m:accPr>
                    <m:e>
                      <m:r>
                        <w:del w:id="298" w:author="Windows 用户" w:date="2021-11-17T15:52:00Z">
                          <w:rPr>
                            <w:rFonts w:ascii="Cambria Math" w:hAnsi="Cambria Math"/>
                          </w:rPr>
                          <m:t>d</m:t>
                        </w:del>
                      </m:r>
                    </m:e>
                  </m:acc>
                </m:e>
              </m:nary>
            </m:oMath>
            <w:del w:id="299" w:author="Windows 用户" w:date="2021-11-17T15:52:00Z">
              <w:r w:rsidR="007D716A" w:rsidRPr="003F5742" w:rsidDel="00587E35">
                <w:rPr>
                  <w:rFonts w:hint="eastAsia"/>
                </w:rPr>
                <w:delText xml:space="preserve"> </w:delText>
              </w:r>
            </w:del>
          </w:p>
        </w:tc>
        <w:tc>
          <w:tcPr>
            <w:tcW w:w="2671" w:type="dxa"/>
            <w:vAlign w:val="center"/>
          </w:tcPr>
          <w:p w14:paraId="2DA46E9B" w14:textId="77777777" w:rsidR="007D716A" w:rsidRPr="003F5742" w:rsidDel="00587E35" w:rsidRDefault="007D716A" w:rsidP="004E4939">
            <w:pPr>
              <w:tabs>
                <w:tab w:val="center" w:pos="4320"/>
                <w:tab w:val="right" w:pos="8640"/>
              </w:tabs>
              <w:spacing w:line="240" w:lineRule="auto"/>
              <w:ind w:firstLineChars="0" w:firstLine="0"/>
              <w:rPr>
                <w:del w:id="300" w:author="Windows 用户" w:date="2021-11-17T15:52:00Z"/>
              </w:rPr>
            </w:pPr>
          </w:p>
        </w:tc>
        <w:tc>
          <w:tcPr>
            <w:tcW w:w="461" w:type="dxa"/>
            <w:vAlign w:val="center"/>
          </w:tcPr>
          <w:p w14:paraId="1833F7CB" w14:textId="77777777" w:rsidR="007D716A" w:rsidRPr="003F5742" w:rsidDel="00587E35" w:rsidRDefault="007D716A" w:rsidP="004E4939">
            <w:pPr>
              <w:tabs>
                <w:tab w:val="center" w:pos="4320"/>
                <w:tab w:val="right" w:pos="8640"/>
              </w:tabs>
              <w:spacing w:line="240" w:lineRule="auto"/>
              <w:ind w:firstLineChars="0" w:firstLine="0"/>
              <w:rPr>
                <w:del w:id="301" w:author="Windows 用户" w:date="2021-11-17T15:52:00Z"/>
              </w:rPr>
            </w:pPr>
            <w:bookmarkStart w:id="302" w:name="式5"/>
            <w:del w:id="303" w:author="Windows 用户" w:date="2021-11-17T15:52:00Z">
              <w:r w:rsidRPr="003F5742" w:rsidDel="00587E35">
                <w:delText>(</w:delText>
              </w:r>
              <w:r w:rsidRPr="003F5742" w:rsidDel="00587E35">
                <w:fldChar w:fldCharType="begin"/>
              </w:r>
              <w:r w:rsidRPr="003F5742" w:rsidDel="00587E35">
                <w:delInstrText xml:space="preserve"> SEQ </w:delInstrText>
              </w:r>
              <w:r w:rsidRPr="003F5742" w:rsidDel="00587E35">
                <w:rPr>
                  <w:rFonts w:hint="eastAsia"/>
                </w:rPr>
                <w:delInstrText>第二章公式</w:delInstrText>
              </w:r>
              <w:r w:rsidRPr="003F5742" w:rsidDel="00587E35">
                <w:delInstrText xml:space="preserve"> \* ARABIC </w:delInstrText>
              </w:r>
              <w:r w:rsidRPr="003F5742" w:rsidDel="00587E35">
                <w:fldChar w:fldCharType="separate"/>
              </w:r>
              <w:r w:rsidR="00811358" w:rsidDel="00587E35">
                <w:rPr>
                  <w:noProof/>
                </w:rPr>
                <w:delText>5</w:delText>
              </w:r>
              <w:r w:rsidRPr="003F5742" w:rsidDel="00587E35">
                <w:fldChar w:fldCharType="end"/>
              </w:r>
              <w:r w:rsidRPr="003F5742" w:rsidDel="00587E35">
                <w:rPr>
                  <w:rFonts w:hint="eastAsia"/>
                </w:rPr>
                <w:delText>)</w:delText>
              </w:r>
              <w:bookmarkEnd w:id="302"/>
            </w:del>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E3572D"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77777777" w:rsidR="007D716A" w:rsidRPr="003F5742" w:rsidRDefault="007D716A" w:rsidP="004E4939">
            <w:pPr>
              <w:tabs>
                <w:tab w:val="center" w:pos="4320"/>
                <w:tab w:val="right" w:pos="8640"/>
              </w:tabs>
              <w:spacing w:line="240" w:lineRule="auto"/>
              <w:ind w:firstLineChars="0" w:firstLine="0"/>
            </w:pPr>
            <w:bookmarkStart w:id="304"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5" w:author="Windows 用户" w:date="2021-11-17T15:57:00Z">
              <w:r w:rsidR="00660CB8">
                <w:rPr>
                  <w:noProof/>
                </w:rPr>
                <w:t>5</w:t>
              </w:r>
            </w:ins>
            <w:del w:id="306" w:author="Windows 用户" w:date="2021-11-17T15:57:00Z">
              <w:r w:rsidR="00811358" w:rsidDel="00660CB8">
                <w:rPr>
                  <w:noProof/>
                </w:rPr>
                <w:delText>6</w:delText>
              </w:r>
            </w:del>
            <w:r w:rsidRPr="003F5742">
              <w:fldChar w:fldCharType="end"/>
            </w:r>
            <w:r w:rsidRPr="003F5742">
              <w:rPr>
                <w:rFonts w:hint="eastAsia"/>
              </w:rPr>
              <w:t>)</w:t>
            </w:r>
            <w:bookmarkEnd w:id="304"/>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E3572D"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7" w:author="Windows 用户" w:date="2021-11-17T15:57:00Z">
              <w:r w:rsidR="00660CB8">
                <w:rPr>
                  <w:noProof/>
                </w:rPr>
                <w:t>6</w:t>
              </w:r>
            </w:ins>
            <w:del w:id="308" w:author="Windows 用户" w:date="2021-11-17T15:57:00Z">
              <w:r w:rsidR="00811358" w:rsidDel="00660CB8">
                <w:rPr>
                  <w:noProof/>
                </w:rPr>
                <w:delText>7</w:delText>
              </w:r>
            </w:del>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E3572D"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09" w:author="Windows 用户" w:date="2021-11-17T15:57:00Z">
              <w:r w:rsidR="00660CB8">
                <w:rPr>
                  <w:noProof/>
                </w:rPr>
                <w:t>7</w:t>
              </w:r>
            </w:ins>
            <w:del w:id="310" w:author="Windows 用户" w:date="2021-11-17T15:57:00Z">
              <w:r w:rsidR="00811358" w:rsidDel="00660CB8">
                <w:rPr>
                  <w:noProof/>
                </w:rPr>
                <w:delText>8</w:delText>
              </w:r>
            </w:del>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E3572D"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777777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ins w:id="311" w:author="Windows 用户" w:date="2021-11-17T15:57:00Z">
              <w:r w:rsidR="00660CB8">
                <w:rPr>
                  <w:noProof/>
                </w:rPr>
                <w:t>8</w:t>
              </w:r>
            </w:ins>
            <w:del w:id="312" w:author="Windows 用户" w:date="2021-11-17T15:57:00Z">
              <w:r w:rsidR="00811358" w:rsidDel="00660CB8">
                <w:rPr>
                  <w:noProof/>
                </w:rPr>
                <w:delText>9</w:delText>
              </w:r>
            </w:del>
            <w:r w:rsidRPr="003F5742">
              <w:fldChar w:fldCharType="end"/>
            </w:r>
            <w:r w:rsidRPr="003F5742">
              <w:t>)</w:t>
            </w:r>
          </w:p>
        </w:tc>
      </w:tr>
    </w:tbl>
    <w:p w14:paraId="7882F6C4" w14:textId="4D360571"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313" w:name="OLE_LINK42"/>
      <w:bookmarkStart w:id="314" w:name="OLE_LINK43"/>
      <w:r w:rsidRPr="00A57B74">
        <w:rPr>
          <w:szCs w:val="22"/>
        </w:rPr>
        <w:t xml:space="preserve"> minimizes the resource usage</w:t>
      </w:r>
      <w:bookmarkEnd w:id="313"/>
      <w:bookmarkEnd w:id="314"/>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315"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315"/>
      <w:r w:rsidRPr="00A57B74">
        <w:t xml:space="preserve"> </w:t>
      </w:r>
      <w:del w:id="316" w:author="Windows 用户" w:date="2021-11-18T21:38:00Z">
        <w:r w:rsidRPr="00A57B74" w:rsidDel="00C701AD">
          <w:delText xml:space="preserve">Constraint (5) ensures that the completion time of the project cannot exceed a given deadline. </w:delText>
        </w:r>
      </w:del>
      <w:r w:rsidRPr="00A57B74">
        <w:rPr>
          <w:rFonts w:cs="Times New Roman"/>
        </w:rPr>
        <w:t>Constraint</w:t>
      </w:r>
      <w:r w:rsidRPr="00A57B74">
        <w:t xml:space="preserve"> (</w:t>
      </w:r>
      <w:del w:id="317" w:author="Windows 用户" w:date="2021-11-18T21:38:00Z">
        <w:r w:rsidRPr="00A57B74" w:rsidDel="00C701AD">
          <w:delText>6</w:delText>
        </w:r>
      </w:del>
      <w:ins w:id="318" w:author="Windows 用户" w:date="2021-11-18T21:38:00Z">
        <w:r w:rsidR="00C701AD">
          <w:t>5</w:t>
        </w:r>
      </w:ins>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del w:id="319" w:author="Windows 用户" w:date="2021-11-18T21:38:00Z">
        <w:r w:rsidRPr="00A57B74" w:rsidDel="00C701AD">
          <w:rPr>
            <w:rFonts w:cs="Times New Roman"/>
          </w:rPr>
          <w:delText>7</w:delText>
        </w:r>
      </w:del>
      <w:ins w:id="320" w:author="Windows 用户" w:date="2021-11-18T21:38:00Z">
        <w:r w:rsidR="00C701AD">
          <w:rPr>
            <w:rFonts w:cs="Times New Roman"/>
          </w:rPr>
          <w:t>6</w:t>
        </w:r>
      </w:ins>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321" w:name="OLE_LINK33"/>
      <w:bookmarkStart w:id="322" w:name="OLE_LINK34"/>
      <w:r w:rsidRPr="00A57B74">
        <w:rPr>
          <w:rFonts w:cs="Times New Roman"/>
        </w:rPr>
        <w:t>Constraint</w:t>
      </w:r>
      <w:r w:rsidRPr="00A57B74">
        <w:t xml:space="preserve"> (</w:t>
      </w:r>
      <w:del w:id="323" w:author="Windows 用户" w:date="2021-11-18T21:38:00Z">
        <w:r w:rsidRPr="00A57B74" w:rsidDel="00C701AD">
          <w:delText>8</w:delText>
        </w:r>
      </w:del>
      <w:ins w:id="324" w:author="Windows 用户" w:date="2021-11-18T21:38:00Z">
        <w:r w:rsidR="00C701AD">
          <w:t>7</w:t>
        </w:r>
      </w:ins>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321"/>
      <w:bookmarkEnd w:id="322"/>
      <w:r w:rsidRPr="00A57B74">
        <w:rPr>
          <w:rFonts w:cs="Times New Roman"/>
        </w:rPr>
        <w:t>Constraint</w:t>
      </w:r>
      <w:r w:rsidRPr="00A57B74">
        <w:t xml:space="preserve"> (</w:t>
      </w:r>
      <w:del w:id="325" w:author="Windows 用户" w:date="2021-11-18T21:38:00Z">
        <w:r w:rsidRPr="00A57B74" w:rsidDel="00C701AD">
          <w:delText>9</w:delText>
        </w:r>
      </w:del>
      <w:ins w:id="326" w:author="Windows 用户" w:date="2021-11-18T21:38:00Z">
        <w:r w:rsidR="00C701AD">
          <w:t>8</w:t>
        </w:r>
      </w:ins>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769"/>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56CDDD71" w:rsidR="007D716A" w:rsidRPr="00FB1B5D" w:rsidRDefault="007D716A" w:rsidP="001F1E24">
            <w:pPr>
              <w:spacing w:line="240" w:lineRule="auto"/>
              <w:ind w:firstLineChars="0" w:firstLine="0"/>
            </w:pPr>
            <w:bookmarkStart w:id="327"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28" w:author="Windows 用户" w:date="2021-11-17T15:57:00Z">
              <w:r w:rsidR="00660CB8">
                <w:rPr>
                  <w:noProof/>
                </w:rPr>
                <w:t>9</w:t>
              </w:r>
            </w:ins>
            <w:del w:id="329" w:author="Windows 用户" w:date="2021-11-17T15:57:00Z">
              <w:r w:rsidR="00811358" w:rsidDel="00660CB8">
                <w:rPr>
                  <w:noProof/>
                </w:rPr>
                <w:delText>10</w:delText>
              </w:r>
            </w:del>
            <w:r w:rsidRPr="00FB1B5D">
              <w:fldChar w:fldCharType="end"/>
            </w:r>
            <w:r w:rsidRPr="00FB1B5D">
              <w:t>)</w:t>
            </w:r>
            <w:bookmarkEnd w:id="327"/>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0859F842" w:rsidR="007D716A" w:rsidRPr="00FB1B5D" w:rsidRDefault="007D716A" w:rsidP="004E4939">
            <w:pPr>
              <w:spacing w:line="240" w:lineRule="auto"/>
              <w:ind w:firstLineChars="86" w:firstLine="181"/>
            </w:pPr>
            <w:r w:rsidRPr="00FB1B5D">
              <w:t>(2) - (</w:t>
            </w:r>
            <w:ins w:id="330" w:author="Windows 用户" w:date="2021-11-17T19:50:00Z">
              <w:r w:rsidR="000A671F">
                <w:t>6</w:t>
              </w:r>
            </w:ins>
            <w:del w:id="331" w:author="Windows 用户" w:date="2021-11-17T19:49:00Z">
              <w:r w:rsidRPr="00FB1B5D" w:rsidDel="000A671F">
                <w:delText>7</w:delText>
              </w:r>
            </w:del>
            <w:r w:rsidRPr="00FB1B5D">
              <w:t xml:space="preserve">), </w:t>
            </w:r>
            <w:r w:rsidRPr="00FB1B5D">
              <w:rPr>
                <w:rFonts w:cs="Times New Roman"/>
              </w:rPr>
              <w:t>(</w:t>
            </w:r>
            <w:ins w:id="332" w:author="Windows 用户" w:date="2021-11-17T19:50:00Z">
              <w:r w:rsidR="000A671F">
                <w:rPr>
                  <w:rFonts w:cs="Times New Roman"/>
                </w:rPr>
                <w:t>8</w:t>
              </w:r>
            </w:ins>
            <w:del w:id="333" w:author="Windows 用户" w:date="2021-11-17T19:50:00Z">
              <w:r w:rsidRPr="00FB1B5D" w:rsidDel="000A671F">
                <w:rPr>
                  <w:rFonts w:cs="Times New Roman"/>
                </w:rPr>
                <w:delText>9</w:delText>
              </w:r>
            </w:del>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E3572D"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334" w:name="OLE_LINK22"/>
                  <w:bookmarkStart w:id="335"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334"/>
                  <w:bookmarkEnd w:id="335"/>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D13ECEC" w:rsidR="007D716A" w:rsidRPr="00FB1B5D" w:rsidRDefault="007D716A" w:rsidP="001F1E24">
            <w:pPr>
              <w:spacing w:line="240" w:lineRule="auto"/>
              <w:ind w:firstLineChars="0" w:firstLine="0"/>
            </w:pPr>
            <w:bookmarkStart w:id="336"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37" w:author="Windows 用户" w:date="2021-11-17T15:57:00Z">
              <w:r w:rsidR="00660CB8">
                <w:rPr>
                  <w:noProof/>
                </w:rPr>
                <w:t>10</w:t>
              </w:r>
            </w:ins>
            <w:del w:id="338" w:author="Windows 用户" w:date="2021-11-17T15:57:00Z">
              <w:r w:rsidR="00811358" w:rsidDel="00660CB8">
                <w:rPr>
                  <w:noProof/>
                </w:rPr>
                <w:delText>11</w:delText>
              </w:r>
            </w:del>
            <w:r w:rsidRPr="00FB1B5D">
              <w:fldChar w:fldCharType="end"/>
            </w:r>
            <w:r w:rsidRPr="00FB1B5D">
              <w:t>)</w:t>
            </w:r>
            <w:bookmarkEnd w:id="336"/>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E3572D"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6B50A9C6" w:rsidR="007D716A" w:rsidRPr="00FB1B5D" w:rsidRDefault="007D716A" w:rsidP="001F1E24">
            <w:pPr>
              <w:spacing w:line="240" w:lineRule="auto"/>
              <w:ind w:firstLineChars="0" w:firstLine="0"/>
            </w:pPr>
            <w:bookmarkStart w:id="339"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ins w:id="340" w:author="Windows 用户" w:date="2021-11-17T15:57:00Z">
              <w:r w:rsidR="00660CB8">
                <w:rPr>
                  <w:noProof/>
                </w:rPr>
                <w:t>11</w:t>
              </w:r>
            </w:ins>
            <w:del w:id="341" w:author="Windows 用户" w:date="2021-11-17T15:57:00Z">
              <w:r w:rsidR="00811358" w:rsidDel="00660CB8">
                <w:rPr>
                  <w:noProof/>
                </w:rPr>
                <w:delText>12</w:delText>
              </w:r>
            </w:del>
            <w:r w:rsidRPr="00FB1B5D">
              <w:fldChar w:fldCharType="end"/>
            </w:r>
            <w:r w:rsidRPr="00FB1B5D">
              <w:t>)</w:t>
            </w:r>
            <w:bookmarkEnd w:id="339"/>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E3572D"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77777777"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ins w:id="342" w:author="Windows 用户" w:date="2021-11-17T15:57:00Z">
              <w:r w:rsidR="00660CB8">
                <w:rPr>
                  <w:noProof/>
                  <w:szCs w:val="21"/>
                </w:rPr>
                <w:t>12</w:t>
              </w:r>
            </w:ins>
            <w:del w:id="343" w:author="Windows 用户" w:date="2021-11-17T15:57:00Z">
              <w:r w:rsidR="00811358" w:rsidDel="00660CB8">
                <w:rPr>
                  <w:noProof/>
                  <w:szCs w:val="21"/>
                </w:rPr>
                <w:delText>13</w:delText>
              </w:r>
            </w:del>
            <w:r w:rsidRPr="00F528A3">
              <w:rPr>
                <w:szCs w:val="21"/>
              </w:rPr>
              <w:fldChar w:fldCharType="end"/>
            </w:r>
            <w:r w:rsidRPr="00F528A3">
              <w:rPr>
                <w:szCs w:val="21"/>
              </w:rPr>
              <w:t>)</w:t>
            </w:r>
          </w:p>
        </w:tc>
      </w:tr>
    </w:tbl>
    <w:p w14:paraId="78A7480A" w14:textId="5C753E5C" w:rsidR="007D716A" w:rsidRPr="00A57B74" w:rsidRDefault="007D716A" w:rsidP="001F1E24">
      <w:pPr>
        <w:ind w:firstLine="420"/>
      </w:pPr>
      <w:r w:rsidRPr="00A57B74">
        <w:t xml:space="preserve">The auxiliary </w:t>
      </w:r>
      <w:ins w:id="344" w:author="Windows 用户" w:date="2021-12-06T14:47:00Z">
        <w:r w:rsidR="007001DA" w:rsidRPr="007001DA">
          <w:rPr>
            <w:color w:val="0070C0"/>
            <w:rPrChange w:id="345" w:author="Windows 用户" w:date="2021-12-06T14:47:00Z">
              <w:rPr/>
            </w:rPrChange>
          </w:rPr>
          <w:t>parameter</w:t>
        </w:r>
      </w:ins>
      <w:del w:id="346" w:author="Windows 用户" w:date="2021-12-06T14:47:00Z">
        <w:r w:rsidRPr="00A57B74" w:rsidDel="007001DA">
          <w:delText>variable</w:delText>
        </w:r>
      </w:del>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E3572D"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77777777"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347" w:author="Windows 用户" w:date="2021-11-17T15:57:00Z">
              <w:r w:rsidR="00660CB8">
                <w:rPr>
                  <w:noProof/>
                </w:rPr>
                <w:t>13</w:t>
              </w:r>
            </w:ins>
            <w:del w:id="348" w:author="Windows 用户" w:date="2021-11-17T15:57:00Z">
              <w:r w:rsidR="00811358" w:rsidDel="00660CB8">
                <w:rPr>
                  <w:noProof/>
                </w:rPr>
                <w:delText>14</w:delText>
              </w:r>
            </w:del>
            <w:r w:rsidRPr="00A57B74">
              <w:fldChar w:fldCharType="end"/>
            </w:r>
            <w:r w:rsidRPr="00A57B74">
              <w:t>)</w:t>
            </w:r>
          </w:p>
        </w:tc>
      </w:tr>
    </w:tbl>
    <w:p w14:paraId="7C868794" w14:textId="6F68BC1E"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del w:id="349" w:author="Windows 用户" w:date="2021-11-18T21:39:00Z">
        <w:r w:rsidRPr="00A57B74" w:rsidDel="00483C3C">
          <w:delText>10</w:delText>
        </w:r>
      </w:del>
      <w:ins w:id="350" w:author="Windows 用户" w:date="2021-11-18T21:39:00Z">
        <w:r w:rsidR="00483C3C">
          <w:t>9</w:t>
        </w:r>
      </w:ins>
      <w:r w:rsidRPr="00A57B74">
        <w:t>). At the same time, according to equation (1</w:t>
      </w:r>
      <w:ins w:id="351" w:author="Windows 用户" w:date="2021-11-18T21:39:00Z">
        <w:r w:rsidR="00483C3C">
          <w:t>3</w:t>
        </w:r>
      </w:ins>
      <w:del w:id="352" w:author="Windows 用户" w:date="2021-11-18T21:39:00Z">
        <w:r w:rsidRPr="00A57B74" w:rsidDel="00483C3C">
          <w:delText>4</w:delText>
        </w:r>
      </w:del>
      <w:r w:rsidRPr="00A57B74">
        <w:t xml:space="preserve">), </w:t>
      </w:r>
      <w:r w:rsidRPr="00A57B74">
        <w:rPr>
          <w:rFonts w:cs="Times New Roman"/>
        </w:rPr>
        <w:t xml:space="preserve">constraint </w:t>
      </w:r>
      <w:r w:rsidRPr="00A57B74">
        <w:t>(</w:t>
      </w:r>
      <w:del w:id="353" w:author="Windows 用户" w:date="2021-11-18T21:38:00Z">
        <w:r w:rsidRPr="00A57B74" w:rsidDel="00483C3C">
          <w:delText>8</w:delText>
        </w:r>
      </w:del>
      <w:ins w:id="354" w:author="Windows 用户" w:date="2021-11-18T21:38:00Z">
        <w:r w:rsidR="00483C3C">
          <w:t>7</w:t>
        </w:r>
      </w:ins>
      <w:r w:rsidRPr="00A57B74">
        <w:t>) can be expressed as (</w:t>
      </w:r>
      <w:del w:id="355" w:author="Windows 用户" w:date="2021-12-06T14:18:00Z">
        <w:r w:rsidRPr="00A57B74" w:rsidDel="004B38F3">
          <w:delText>11</w:delText>
        </w:r>
      </w:del>
      <w:ins w:id="356" w:author="Windows 用户" w:date="2021-12-06T14:18:00Z">
        <w:r w:rsidR="004B38F3" w:rsidRPr="00A57B74">
          <w:t>1</w:t>
        </w:r>
        <w:r w:rsidR="004B38F3">
          <w:t>0</w:t>
        </w:r>
      </w:ins>
      <w:r w:rsidRPr="00A57B74">
        <w:t xml:space="preserve">). </w:t>
      </w:r>
      <m:oMath>
        <m:r>
          <m:rPr>
            <m:sty m:val="p"/>
          </m:rPr>
          <w:rPr>
            <w:rFonts w:ascii="Cambria Math" w:hAnsi="Cambria Math"/>
          </w:rPr>
          <m:t>∎</m:t>
        </m:r>
      </m:oMath>
    </w:p>
    <w:p w14:paraId="500C404F" w14:textId="13AE1293"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357" w:name="OLE_LINK70"/>
      <w:bookmarkStart w:id="358" w:name="OLE_LINK73"/>
      <w:r w:rsidRPr="00A57B74">
        <w:t>a</w:t>
      </w:r>
      <w:del w:id="359" w:author="Windows 用户" w:date="2021-11-18T21:33:00Z">
        <w:r w:rsidRPr="00A57B74" w:rsidDel="008A1EC3">
          <w:delText>n</w:delText>
        </w:r>
      </w:del>
      <w:r w:rsidRPr="00A57B74">
        <w:t xml:space="preserve"> </w:t>
      </w:r>
      <w:ins w:id="360" w:author="Windows 用户" w:date="2021-11-18T21:33:00Z">
        <w:r w:rsidR="008A1EC3" w:rsidRPr="004B38F3">
          <w:rPr>
            <w:color w:val="0070C0"/>
            <w:rPrChange w:id="361" w:author="Windows 用户" w:date="2021-12-06T14:18:00Z">
              <w:rPr/>
            </w:rPrChange>
          </w:rPr>
          <w:t>customized</w:t>
        </w:r>
        <w:r w:rsidR="008A1EC3">
          <w:t xml:space="preserve"> </w:t>
        </w:r>
      </w:ins>
      <w:del w:id="362" w:author="Windows 用户" w:date="2021-11-18T21:33:00Z">
        <w:r w:rsidRPr="00A57B74" w:rsidDel="008A1EC3">
          <w:delText xml:space="preserve">improved </w:delText>
        </w:r>
      </w:del>
      <w:r w:rsidRPr="00A57B74">
        <w:t>genetic algorithm</w:t>
      </w:r>
      <w:bookmarkEnd w:id="357"/>
      <w:bookmarkEnd w:id="3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06ABBB97" w:rsidR="007D716A" w:rsidRPr="00A57B74" w:rsidRDefault="00253CF5" w:rsidP="00253CF5">
      <w:pPr>
        <w:pStyle w:val="a4"/>
      </w:pPr>
      <w:r>
        <w:t xml:space="preserve">Fig. </w:t>
      </w:r>
      <w:fldSimple w:instr=" SEQ Fig. \* ARABIC ">
        <w:r w:rsidR="00FF18F5">
          <w:rPr>
            <w:noProof/>
          </w:rPr>
          <w:t>2</w:t>
        </w:r>
      </w:fldSimple>
      <w:r>
        <w:t xml:space="preserve"> </w:t>
      </w:r>
      <w:r w:rsidRPr="00A57B74">
        <w:t>Project network</w:t>
      </w:r>
    </w:p>
    <w:p w14:paraId="4D1966FF" w14:textId="77777777" w:rsidR="007D716A" w:rsidRPr="00A57B74" w:rsidRDefault="007D716A" w:rsidP="001F1E24">
      <w:pPr>
        <w:pStyle w:val="a4"/>
        <w:keepNext/>
      </w:pPr>
      <w:r w:rsidRPr="00A57B74">
        <w:t xml:space="preserve">Table </w:t>
      </w:r>
      <w:fldSimple w:instr=" SEQ Table \* ARABIC ">
        <w:r w:rsidR="00660CB8">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E3572D"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E3572D"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rPr>
          <w:ins w:id="363" w:author="Windows 用户" w:date="2021-11-20T10:25:00Z"/>
        </w:rPr>
      </w:pPr>
      <w:bookmarkStart w:id="364" w:name="OLE_LINK44"/>
      <w:bookmarkStart w:id="365" w:name="OLE_LINK45"/>
    </w:p>
    <w:p w14:paraId="4F142379" w14:textId="06D3FFF7" w:rsidR="00FF18F5" w:rsidRDefault="00A50F47">
      <w:pPr>
        <w:keepNext/>
        <w:ind w:firstLineChars="0" w:firstLine="0"/>
        <w:jc w:val="center"/>
        <w:rPr>
          <w:ins w:id="366" w:author="Windows 用户" w:date="2021-11-20T10:36:00Z"/>
        </w:rPr>
        <w:pPrChange w:id="367" w:author="Windows 用户" w:date="2021-11-20T10:36:00Z">
          <w:pPr>
            <w:ind w:firstLineChars="0" w:firstLine="0"/>
            <w:jc w:val="center"/>
          </w:pPr>
        </w:pPrChange>
      </w:pPr>
      <w:ins w:id="368" w:author="Windows 用户" w:date="2021-12-01T10:01:00Z">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ins>
    </w:p>
    <w:p w14:paraId="4250A66D" w14:textId="566F99F3" w:rsidR="00E64DCD" w:rsidRDefault="00FF18F5">
      <w:pPr>
        <w:pStyle w:val="a4"/>
        <w:rPr>
          <w:ins w:id="369" w:author="Windows 用户" w:date="2021-11-20T10:28:00Z"/>
        </w:rPr>
        <w:pPrChange w:id="370" w:author="Windows 用户" w:date="2021-11-20T10:36:00Z">
          <w:pPr>
            <w:ind w:firstLine="420"/>
          </w:pPr>
        </w:pPrChange>
      </w:pPr>
      <w:bookmarkStart w:id="371" w:name="_Ref88297098"/>
      <w:ins w:id="372" w:author="Windows 用户" w:date="2021-11-20T10:36:00Z">
        <w:r>
          <w:t xml:space="preserve">Fig. </w:t>
        </w:r>
        <w:r>
          <w:fldChar w:fldCharType="begin"/>
        </w:r>
        <w:r>
          <w:instrText xml:space="preserve"> SEQ Fig. \* ARABIC </w:instrText>
        </w:r>
      </w:ins>
      <w:r>
        <w:fldChar w:fldCharType="separate"/>
      </w:r>
      <w:ins w:id="373" w:author="Windows 用户" w:date="2021-11-20T10:36:00Z">
        <w:r>
          <w:rPr>
            <w:noProof/>
          </w:rPr>
          <w:t>3</w:t>
        </w:r>
        <w:r>
          <w:fldChar w:fldCharType="end"/>
        </w:r>
        <w:bookmarkEnd w:id="371"/>
        <w:r>
          <w:t xml:space="preserve"> </w:t>
        </w:r>
      </w:ins>
      <w:ins w:id="374" w:author="Windows 用户" w:date="2021-11-22T12:49:00Z">
        <w:r w:rsidR="00E92C27" w:rsidRPr="00E92C27">
          <w:t>The project network and corresponding optimal schedule</w:t>
        </w:r>
      </w:ins>
      <w:ins w:id="375" w:author="Windows 用户" w:date="2021-11-23T12:56:00Z">
        <w:r w:rsidR="00D44DA2" w:rsidRPr="00E92C27">
          <w:t xml:space="preserve"> of the example project</w:t>
        </w:r>
      </w:ins>
    </w:p>
    <w:p w14:paraId="7C9404B9" w14:textId="7178EF58" w:rsidR="007D716A" w:rsidRPr="00512C55" w:rsidRDefault="004871D9" w:rsidP="001F1E24">
      <w:pPr>
        <w:ind w:firstLine="420"/>
        <w:rPr>
          <w:color w:val="0070C0"/>
          <w:rPrChange w:id="376" w:author="Windows 用户" w:date="2021-11-20T10:38:00Z">
            <w:rPr/>
          </w:rPrChange>
        </w:rPr>
      </w:pPr>
      <w:ins w:id="377" w:author="Windows 用户" w:date="2021-11-22T12:35:00Z">
        <w:r w:rsidRPr="004825DA">
          <w:rPr>
            <w:color w:val="0070C0"/>
            <w:rPrChange w:id="378" w:author="Windows 用户" w:date="2021-11-23T13:00:00Z">
              <w:rPr/>
            </w:rPrChange>
          </w:rPr>
          <w:t>The example project has three different project structures</w:t>
        </w:r>
      </w:ins>
      <w:ins w:id="379" w:author="Windows 用户" w:date="2021-12-18T14:22:00Z">
        <w:r w:rsidR="009B40FA">
          <w:rPr>
            <w:color w:val="0070C0"/>
          </w:rPr>
          <w:t xml:space="preserve"> and the corres</w:t>
        </w:r>
      </w:ins>
      <w:ins w:id="380" w:author="Windows 用户" w:date="2021-12-18T14:23:00Z">
        <w:r w:rsidR="009B40FA">
          <w:rPr>
            <w:color w:val="0070C0"/>
          </w:rPr>
          <w:t>ponding set of implemented activities</w:t>
        </w:r>
      </w:ins>
      <w:ins w:id="381" w:author="Windows 用户" w:date="2021-11-22T12:35:00Z">
        <w:r w:rsidRPr="004825DA">
          <w:rPr>
            <w:color w:val="0070C0"/>
            <w:rPrChange w:id="382" w:author="Windows 用户" w:date="2021-11-23T13:00:00Z">
              <w:rPr/>
            </w:rPrChange>
          </w:rPr>
          <w:t xml:space="preserve">: </w:t>
        </w:r>
      </w:ins>
      <m:oMath>
        <m:sSub>
          <m:sSubPr>
            <m:ctrlPr>
              <w:ins w:id="383" w:author="Windows 用户" w:date="2021-12-18T14:28:00Z">
                <w:rPr>
                  <w:rFonts w:ascii="Cambria Math" w:hAnsi="Cambria Math"/>
                  <w:color w:val="0070C0"/>
                </w:rPr>
              </w:ins>
            </m:ctrlPr>
          </m:sSubPr>
          <m:e>
            <m:r>
              <w:ins w:id="384" w:author="Windows 用户" w:date="2021-12-18T14:28:00Z">
                <m:rPr>
                  <m:sty m:val="p"/>
                </m:rPr>
                <w:rPr>
                  <w:rFonts w:ascii="Cambria Math" w:hAnsi="Cambria Math"/>
                  <w:color w:val="0070C0"/>
                </w:rPr>
                <m:t>P</m:t>
              </w:ins>
            </m:r>
          </m:e>
          <m:sub>
            <m:r>
              <w:ins w:id="385" w:author="Windows 用户" w:date="2021-12-18T14:28:00Z">
                <w:rPr>
                  <w:rFonts w:ascii="Cambria Math" w:hAnsi="Cambria Math"/>
                  <w:color w:val="0070C0"/>
                </w:rPr>
                <m:t>1</m:t>
              </w:ins>
            </m:r>
          </m:sub>
        </m:sSub>
      </m:oMath>
      <w:ins w:id="386" w:author="Windows 用户" w:date="2021-12-18T14:28:00Z">
        <w:r w:rsidR="009B40FA">
          <w:rPr>
            <w:rFonts w:hint="eastAsia"/>
            <w:color w:val="0070C0"/>
          </w:rPr>
          <w:t xml:space="preserve"> </w:t>
        </w:r>
      </w:ins>
      <w:ins w:id="387" w:author="Windows 用户" w:date="2021-11-20T10:32:00Z">
        <w:r w:rsidR="00A52C55" w:rsidRPr="004825DA">
          <w:rPr>
            <w:color w:val="0070C0"/>
            <w:rPrChange w:id="388" w:author="Windows 用户" w:date="2021-11-23T13:00:00Z">
              <w:rPr/>
            </w:rPrChange>
          </w:rPr>
          <w:t xml:space="preserve">= </w:t>
        </w:r>
      </w:ins>
      <w:ins w:id="389" w:author="Windows 用户" w:date="2021-11-20T10:30:00Z">
        <w:r w:rsidR="006C5024" w:rsidRPr="004825DA">
          <w:rPr>
            <w:color w:val="0070C0"/>
            <w:rPrChange w:id="390" w:author="Windows 用户" w:date="2021-11-23T13:00:00Z">
              <w:rPr/>
            </w:rPrChange>
          </w:rPr>
          <w:t>{</w:t>
        </w:r>
      </w:ins>
      <w:ins w:id="391" w:author="Windows 用户" w:date="2021-11-20T10:31:00Z">
        <w:r w:rsidR="0073090D" w:rsidRPr="004825DA">
          <w:rPr>
            <w:color w:val="0070C0"/>
            <w:rPrChange w:id="392" w:author="Windows 用户" w:date="2021-11-23T13:00:00Z">
              <w:rPr/>
            </w:rPrChange>
          </w:rPr>
          <w:t>0, 1, 2, 3, 5, 6, 8, 10</w:t>
        </w:r>
      </w:ins>
      <w:ins w:id="393" w:author="Windows 用户" w:date="2021-11-20T10:30:00Z">
        <w:r w:rsidR="006C5024" w:rsidRPr="004825DA">
          <w:rPr>
            <w:color w:val="0070C0"/>
            <w:rPrChange w:id="394" w:author="Windows 用户" w:date="2021-11-23T13:00:00Z">
              <w:rPr/>
            </w:rPrChange>
          </w:rPr>
          <w:t>}</w:t>
        </w:r>
      </w:ins>
      <w:ins w:id="395" w:author="Windows 用户" w:date="2021-11-20T10:32:00Z">
        <w:r w:rsidR="0073090D" w:rsidRPr="004825DA">
          <w:rPr>
            <w:color w:val="0070C0"/>
            <w:rPrChange w:id="396" w:author="Windows 用户" w:date="2021-11-23T13:00:00Z">
              <w:rPr/>
            </w:rPrChange>
          </w:rPr>
          <w:t>,</w:t>
        </w:r>
      </w:ins>
      <w:ins w:id="397" w:author="Windows 用户" w:date="2021-11-21T11:05:00Z">
        <w:r w:rsidR="00760871" w:rsidRPr="004825DA">
          <w:rPr>
            <w:color w:val="0070C0"/>
            <w:rPrChange w:id="398" w:author="Windows 用户" w:date="2021-11-23T13:00:00Z">
              <w:rPr/>
            </w:rPrChange>
          </w:rPr>
          <w:t xml:space="preserve"> </w:t>
        </w:r>
      </w:ins>
      <m:oMath>
        <m:sSub>
          <m:sSubPr>
            <m:ctrlPr>
              <w:ins w:id="399" w:author="Windows 用户" w:date="2021-12-18T14:28:00Z">
                <w:rPr>
                  <w:rFonts w:ascii="Cambria Math" w:hAnsi="Cambria Math"/>
                  <w:color w:val="0070C0"/>
                </w:rPr>
              </w:ins>
            </m:ctrlPr>
          </m:sSubPr>
          <m:e>
            <m:r>
              <w:ins w:id="400" w:author="Windows 用户" w:date="2021-12-18T14:28:00Z">
                <m:rPr>
                  <m:sty m:val="p"/>
                </m:rPr>
                <w:rPr>
                  <w:rFonts w:ascii="Cambria Math" w:hAnsi="Cambria Math"/>
                  <w:color w:val="0070C0"/>
                </w:rPr>
                <m:t>P</m:t>
              </w:ins>
            </m:r>
          </m:e>
          <m:sub>
            <m:r>
              <w:ins w:id="401" w:author="Windows 用户" w:date="2021-12-18T14:28:00Z">
                <w:rPr>
                  <w:rFonts w:ascii="Cambria Math" w:hAnsi="Cambria Math"/>
                  <w:color w:val="0070C0"/>
                </w:rPr>
                <m:t>2</m:t>
              </w:ins>
            </m:r>
          </m:sub>
        </m:sSub>
      </m:oMath>
      <w:ins w:id="402" w:author="Windows 用户" w:date="2021-12-18T14:29:00Z">
        <w:r w:rsidR="009B40FA">
          <w:rPr>
            <w:rFonts w:hint="eastAsia"/>
            <w:color w:val="0070C0"/>
          </w:rPr>
          <w:t xml:space="preserve"> </w:t>
        </w:r>
      </w:ins>
      <w:ins w:id="403" w:author="Windows 用户" w:date="2021-11-20T10:32:00Z">
        <w:r w:rsidR="00A52C55" w:rsidRPr="004825DA">
          <w:rPr>
            <w:color w:val="0070C0"/>
            <w:rPrChange w:id="404" w:author="Windows 用户" w:date="2021-11-23T13:00:00Z">
              <w:rPr/>
            </w:rPrChange>
          </w:rPr>
          <w:t xml:space="preserve">= </w:t>
        </w:r>
        <w:r w:rsidR="0073090D" w:rsidRPr="004825DA">
          <w:rPr>
            <w:color w:val="0070C0"/>
            <w:rPrChange w:id="405" w:author="Windows 用户" w:date="2021-11-23T13:00:00Z">
              <w:rPr/>
            </w:rPrChange>
          </w:rPr>
          <w:t xml:space="preserve">{0, 1, 2, 3, 5, 6, </w:t>
        </w:r>
        <w:r w:rsidR="00A52C55" w:rsidRPr="004825DA">
          <w:rPr>
            <w:color w:val="0070C0"/>
            <w:rPrChange w:id="406" w:author="Windows 用户" w:date="2021-11-23T13:00:00Z">
              <w:rPr/>
            </w:rPrChange>
          </w:rPr>
          <w:t>9</w:t>
        </w:r>
        <w:r w:rsidR="0073090D" w:rsidRPr="004825DA">
          <w:rPr>
            <w:color w:val="0070C0"/>
            <w:rPrChange w:id="407" w:author="Windows 用户" w:date="2021-11-23T13:00:00Z">
              <w:rPr/>
            </w:rPrChange>
          </w:rPr>
          <w:t>, 10}</w:t>
        </w:r>
        <w:r w:rsidR="00A52C55" w:rsidRPr="004825DA">
          <w:rPr>
            <w:color w:val="0070C0"/>
            <w:rPrChange w:id="408" w:author="Windows 用户" w:date="2021-11-23T13:00:00Z">
              <w:rPr/>
            </w:rPrChange>
          </w:rPr>
          <w:t xml:space="preserve">, </w:t>
        </w:r>
      </w:ins>
      <m:oMath>
        <m:sSub>
          <m:sSubPr>
            <m:ctrlPr>
              <w:ins w:id="409" w:author="Windows 用户" w:date="2021-12-18T14:28:00Z">
                <w:rPr>
                  <w:rFonts w:ascii="Cambria Math" w:hAnsi="Cambria Math"/>
                  <w:color w:val="0070C0"/>
                </w:rPr>
              </w:ins>
            </m:ctrlPr>
          </m:sSubPr>
          <m:e>
            <m:r>
              <w:ins w:id="410" w:author="Windows 用户" w:date="2021-12-18T14:28:00Z">
                <m:rPr>
                  <m:sty m:val="p"/>
                </m:rPr>
                <w:rPr>
                  <w:rFonts w:ascii="Cambria Math" w:hAnsi="Cambria Math"/>
                  <w:color w:val="0070C0"/>
                </w:rPr>
                <m:t>P</m:t>
              </w:ins>
            </m:r>
          </m:e>
          <m:sub>
            <m:r>
              <w:ins w:id="411" w:author="Windows 用户" w:date="2021-12-18T14:28:00Z">
                <w:rPr>
                  <w:rFonts w:ascii="Cambria Math" w:hAnsi="Cambria Math"/>
                  <w:color w:val="0070C0"/>
                </w:rPr>
                <m:t>3</m:t>
              </w:ins>
            </m:r>
          </m:sub>
        </m:sSub>
      </m:oMath>
      <w:ins w:id="412" w:author="Windows 用户" w:date="2021-11-20T10:32:00Z">
        <w:r w:rsidR="00A52C55" w:rsidRPr="004825DA">
          <w:rPr>
            <w:color w:val="0070C0"/>
            <w:rPrChange w:id="413" w:author="Windows 用户" w:date="2021-11-23T13:00:00Z">
              <w:rPr/>
            </w:rPrChange>
          </w:rPr>
          <w:t xml:space="preserve"> = {0, 1, 2, 4, 7, 10}</w:t>
        </w:r>
      </w:ins>
      <w:bookmarkStart w:id="414" w:name="OLE_LINK98"/>
      <w:ins w:id="415" w:author="Windows 用户" w:date="2021-12-18T14:29:00Z">
        <w:r w:rsidR="009B40FA">
          <w:rPr>
            <w:color w:val="0070C0"/>
          </w:rPr>
          <w:t xml:space="preserve">. </w:t>
        </w:r>
      </w:ins>
      <w:bookmarkEnd w:id="414"/>
      <w:ins w:id="416" w:author="Windows 用户" w:date="2021-12-18T14:25:00Z">
        <w:r w:rsidR="009B40FA">
          <w:rPr>
            <w:color w:val="0070C0"/>
          </w:rPr>
          <w:t>These structure</w:t>
        </w:r>
      </w:ins>
      <w:ins w:id="417" w:author="Windows 用户" w:date="2021-12-18T14:26:00Z">
        <w:r w:rsidR="009B40FA">
          <w:rPr>
            <w:color w:val="0070C0"/>
          </w:rPr>
          <w:t>s</w:t>
        </w:r>
      </w:ins>
      <w:ins w:id="418" w:author="Windows 用户" w:date="2021-12-18T14:25:00Z">
        <w:r w:rsidR="009B40FA">
          <w:rPr>
            <w:color w:val="0070C0"/>
          </w:rPr>
          <w:t xml:space="preserve"> </w:t>
        </w:r>
      </w:ins>
      <w:ins w:id="419" w:author="Windows 用户" w:date="2021-12-18T14:26:00Z">
        <w:r w:rsidR="009B40FA">
          <w:rPr>
            <w:color w:val="0070C0"/>
          </w:rPr>
          <w:t xml:space="preserve">of the project and the </w:t>
        </w:r>
        <w:r w:rsidR="009B40FA" w:rsidRPr="00762844">
          <w:rPr>
            <w:color w:val="0070C0"/>
          </w:rPr>
          <w:t>corresponding optimal schedule</w:t>
        </w:r>
        <w:r w:rsidR="009B40FA">
          <w:rPr>
            <w:color w:val="0070C0"/>
          </w:rPr>
          <w:t xml:space="preserve"> are shown in </w:t>
        </w:r>
      </w:ins>
      <w:ins w:id="420" w:author="Windows 用户" w:date="2021-12-18T14:10:00Z">
        <w:r w:rsidR="00D12214" w:rsidRPr="00762844">
          <w:rPr>
            <w:color w:val="0070C0"/>
          </w:rPr>
          <w:t>Fig.3</w:t>
        </w:r>
      </w:ins>
      <w:ins w:id="421" w:author="Windows 用户" w:date="2021-12-18T14:29:00Z">
        <w:r w:rsidR="009B40FA">
          <w:rPr>
            <w:color w:val="0070C0"/>
          </w:rPr>
          <w:t>,</w:t>
        </w:r>
        <w:r w:rsidR="009B40FA" w:rsidRPr="009B40FA">
          <w:rPr>
            <w:color w:val="0070C0"/>
          </w:rPr>
          <w:t xml:space="preserve"> </w:t>
        </w:r>
        <w:r w:rsidR="009B40FA" w:rsidRPr="003D2FCB">
          <w:rPr>
            <w:color w:val="0070C0"/>
          </w:rPr>
          <w:t>the values of the objective function (10) of the</w:t>
        </w:r>
      </w:ins>
      <w:ins w:id="422" w:author="Windows 用户" w:date="2021-12-18T14:30:00Z">
        <w:r w:rsidR="009B40FA">
          <w:rPr>
            <w:color w:val="0070C0"/>
          </w:rPr>
          <w:t>se</w:t>
        </w:r>
      </w:ins>
      <w:ins w:id="423" w:author="Windows 用户" w:date="2021-12-18T14:29:00Z">
        <w:r w:rsidR="009B40FA" w:rsidRPr="003D2FCB">
          <w:rPr>
            <w:color w:val="0070C0"/>
          </w:rPr>
          <w:t xml:space="preserve"> optimal schedule</w:t>
        </w:r>
      </w:ins>
      <w:ins w:id="424" w:author="Windows 用户" w:date="2021-12-18T14:30:00Z">
        <w:r w:rsidR="009B40FA">
          <w:rPr>
            <w:color w:val="0070C0"/>
          </w:rPr>
          <w:t>s</w:t>
        </w:r>
      </w:ins>
      <w:ins w:id="425" w:author="Windows 用户" w:date="2021-12-18T14:29:00Z">
        <w:r w:rsidR="009B40FA" w:rsidRPr="003D2FCB">
          <w:rPr>
            <w:color w:val="0070C0"/>
          </w:rPr>
          <w:t xml:space="preserve"> are 94, 75 and 122 respectively.</w:t>
        </w:r>
      </w:ins>
      <w:ins w:id="426" w:author="Windows 用户" w:date="2021-12-18T14:10:00Z">
        <w:r w:rsidR="00D12214" w:rsidRPr="00762844">
          <w:rPr>
            <w:color w:val="0070C0"/>
          </w:rPr>
          <w:t xml:space="preserve"> </w:t>
        </w:r>
      </w:ins>
      <w:ins w:id="427" w:author="Windows 用户" w:date="2021-11-23T12:58:00Z">
        <w:r w:rsidR="00AA7978" w:rsidRPr="004825DA">
          <w:rPr>
            <w:color w:val="0070C0"/>
            <w:rPrChange w:id="428" w:author="Windows 用户" w:date="2021-11-23T13:00:00Z">
              <w:rPr/>
            </w:rPrChange>
          </w:rPr>
          <w:t xml:space="preserve">It can be seen from Fig.3 that different project structures correspond to different fluctuations of resource usage, which indicates that project structures have an impact on the effect of resource leveling. Some project structures are </w:t>
        </w:r>
      </w:ins>
      <w:ins w:id="429" w:author="Windows 用户" w:date="2021-11-23T13:00:00Z">
        <w:r w:rsidR="004825DA" w:rsidRPr="004825DA">
          <w:rPr>
            <w:color w:val="0070C0"/>
            <w:rPrChange w:id="430" w:author="Windows 用户" w:date="2021-11-23T13:00:00Z">
              <w:rPr/>
            </w:rPrChange>
          </w:rPr>
          <w:t>more conducive to adjusting activities to level resources</w:t>
        </w:r>
      </w:ins>
      <w:ins w:id="431" w:author="Windows 用户" w:date="2021-11-23T12:58:00Z">
        <w:r w:rsidR="00AA7978" w:rsidRPr="004825DA">
          <w:rPr>
            <w:color w:val="0070C0"/>
            <w:rPrChange w:id="432" w:author="Windows 用户" w:date="2021-11-23T13:00:00Z">
              <w:rPr/>
            </w:rPrChange>
          </w:rPr>
          <w:t xml:space="preserve">. </w:t>
        </w:r>
      </w:ins>
      <w:r w:rsidR="007D716A" w:rsidRPr="00A57B74">
        <w:t xml:space="preserve">We use CPLEX to solve the linear integer programming model M1 of the example project. </w:t>
      </w:r>
      <w:bookmarkStart w:id="433" w:name="OLE_LINK74"/>
      <w:bookmarkStart w:id="434" w:name="OLE_LINK75"/>
      <w:r w:rsidR="007D716A" w:rsidRPr="00512C55">
        <w:rPr>
          <w:color w:val="0070C0"/>
          <w:rPrChange w:id="435" w:author="Windows 用户" w:date="2021-11-20T10:38:00Z">
            <w:rPr/>
          </w:rPrChange>
        </w:rPr>
        <w:t xml:space="preserve">The </w:t>
      </w:r>
      <w:ins w:id="436" w:author="Windows 用户" w:date="2021-12-18T14:32:00Z">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ins>
      <w:r w:rsidR="007D716A" w:rsidRPr="00512C55">
        <w:rPr>
          <w:color w:val="0070C0"/>
          <w:rPrChange w:id="437" w:author="Windows 用户" w:date="2021-11-20T10:38:00Z">
            <w:rPr/>
          </w:rPrChange>
        </w:rPr>
        <w:t>obtained optimal schedule</w:t>
      </w:r>
      <w:del w:id="438" w:author="Windows 用户" w:date="2021-12-18T14:32:00Z">
        <w:r w:rsidR="007D716A" w:rsidRPr="00512C55" w:rsidDel="009B40FA">
          <w:rPr>
            <w:color w:val="0070C0"/>
            <w:rPrChange w:id="439" w:author="Windows 用户" w:date="2021-11-20T10:38:00Z">
              <w:rPr/>
            </w:rPrChange>
          </w:rPr>
          <w:delText xml:space="preserve"> and</w:delText>
        </w:r>
      </w:del>
      <w:r w:rsidR="007D716A" w:rsidRPr="00512C55">
        <w:rPr>
          <w:color w:val="0070C0"/>
          <w:rPrChange w:id="440" w:author="Windows 用户" w:date="2021-11-20T10:38:00Z">
            <w:rPr/>
          </w:rPrChange>
        </w:rPr>
        <w:t xml:space="preserve"> </w:t>
      </w:r>
      <w:del w:id="441" w:author="Windows 用户" w:date="2021-12-18T14:32:00Z">
        <w:r w:rsidR="007D716A" w:rsidRPr="00512C55" w:rsidDel="009B40FA">
          <w:rPr>
            <w:color w:val="0070C0"/>
            <w:rPrChange w:id="442" w:author="Windows 用户" w:date="2021-11-20T10:38:00Z">
              <w:rPr/>
            </w:rPrChange>
          </w:rPr>
          <w:delText xml:space="preserve">project structure </w:delText>
        </w:r>
      </w:del>
      <w:r w:rsidR="007D716A" w:rsidRPr="00512C55">
        <w:rPr>
          <w:rFonts w:cs="Times New Roman"/>
          <w:color w:val="0070C0"/>
          <w:rPrChange w:id="443" w:author="Windows 用户" w:date="2021-11-20T10:38:00Z">
            <w:rPr>
              <w:rFonts w:cs="Times New Roman"/>
            </w:rPr>
          </w:rPrChange>
        </w:rPr>
        <w:t>are</w:t>
      </w:r>
      <w:r w:rsidR="007D716A" w:rsidRPr="00512C55">
        <w:rPr>
          <w:color w:val="0070C0"/>
          <w:rPrChange w:id="444" w:author="Windows 用户" w:date="2021-11-20T10:38:00Z">
            <w:rPr/>
          </w:rPrChange>
        </w:rPr>
        <w:t xml:space="preserve"> shown in Fig</w:t>
      </w:r>
      <w:r w:rsidR="0084133A" w:rsidRPr="00512C55">
        <w:rPr>
          <w:color w:val="0070C0"/>
          <w:rPrChange w:id="445" w:author="Windows 用户" w:date="2021-11-20T10:38:00Z">
            <w:rPr/>
          </w:rPrChange>
        </w:rPr>
        <w:t>.</w:t>
      </w:r>
      <w:r w:rsidR="007D716A" w:rsidRPr="00512C55">
        <w:rPr>
          <w:color w:val="0070C0"/>
          <w:rPrChange w:id="446" w:author="Windows 用户" w:date="2021-11-20T10:38:00Z">
            <w:rPr/>
          </w:rPrChange>
        </w:rPr>
        <w:t xml:space="preserve"> 3</w:t>
      </w:r>
      <w:ins w:id="447" w:author="Windows 用户" w:date="2021-11-22T12:38:00Z">
        <w:r w:rsidR="003B3629">
          <w:rPr>
            <w:color w:val="0070C0"/>
          </w:rPr>
          <w:t>(2)</w:t>
        </w:r>
      </w:ins>
      <w:r w:rsidR="007D716A" w:rsidRPr="00512C55">
        <w:rPr>
          <w:color w:val="0070C0"/>
          <w:rPrChange w:id="448" w:author="Windows 用户" w:date="2021-11-20T10:38:00Z">
            <w:rPr/>
          </w:rPrChange>
        </w:rPr>
        <w:t xml:space="preserve">. </w:t>
      </w:r>
      <w:del w:id="449" w:author="Windows 用户" w:date="2021-11-22T12:38:00Z">
        <w:r w:rsidR="007D716A" w:rsidRPr="00512C55" w:rsidDel="003B3629">
          <w:rPr>
            <w:color w:val="0070C0"/>
            <w:rPrChange w:id="450" w:author="Windows 用户" w:date="2021-11-20T10:38:00Z">
              <w:rPr/>
            </w:rPrChange>
          </w:rPr>
          <w:delText xml:space="preserve">In the optimal schedule, activities 4, 7 and 8 are not implemented, while all other activities are executed. The value of the objective function (10) corresponding to the optimal schedule is </w:delText>
        </w:r>
        <m:oMath>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1" w:author="Windows 用户" w:date="2021-11-20T10:38:00Z">
                        <w:rPr>
                          <w:rFonts w:ascii="Cambria Math" w:eastAsia="MS Gothic" w:hAnsi="Cambria Math" w:cs="MS Gothic"/>
                        </w:rPr>
                      </w:rPrChange>
                    </w:rPr>
                    <m:t>h=1</m:t>
                  </m:r>
                </m:sub>
                <m:sup>
                  <m:r>
                    <w:rPr>
                      <w:rFonts w:ascii="Cambria Math" w:hAnsi="Cambria Math"/>
                      <w:color w:val="0070C0"/>
                      <w:rPrChange w:id="452" w:author="Windows 用户" w:date="2021-11-20T10:38:00Z">
                        <w:rPr>
                          <w:rFonts w:ascii="Cambria Math" w:hAnsi="Cambria Math"/>
                        </w:rPr>
                      </w:rPrChange>
                    </w:rPr>
                    <m:t>3</m:t>
                  </m:r>
                </m:sup>
                <m:e>
                  <m:d>
                    <m:dPr>
                      <m:ctrlPr>
                        <w:rPr>
                          <w:rFonts w:ascii="Cambria Math" w:hAnsi="Cambria Math"/>
                          <w:i/>
                          <w:color w:val="0070C0"/>
                        </w:rPr>
                      </m:ctrlPr>
                    </m:dPr>
                    <m:e>
                      <m:r>
                        <w:rPr>
                          <w:rFonts w:ascii="Cambria Math" w:hAnsi="Cambria Math"/>
                          <w:color w:val="0070C0"/>
                          <w:rPrChange w:id="453" w:author="Windows 用户" w:date="2021-11-20T10:38:00Z">
                            <w:rPr>
                              <w:rFonts w:ascii="Cambria Math" w:hAnsi="Cambria Math"/>
                            </w:rPr>
                          </w:rPrChange>
                        </w:rPr>
                        <m:t>2</m:t>
                      </m:r>
                      <m:r>
                        <w:rPr>
                          <w:rFonts w:ascii="Cambria Math" w:hAnsi="Cambria Math"/>
                          <w:color w:val="0070C0"/>
                          <w:rPrChange w:id="454" w:author="Windows 用户" w:date="2021-11-20T10:38:00Z">
                            <w:rPr>
                              <w:rFonts w:ascii="Cambria Math" w:hAnsi="Cambria Math"/>
                            </w:rPr>
                          </w:rPrChange>
                        </w:rPr>
                        <m:t>h-1</m:t>
                      </m:r>
                    </m:e>
                  </m:d>
                </m:e>
              </m:nary>
            </m:e>
          </m:d>
          <m:r>
            <w:rPr>
              <w:rFonts w:ascii="Cambria Math" w:hAnsi="Cambria Math"/>
              <w:color w:val="0070C0"/>
              <w:rPrChange w:id="455" w:author="Windows 用户" w:date="2021-11-20T10:38:00Z">
                <w:rPr>
                  <w:rFonts w:ascii="Cambria Math" w:hAnsi="Cambria Math"/>
                </w:rPr>
              </w:rPrChange>
            </w:rPr>
            <m:t>×7+</m:t>
          </m:r>
          <m:d>
            <m:dPr>
              <m:begChr m:val="["/>
              <m:endChr m:val="]"/>
              <m:ctrlPr>
                <w:rPr>
                  <w:rFonts w:ascii="Cambria Math" w:hAnsi="Cambria Math"/>
                  <w:i/>
                  <w:color w:val="0070C0"/>
                </w:rPr>
              </m:ctrlPr>
            </m:dPr>
            <m:e>
              <m:nary>
                <m:naryPr>
                  <m:chr m:val="∑"/>
                  <m:limLoc m:val="subSup"/>
                  <m:ctrlPr>
                    <w:rPr>
                      <w:rFonts w:ascii="Cambria Math" w:hAnsi="Cambria Math"/>
                      <w:i/>
                      <w:color w:val="0070C0"/>
                    </w:rPr>
                  </m:ctrlPr>
                </m:naryPr>
                <m:sub>
                  <m:r>
                    <w:rPr>
                      <w:rFonts w:ascii="Cambria Math" w:eastAsia="MS Gothic" w:hAnsi="Cambria Math" w:cs="MS Gothic"/>
                      <w:color w:val="0070C0"/>
                      <w:rPrChange w:id="456" w:author="Windows 用户" w:date="2021-11-20T10:38:00Z">
                        <w:rPr>
                          <w:rFonts w:ascii="Cambria Math" w:eastAsia="MS Gothic" w:hAnsi="Cambria Math" w:cs="MS Gothic"/>
                        </w:rPr>
                      </w:rPrChange>
                    </w:rPr>
                    <m:t>h=1</m:t>
                  </m:r>
                </m:sub>
                <m:sup>
                  <m:r>
                    <w:rPr>
                      <w:rFonts w:ascii="Cambria Math" w:hAnsi="Cambria Math"/>
                      <w:color w:val="0070C0"/>
                      <w:rPrChange w:id="457" w:author="Windows 用户" w:date="2021-11-20T10:38:00Z">
                        <w:rPr>
                          <w:rFonts w:ascii="Cambria Math" w:hAnsi="Cambria Math"/>
                        </w:rPr>
                      </w:rPrChange>
                    </w:rPr>
                    <m:t>2</m:t>
                  </m:r>
                </m:sup>
                <m:e>
                  <m:d>
                    <m:dPr>
                      <m:ctrlPr>
                        <w:rPr>
                          <w:rFonts w:ascii="Cambria Math" w:hAnsi="Cambria Math"/>
                          <w:i/>
                          <w:color w:val="0070C0"/>
                        </w:rPr>
                      </m:ctrlPr>
                    </m:dPr>
                    <m:e>
                      <m:r>
                        <w:rPr>
                          <w:rFonts w:ascii="Cambria Math" w:hAnsi="Cambria Math"/>
                          <w:color w:val="0070C0"/>
                          <w:rPrChange w:id="458" w:author="Windows 用户" w:date="2021-11-20T10:38:00Z">
                            <w:rPr>
                              <w:rFonts w:ascii="Cambria Math" w:hAnsi="Cambria Math"/>
                            </w:rPr>
                          </w:rPrChange>
                        </w:rPr>
                        <m:t>2</m:t>
                      </m:r>
                      <m:r>
                        <w:rPr>
                          <w:rFonts w:ascii="Cambria Math" w:hAnsi="Cambria Math"/>
                          <w:color w:val="0070C0"/>
                          <w:rPrChange w:id="459" w:author="Windows 用户" w:date="2021-11-20T10:38:00Z">
                            <w:rPr>
                              <w:rFonts w:ascii="Cambria Math" w:hAnsi="Cambria Math"/>
                            </w:rPr>
                          </w:rPrChange>
                        </w:rPr>
                        <m:t>h-1</m:t>
                      </m:r>
                    </m:e>
                  </m:d>
                </m:e>
              </m:nary>
            </m:e>
          </m:d>
          <m:r>
            <w:rPr>
              <w:rFonts w:ascii="Cambria Math" w:hAnsi="Cambria Math"/>
              <w:color w:val="0070C0"/>
              <w:rPrChange w:id="460" w:author="Windows 用户" w:date="2021-11-20T10:38:00Z">
                <w:rPr>
                  <w:rFonts w:ascii="Cambria Math" w:hAnsi="Cambria Math"/>
                </w:rPr>
              </w:rPrChange>
            </w:rPr>
            <m:t>×3=</m:t>
          </m:r>
          <m:r>
            <m:rPr>
              <m:sty m:val="p"/>
            </m:rPr>
            <w:rPr>
              <w:rFonts w:ascii="Cambria Math" w:hAnsi="Cambria Math"/>
              <w:color w:val="0070C0"/>
              <w:rPrChange w:id="461" w:author="Windows 用户" w:date="2021-11-20T10:38:00Z">
                <w:rPr>
                  <w:rFonts w:ascii="Cambria Math" w:hAnsi="Cambria Math"/>
                </w:rPr>
              </w:rPrChange>
            </w:rPr>
            <m:t>75</m:t>
          </m:r>
        </m:oMath>
        <w:r w:rsidR="007D716A" w:rsidRPr="00512C55" w:rsidDel="003B3629">
          <w:rPr>
            <w:color w:val="0070C0"/>
            <w:rPrChange w:id="462" w:author="Windows 用户" w:date="2021-11-20T10:38:00Z">
              <w:rPr/>
            </w:rPrChange>
          </w:rPr>
          <w:delText>.</w:delText>
        </w:r>
      </w:del>
    </w:p>
    <w:bookmarkEnd w:id="433"/>
    <w:bookmarkEnd w:id="434"/>
    <w:p w14:paraId="558636D9" w14:textId="699FD4B5" w:rsidR="0084133A" w:rsidDel="00512C55" w:rsidRDefault="007D716A" w:rsidP="0084133A">
      <w:pPr>
        <w:keepNext/>
        <w:ind w:firstLineChars="0" w:firstLine="0"/>
        <w:jc w:val="center"/>
        <w:rPr>
          <w:del w:id="463" w:author="Windows 用户" w:date="2021-11-20T10:36:00Z"/>
        </w:rPr>
      </w:pPr>
      <w:del w:id="464" w:author="Windows 用户" w:date="2021-11-20T10:36:00Z">
        <w:r w:rsidRPr="00A57B74" w:rsidDel="00512C55">
          <w:rPr>
            <w:noProof/>
          </w:rPr>
          <w:drawing>
            <wp:inline distT="0" distB="0" distL="0" distR="0" wp14:anchorId="73F62C68" wp14:editId="46128685">
              <wp:extent cx="4402016" cy="1051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P-PS.png"/>
                      <pic:cNvPicPr/>
                    </pic:nvPicPr>
                    <pic:blipFill>
                      <a:blip r:embed="rId11">
                        <a:extLst>
                          <a:ext uri="{28A0092B-C50C-407E-A947-70E740481C1C}">
                            <a14:useLocalDpi xmlns:a14="http://schemas.microsoft.com/office/drawing/2010/main" val="0"/>
                          </a:ext>
                        </a:extLst>
                      </a:blip>
                      <a:stretch>
                        <a:fillRect/>
                      </a:stretch>
                    </pic:blipFill>
                    <pic:spPr>
                      <a:xfrm>
                        <a:off x="0" y="0"/>
                        <a:ext cx="4441328" cy="1061240"/>
                      </a:xfrm>
                      <a:prstGeom prst="rect">
                        <a:avLst/>
                      </a:prstGeom>
                    </pic:spPr>
                  </pic:pic>
                </a:graphicData>
              </a:graphic>
            </wp:inline>
          </w:drawing>
        </w:r>
      </w:del>
    </w:p>
    <w:p w14:paraId="18F31699" w14:textId="5D47DE0F" w:rsidR="007D716A" w:rsidRPr="00A57B74" w:rsidDel="00512C55" w:rsidRDefault="0084133A" w:rsidP="0084133A">
      <w:pPr>
        <w:pStyle w:val="a4"/>
        <w:rPr>
          <w:del w:id="465" w:author="Windows 用户" w:date="2021-11-20T10:36:00Z"/>
        </w:rPr>
      </w:pPr>
      <w:del w:id="466" w:author="Windows 用户" w:date="2021-11-20T10:36:00Z">
        <w:r w:rsidDel="00512C55">
          <w:delText xml:space="preserve">Fig. </w:delText>
        </w:r>
        <w:r w:rsidR="00C61D00" w:rsidDel="00512C55">
          <w:fldChar w:fldCharType="begin"/>
        </w:r>
        <w:r w:rsidR="00C61D00" w:rsidDel="00512C55">
          <w:delInstrText xml:space="preserve"> SEQ Fig. \* ARABIC </w:delInstrText>
        </w:r>
        <w:r w:rsidR="00C61D00" w:rsidDel="00512C55">
          <w:fldChar w:fldCharType="separate"/>
        </w:r>
        <w:r w:rsidR="00660CB8" w:rsidDel="00FF18F5">
          <w:rPr>
            <w:noProof/>
          </w:rPr>
          <w:delText>3</w:delText>
        </w:r>
        <w:r w:rsidR="00C61D00" w:rsidDel="00512C55">
          <w:rPr>
            <w:noProof/>
          </w:rPr>
          <w:fldChar w:fldCharType="end"/>
        </w:r>
        <w:r w:rsidRPr="00A57B74" w:rsidDel="00512C55">
          <w:delText xml:space="preserve"> </w:delText>
        </w:r>
        <w:r w:rsidRPr="00A57B74" w:rsidDel="00512C55">
          <w:rPr>
            <w:rFonts w:hint="eastAsia"/>
          </w:rPr>
          <w:delText>T</w:delText>
        </w:r>
        <w:r w:rsidRPr="00A57B74" w:rsidDel="00512C55">
          <w:delText>he optimal schedule and network structure of the example project</w:delText>
        </w:r>
      </w:del>
    </w:p>
    <w:bookmarkEnd w:id="364"/>
    <w:bookmarkEnd w:id="365"/>
    <w:p w14:paraId="40B6B769" w14:textId="124715F1" w:rsidR="007D716A" w:rsidRPr="00A57B74" w:rsidDel="004E2A73" w:rsidRDefault="007D716A" w:rsidP="001F1E24">
      <w:pPr>
        <w:pStyle w:val="2"/>
        <w:spacing w:before="156" w:after="156"/>
        <w:rPr>
          <w:del w:id="467" w:author="Windows 用户" w:date="2021-11-18T21:27:00Z"/>
        </w:rPr>
      </w:pPr>
      <w:commentRangeStart w:id="468"/>
      <w:del w:id="469" w:author="Windows 用户" w:date="2021-11-18T21:27:00Z">
        <w:r w:rsidRPr="00A57B74" w:rsidDel="004E2A73">
          <w:delText>Model extension</w:delText>
        </w:r>
        <w:commentRangeEnd w:id="468"/>
        <w:r w:rsidR="005D1CD3" w:rsidDel="004E2A73">
          <w:rPr>
            <w:rStyle w:val="af0"/>
            <w:b w:val="0"/>
            <w:bCs w:val="0"/>
          </w:rPr>
          <w:commentReference w:id="468"/>
        </w:r>
      </w:del>
    </w:p>
    <w:p w14:paraId="3CA70A17" w14:textId="5FA03141" w:rsidR="007D716A" w:rsidRPr="00A57B74" w:rsidDel="004E2A73" w:rsidRDefault="007D716A" w:rsidP="001F1E24">
      <w:pPr>
        <w:ind w:firstLine="420"/>
        <w:rPr>
          <w:del w:id="470" w:author="Windows 用户" w:date="2021-11-18T21:27:00Z"/>
        </w:rPr>
      </w:pPr>
      <w:del w:id="471" w:author="Windows 用户" w:date="2021-11-21T10:23:00Z">
        <w:r w:rsidRPr="00A57B74" w:rsidDel="00656B5F">
          <w:rPr>
            <w:rFonts w:hint="eastAsia"/>
          </w:rPr>
          <w:delText>O</w:delText>
        </w:r>
        <w:r w:rsidRPr="00A57B74" w:rsidDel="00656B5F">
          <w:delText>ur model M0 optimizes a single objective function. However, M0 can be extended to deal with multiple objectives</w:delText>
        </w:r>
      </w:del>
      <w:del w:id="472" w:author="Windows 用户" w:date="2021-11-20T09:40:00Z">
        <w:r w:rsidRPr="00A57B74" w:rsidDel="00C61D00">
          <w:delText xml:space="preserve"> due to the following proposition</w:delText>
        </w:r>
      </w:del>
      <w:del w:id="473" w:author="Windows 用户" w:date="2021-11-21T10:23:00Z">
        <w:r w:rsidRPr="00A57B74" w:rsidDel="00656B5F">
          <w:delText>.</w:delText>
        </w:r>
      </w:del>
    </w:p>
    <w:p w14:paraId="6F3AF11D" w14:textId="1F8E673A" w:rsidR="007D716A" w:rsidRPr="00A57B74" w:rsidDel="00656B5F" w:rsidRDefault="007D716A">
      <w:pPr>
        <w:ind w:firstLine="422"/>
        <w:rPr>
          <w:del w:id="474" w:author="Windows 用户" w:date="2021-11-21T10:23:00Z"/>
        </w:rPr>
      </w:pPr>
      <w:del w:id="475" w:author="Windows 用户" w:date="2021-11-18T21:27:00Z">
        <w:r w:rsidRPr="00A57B74" w:rsidDel="004E2A73">
          <w:rPr>
            <w:b/>
          </w:rPr>
          <w:delText>Proposition 2</w:delText>
        </w:r>
        <w:r w:rsidRPr="00A57B74" w:rsidDel="004E2A73">
          <w:delText xml:space="preserve">: </w:delText>
        </w:r>
      </w:del>
      <w:del w:id="476" w:author="Windows 用户" w:date="2021-11-21T10:23:00Z">
        <w:r w:rsidRPr="00A57B74" w:rsidDel="00656B5F">
          <w:delText xml:space="preserve">Given the following multi-objective model M2 with resource leveling as one of the objectives: </w:delText>
        </w:r>
      </w:del>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825"/>
      </w:tblGrid>
      <w:tr w:rsidR="007D716A" w:rsidRPr="00A57B74" w:rsidDel="00656B5F" w14:paraId="38440A5B" w14:textId="76D68274" w:rsidTr="001F1E24">
        <w:trPr>
          <w:jc w:val="center"/>
          <w:del w:id="477" w:author="Windows 用户" w:date="2021-11-21T10:23:00Z"/>
        </w:trPr>
        <w:tc>
          <w:tcPr>
            <w:tcW w:w="704" w:type="dxa"/>
          </w:tcPr>
          <w:p w14:paraId="4340E0CB" w14:textId="351AE307" w:rsidR="007D716A" w:rsidRPr="00A57B74" w:rsidDel="00656B5F" w:rsidRDefault="007D716A" w:rsidP="001F1E24">
            <w:pPr>
              <w:spacing w:line="240" w:lineRule="auto"/>
              <w:ind w:firstLineChars="0" w:firstLine="0"/>
              <w:rPr>
                <w:del w:id="478" w:author="Windows 用户" w:date="2021-11-21T10:23:00Z"/>
              </w:rPr>
            </w:pPr>
            <w:del w:id="479" w:author="Windows 用户" w:date="2021-11-21T10:23:00Z">
              <w:r w:rsidRPr="00A57B74" w:rsidDel="00656B5F">
                <w:delText>(M2)</w:delText>
              </w:r>
            </w:del>
          </w:p>
        </w:tc>
        <w:tc>
          <w:tcPr>
            <w:tcW w:w="4825" w:type="dxa"/>
          </w:tcPr>
          <w:p w14:paraId="2AFC9DF2" w14:textId="34031F5A" w:rsidR="007D716A" w:rsidRPr="00A57B74" w:rsidDel="00656B5F" w:rsidRDefault="007D716A" w:rsidP="001F1E24">
            <w:pPr>
              <w:spacing w:line="240" w:lineRule="auto"/>
              <w:ind w:firstLineChars="0" w:firstLine="0"/>
              <w:rPr>
                <w:del w:id="480" w:author="Windows 用户" w:date="2021-11-21T10:23:00Z"/>
              </w:rPr>
            </w:pPr>
            <w:del w:id="481" w:author="Windows 用户" w:date="2021-11-21T10:23:00Z">
              <w:r w:rsidRPr="00A57B74" w:rsidDel="00656B5F">
                <w:delText xml:space="preserve">Minimize         (1),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hint="eastAsia"/>
                      </w:rPr>
                      <m:t>H</m:t>
                    </m:r>
                  </m:sub>
                </m:sSub>
              </m:oMath>
            </w:del>
          </w:p>
        </w:tc>
      </w:tr>
      <w:tr w:rsidR="007D716A" w:rsidRPr="00A57B74" w:rsidDel="00656B5F" w14:paraId="48E10885" w14:textId="50718491" w:rsidTr="001F1E24">
        <w:trPr>
          <w:jc w:val="center"/>
          <w:del w:id="482" w:author="Windows 用户" w:date="2021-11-21T10:23:00Z"/>
        </w:trPr>
        <w:tc>
          <w:tcPr>
            <w:tcW w:w="704" w:type="dxa"/>
          </w:tcPr>
          <w:p w14:paraId="254E1CCD" w14:textId="1E579647" w:rsidR="007D716A" w:rsidRPr="00A57B74" w:rsidDel="00656B5F" w:rsidRDefault="007D716A" w:rsidP="001F1E24">
            <w:pPr>
              <w:spacing w:line="240" w:lineRule="auto"/>
              <w:ind w:firstLineChars="0" w:firstLine="0"/>
              <w:rPr>
                <w:del w:id="483" w:author="Windows 用户" w:date="2021-11-21T10:23:00Z"/>
              </w:rPr>
            </w:pPr>
          </w:p>
        </w:tc>
        <w:tc>
          <w:tcPr>
            <w:tcW w:w="4825" w:type="dxa"/>
          </w:tcPr>
          <w:p w14:paraId="40B3B2D9" w14:textId="212CD845" w:rsidR="007D716A" w:rsidRPr="00A57B74" w:rsidDel="00656B5F" w:rsidRDefault="007D716A" w:rsidP="001F1E24">
            <w:pPr>
              <w:spacing w:line="240" w:lineRule="auto"/>
              <w:ind w:firstLineChars="0" w:firstLine="0"/>
              <w:rPr>
                <w:del w:id="484" w:author="Windows 用户" w:date="2021-11-21T10:23:00Z"/>
              </w:rPr>
            </w:pPr>
            <w:del w:id="485" w:author="Windows 用户" w:date="2021-11-21T10:23:00Z">
              <w:r w:rsidRPr="00A57B74" w:rsidDel="00656B5F">
                <w:delText xml:space="preserve">Subject to:        (2)-(9). </w:delText>
              </w:r>
            </w:del>
          </w:p>
        </w:tc>
      </w:tr>
    </w:tbl>
    <w:p w14:paraId="7C10C069" w14:textId="4A5C8624" w:rsidR="007D716A" w:rsidRPr="00A57B74" w:rsidDel="00656B5F" w:rsidRDefault="007D716A" w:rsidP="001F1E24">
      <w:pPr>
        <w:ind w:firstLineChars="0" w:firstLine="0"/>
        <w:rPr>
          <w:del w:id="486" w:author="Windows 用户" w:date="2021-11-21T10:23:00Z"/>
        </w:rPr>
      </w:pPr>
      <w:del w:id="487" w:author="Windows 用户" w:date="2021-11-21T10:23:00Z">
        <w:r w:rsidRPr="00A57B74" w:rsidDel="00656B5F">
          <w:delText xml:space="preserve">Solving M2 is equivalent to iteratively solving M3 </w:delText>
        </w:r>
        <w:r w:rsidRPr="00A57B74" w:rsidDel="00656B5F">
          <w:rPr>
            <w:rFonts w:hint="eastAsia"/>
          </w:rPr>
          <w:delText>t</w:delText>
        </w:r>
        <w:r w:rsidRPr="00A57B74" w:rsidDel="00656B5F">
          <w:delText xml:space="preserve">hat is obtained by adding the following additional constraints to M0: </w:delText>
        </w:r>
      </w:del>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1554"/>
        <w:gridCol w:w="1196"/>
      </w:tblGrid>
      <w:tr w:rsidR="007D716A" w:rsidRPr="00A57B74" w:rsidDel="00656B5F" w14:paraId="06713052" w14:textId="7EC7BA33" w:rsidTr="001F1E24">
        <w:trPr>
          <w:del w:id="488" w:author="Windows 用户" w:date="2021-11-21T10:23:00Z"/>
        </w:trPr>
        <w:tc>
          <w:tcPr>
            <w:tcW w:w="5807" w:type="dxa"/>
          </w:tcPr>
          <w:p w14:paraId="29B28424" w14:textId="0AB0FE33" w:rsidR="007D716A" w:rsidRPr="00A57B74" w:rsidDel="00656B5F" w:rsidRDefault="007D716A" w:rsidP="001F1E24">
            <w:pPr>
              <w:spacing w:line="240" w:lineRule="auto"/>
              <w:ind w:firstLineChars="0" w:firstLine="0"/>
              <w:rPr>
                <w:del w:id="489" w:author="Windows 用户" w:date="2021-11-21T10:23:00Z"/>
              </w:rPr>
            </w:pPr>
            <w:del w:id="490" w:author="Windows 用户" w:date="2021-11-21T10:23:00Z">
              <w:r w:rsidRPr="00A57B74" w:rsidDel="00656B5F">
                <w:rPr>
                  <w:rFonts w:hint="eastAsia"/>
                </w:rPr>
                <w:delText xml:space="preserve"> </w:delText>
              </w:r>
              <w:r w:rsidRPr="00A57B74" w:rsidDel="00656B5F">
                <w:delText xml:space="preserve">                               </w:delText>
              </w:r>
              <m:oMath>
                <m:sSub>
                  <m:sSubPr>
                    <m:ctrlPr>
                      <w:rPr>
                        <w:rFonts w:ascii="Cambria Math" w:hAnsi="Cambria Math"/>
                      </w:rPr>
                    </m:ctrlPr>
                  </m:sSubPr>
                  <m:e>
                    <m:r>
                      <w:rPr>
                        <w:rFonts w:ascii="Cambria Math" w:hAnsi="Cambria Math"/>
                      </w:rPr>
                      <m:t>f</m:t>
                    </m:r>
                  </m:e>
                  <m:sub>
                    <m:r>
                      <w:rPr>
                        <w:rFonts w:ascii="Cambria Math" w:hAnsi="Cambria Math"/>
                      </w:rPr>
                      <m:t>h</m:t>
                    </m:r>
                  </m:sub>
                </m:sSub>
                <m:r>
                  <w:rPr>
                    <w:rFonts w:ascii="Cambria Math" w:hAnsi="Cambria Math" w:hint="eastAsia"/>
                  </w:rPr>
                  <m:t>≤</m:t>
                </m:r>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del>
          </w:p>
        </w:tc>
        <w:tc>
          <w:tcPr>
            <w:tcW w:w="1559" w:type="dxa"/>
          </w:tcPr>
          <w:p w14:paraId="408426A1" w14:textId="09188970" w:rsidR="007D716A" w:rsidRPr="00A57B74" w:rsidDel="00656B5F" w:rsidRDefault="007D716A" w:rsidP="001F1E24">
            <w:pPr>
              <w:spacing w:line="240" w:lineRule="auto"/>
              <w:ind w:firstLineChars="0" w:firstLine="0"/>
              <w:rPr>
                <w:del w:id="491" w:author="Windows 用户" w:date="2021-11-21T10:23:00Z"/>
              </w:rPr>
            </w:pPr>
            <m:oMathPara>
              <m:oMath>
                <m:r>
                  <w:del w:id="492" w:author="Windows 用户" w:date="2021-11-21T10:23:00Z">
                    <w:rPr>
                      <w:rFonts w:ascii="Cambria Math" w:hAnsi="Cambria Math"/>
                    </w:rPr>
                    <m:t>h=1,…,H</m:t>
                  </w:del>
                </m:r>
              </m:oMath>
            </m:oMathPara>
          </w:p>
        </w:tc>
        <w:tc>
          <w:tcPr>
            <w:tcW w:w="1128" w:type="dxa"/>
          </w:tcPr>
          <w:p w14:paraId="28CAC841" w14:textId="7F73210C" w:rsidR="007D716A" w:rsidRPr="00A57B74" w:rsidDel="00656B5F" w:rsidRDefault="007D716A" w:rsidP="001F1E24">
            <w:pPr>
              <w:spacing w:line="240" w:lineRule="auto"/>
              <w:ind w:firstLineChars="300" w:firstLine="630"/>
              <w:rPr>
                <w:del w:id="493" w:author="Windows 用户" w:date="2021-11-21T10:23:00Z"/>
              </w:rPr>
            </w:pPr>
            <w:del w:id="494" w:author="Windows 用户" w:date="2021-11-21T10:23:00Z">
              <w:r w:rsidRPr="00A57B74" w:rsidDel="00656B5F">
                <w:delText>(</w:delText>
              </w:r>
              <w:r w:rsidRPr="00A57B74" w:rsidDel="00656B5F">
                <w:fldChar w:fldCharType="begin"/>
              </w:r>
              <w:r w:rsidRPr="00A57B74" w:rsidDel="00656B5F">
                <w:delInstrText xml:space="preserve"> SEQ </w:delInstrText>
              </w:r>
              <w:r w:rsidRPr="00A57B74" w:rsidDel="00656B5F">
                <w:delInstrText>第二章公式</w:delInstrText>
              </w:r>
              <w:r w:rsidRPr="00A57B74" w:rsidDel="00656B5F">
                <w:delInstrText xml:space="preserve"> \* ARABIC </w:delInstrText>
              </w:r>
              <w:r w:rsidRPr="00A57B74" w:rsidDel="00656B5F">
                <w:fldChar w:fldCharType="separate"/>
              </w:r>
            </w:del>
            <w:del w:id="495" w:author="Windows 用户" w:date="2021-11-17T15:57:00Z">
              <w:r w:rsidR="00811358" w:rsidDel="00660CB8">
                <w:rPr>
                  <w:noProof/>
                </w:rPr>
                <w:delText>15</w:delText>
              </w:r>
            </w:del>
            <w:del w:id="496" w:author="Windows 用户" w:date="2021-11-21T10:23:00Z">
              <w:r w:rsidRPr="00A57B74" w:rsidDel="00656B5F">
                <w:fldChar w:fldCharType="end"/>
              </w:r>
              <w:r w:rsidRPr="00A57B74" w:rsidDel="00656B5F">
                <w:rPr>
                  <w:rFonts w:hint="eastAsia"/>
                </w:rPr>
                <w:delText>)</w:delText>
              </w:r>
            </w:del>
          </w:p>
        </w:tc>
      </w:tr>
    </w:tbl>
    <w:p w14:paraId="1007958F" w14:textId="65F0D26A" w:rsidR="004E4A52" w:rsidRPr="008107C8" w:rsidDel="00926099" w:rsidRDefault="007D716A" w:rsidP="001F1E24">
      <w:pPr>
        <w:ind w:firstLineChars="0" w:firstLine="0"/>
        <w:rPr>
          <w:del w:id="497" w:author="Windows 用户" w:date="2021-11-21T10:12:00Z"/>
        </w:rPr>
      </w:pPr>
      <w:del w:id="498" w:author="Windows 用户" w:date="2021-11-21T10:23:00Z">
        <w:r w:rsidRPr="00A57B74" w:rsidDel="00656B5F">
          <w:delText xml:space="preserve">In each iteration, the value of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need to be varied. </w:delText>
        </w:r>
      </w:del>
    </w:p>
    <w:p w14:paraId="1894750A" w14:textId="1343B06D" w:rsidR="007D716A" w:rsidRPr="00A57B74" w:rsidDel="00656B5F" w:rsidRDefault="007D716A" w:rsidP="001F1E24">
      <w:pPr>
        <w:ind w:firstLine="422"/>
        <w:rPr>
          <w:del w:id="499" w:author="Windows 用户" w:date="2021-11-21T10:23:00Z"/>
        </w:rPr>
      </w:pPr>
      <w:del w:id="500" w:author="Windows 用户" w:date="2021-11-21T10:23:00Z">
        <w:r w:rsidRPr="00A57B74" w:rsidDel="00656B5F">
          <w:rPr>
            <w:b/>
          </w:rPr>
          <w:delText>Proof</w:delText>
        </w:r>
        <w:r w:rsidRPr="00A57B74" w:rsidDel="00656B5F">
          <w:rPr>
            <w:rFonts w:hint="eastAsia"/>
          </w:rPr>
          <w:delText>:</w:delText>
        </w:r>
        <w:r w:rsidRPr="00A57B74" w:rsidDel="00656B5F">
          <w:delText xml:space="preserve"> We can use the </w:delText>
        </w:r>
        <m:oMath>
          <m:r>
            <m:rPr>
              <m:sty m:val="p"/>
            </m:rPr>
            <w:rPr>
              <w:rFonts w:ascii="Cambria Math" w:hAnsi="Cambria Math"/>
            </w:rPr>
            <m:t>ε</m:t>
          </m:r>
        </m:oMath>
        <w:r w:rsidRPr="00A57B74" w:rsidDel="00656B5F">
          <w:delText xml:space="preserve">-constraint method to solve M2. In doing so, we keep (1) as the objective function and convert objective functions </w:delTex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h</m:t>
              </m:r>
            </m:sub>
          </m:sSub>
        </m:oMath>
        <w:r w:rsidRPr="00A57B74" w:rsidDel="00656B5F">
          <w:rPr>
            <w:rFonts w:hint="eastAsia"/>
          </w:rPr>
          <w:delText xml:space="preserve"> </w:delText>
        </w:r>
        <w:r w:rsidRPr="00A57B74" w:rsidDel="00656B5F">
          <w:delText xml:space="preserve">into constraints in (15). This results in M3. Solving M3 with varied well-chosen </w:delText>
        </w:r>
        <m:oMath>
          <m:sSub>
            <m:sSubPr>
              <m:ctrlPr>
                <w:rPr>
                  <w:rFonts w:ascii="Cambria Math" w:hAnsi="Cambria Math"/>
                  <w:i/>
                </w:rPr>
              </m:ctrlPr>
            </m:sSubPr>
            <m:e>
              <m:r>
                <m:rPr>
                  <m:sty m:val="p"/>
                </m:rPr>
                <w:rPr>
                  <w:rFonts w:ascii="Cambria Math" w:hAnsi="Cambria Math"/>
                </w:rPr>
                <m:t>ε</m:t>
              </m:r>
            </m:e>
            <m:sub>
              <m:r>
                <w:rPr>
                  <w:rFonts w:ascii="Cambria Math" w:eastAsia="MS Gothic" w:hAnsi="Cambria Math" w:cs="MS Gothic"/>
                </w:rPr>
                <m:t>h</m:t>
              </m:r>
            </m:sub>
          </m:sSub>
        </m:oMath>
        <w:r w:rsidRPr="00A57B74" w:rsidDel="00656B5F">
          <w:rPr>
            <w:rFonts w:hint="eastAsia"/>
          </w:rPr>
          <w:delText xml:space="preserve"> </w:delText>
        </w:r>
        <w:r w:rsidRPr="00A57B74" w:rsidDel="00656B5F">
          <w:delText xml:space="preserve">leads to Pareto optimal solutions </w:delText>
        </w:r>
        <w:r w:rsidRPr="00A57B74" w:rsidDel="00656B5F">
          <w:rPr>
            <w:rFonts w:hint="eastAsia"/>
          </w:rPr>
          <w:delText>for</w:delText>
        </w:r>
        <w:r w:rsidRPr="00A57B74" w:rsidDel="00656B5F">
          <w:delText xml:space="preserve"> M2. </w:delText>
        </w:r>
        <m:oMath>
          <m:r>
            <m:rPr>
              <m:sty m:val="p"/>
            </m:rPr>
            <w:rPr>
              <w:rFonts w:ascii="Cambria Math" w:hAnsi="Cambria Math"/>
            </w:rPr>
            <m:t>∎</m:t>
          </m:r>
        </m:oMath>
        <w:r w:rsidRPr="00A57B74" w:rsidDel="00656B5F">
          <w:rPr>
            <w:rFonts w:hint="eastAsia"/>
          </w:rPr>
          <w:delText xml:space="preserve"> </w:delText>
        </w:r>
      </w:del>
    </w:p>
    <w:p w14:paraId="125ACFE9" w14:textId="1983E88C" w:rsidR="007D716A" w:rsidRPr="00A57B74" w:rsidRDefault="007D716A" w:rsidP="001F1E24">
      <w:pPr>
        <w:ind w:firstLine="420"/>
      </w:pPr>
      <w:r w:rsidRPr="00587BFB">
        <w:rPr>
          <w:color w:val="0070C0"/>
          <w:rPrChange w:id="501" w:author="Windows 用户" w:date="2021-11-21T10:21:00Z">
            <w:rPr/>
          </w:rPrChange>
        </w:rPr>
        <w:t>In practice, the RLP is a basic scheduling problem in case that the project structure is given. When the project structure is flexible, resource leve</w:t>
      </w:r>
      <w:del w:id="502" w:author="Windows 用户" w:date="2022-01-02T15:12:00Z">
        <w:r w:rsidRPr="00587BFB" w:rsidDel="007825F4">
          <w:rPr>
            <w:color w:val="0070C0"/>
            <w:rPrChange w:id="503" w:author="Windows 用户" w:date="2021-11-21T10:21:00Z">
              <w:rPr/>
            </w:rPrChange>
          </w:rPr>
          <w:delText>l</w:delText>
        </w:r>
      </w:del>
      <w:r w:rsidRPr="00587BFB">
        <w:rPr>
          <w:color w:val="0070C0"/>
          <w:rPrChange w:id="504" w:author="Windows 用户" w:date="2021-11-21T10:21:00Z">
            <w:rPr/>
          </w:rPrChange>
        </w:rPr>
        <w:t>ling may be treated as a secondary objective and other objectives (such as project duration minimization) may serve as a primary objective.</w:t>
      </w:r>
      <w:ins w:id="505" w:author="Windows 用户" w:date="2021-11-21T10:05:00Z">
        <w:r w:rsidR="00AF77CB" w:rsidRPr="00587BFB">
          <w:rPr>
            <w:color w:val="0070C0"/>
            <w:rPrChange w:id="506" w:author="Windows 用户" w:date="2021-11-21T10:21:00Z">
              <w:rPr/>
            </w:rPrChange>
          </w:rPr>
          <w:t xml:space="preserve"> Our original single objective model M0 can be easily extended to deal with such situations.</w:t>
        </w:r>
      </w:ins>
      <w:r w:rsidRPr="00587BFB">
        <w:rPr>
          <w:color w:val="0070C0"/>
          <w:rPrChange w:id="507" w:author="Windows 用户" w:date="2021-11-21T10:21:00Z">
            <w:rPr/>
          </w:rPrChange>
        </w:rPr>
        <w:t xml:space="preserve"> </w:t>
      </w:r>
      <w:ins w:id="508" w:author="Windows 用户" w:date="2021-11-21T10:07:00Z">
        <w:r w:rsidR="002102E6" w:rsidRPr="00587BFB">
          <w:rPr>
            <w:color w:val="0070C0"/>
            <w:rPrChange w:id="509" w:author="Windows 用户" w:date="2021-11-21T10:21:00Z">
              <w:rPr/>
            </w:rPrChange>
          </w:rPr>
          <w:t xml:space="preserve">For objectives other </w:t>
        </w:r>
        <w:r w:rsidR="002102E6" w:rsidRPr="00587BFB">
          <w:rPr>
            <w:color w:val="0070C0"/>
            <w:rPrChange w:id="510" w:author="Windows 用户" w:date="2021-11-21T10:21:00Z">
              <w:rPr/>
            </w:rPrChange>
          </w:rPr>
          <w:lastRenderedPageBreak/>
          <w:t xml:space="preserve">than resource </w:t>
        </w:r>
      </w:ins>
      <w:ins w:id="511" w:author="Windows 用户" w:date="2021-11-21T10:22:00Z">
        <w:r w:rsidR="002F6855">
          <w:rPr>
            <w:color w:val="0070C0"/>
          </w:rPr>
          <w:t>leveling</w:t>
        </w:r>
      </w:ins>
      <w:ins w:id="512" w:author="Windows 用户" w:date="2021-11-21T10:07:00Z">
        <w:r w:rsidR="002102E6" w:rsidRPr="00587BFB">
          <w:rPr>
            <w:color w:val="0070C0"/>
            <w:rPrChange w:id="513" w:author="Windows 用户" w:date="2021-11-21T10:21:00Z">
              <w:rPr/>
            </w:rPrChange>
          </w:rPr>
          <w:t xml:space="preserve">, i.e., </w:t>
        </w:r>
      </w:ins>
      <m:oMath>
        <m:sSub>
          <m:sSubPr>
            <m:ctrlPr>
              <w:ins w:id="514" w:author="Windows 用户" w:date="2021-11-21T10:01:00Z">
                <w:rPr>
                  <w:rFonts w:ascii="Cambria Math" w:hAnsi="Cambria Math"/>
                  <w:color w:val="0070C0"/>
                </w:rPr>
              </w:ins>
            </m:ctrlPr>
          </m:sSubPr>
          <m:e>
            <m:r>
              <w:ins w:id="515" w:author="Windows 用户" w:date="2021-11-21T10:01:00Z">
                <w:rPr>
                  <w:rFonts w:ascii="Cambria Math" w:hAnsi="Cambria Math"/>
                  <w:color w:val="0070C0"/>
                  <w:rPrChange w:id="516" w:author="Windows 用户" w:date="2021-11-21T10:21:00Z">
                    <w:rPr>
                      <w:rFonts w:ascii="Cambria Math" w:hAnsi="Cambria Math"/>
                    </w:rPr>
                  </w:rPrChange>
                </w:rPr>
                <m:t>f</m:t>
              </w:ins>
            </m:r>
          </m:e>
          <m:sub>
            <m:r>
              <w:ins w:id="517" w:author="Windows 用户" w:date="2021-11-21T10:01:00Z">
                <w:rPr>
                  <w:rFonts w:ascii="Cambria Math" w:hAnsi="Cambria Math"/>
                  <w:color w:val="0070C0"/>
                  <w:rPrChange w:id="518" w:author="Windows 用户" w:date="2021-11-21T10:21:00Z">
                    <w:rPr>
                      <w:rFonts w:ascii="Cambria Math" w:hAnsi="Cambria Math"/>
                    </w:rPr>
                  </w:rPrChange>
                </w:rPr>
                <m:t>1</m:t>
              </w:ins>
            </m:r>
          </m:sub>
        </m:sSub>
        <m:r>
          <w:ins w:id="519" w:author="Windows 用户" w:date="2021-11-21T10:01:00Z">
            <w:rPr>
              <w:rFonts w:ascii="Cambria Math" w:hAnsi="Cambria Math"/>
              <w:color w:val="0070C0"/>
              <w:rPrChange w:id="520" w:author="Windows 用户" w:date="2021-11-21T10:21:00Z">
                <w:rPr>
                  <w:rFonts w:ascii="Cambria Math" w:hAnsi="Cambria Math"/>
                </w:rPr>
              </w:rPrChange>
            </w:rPr>
            <m:t>,…,</m:t>
          </w:ins>
        </m:r>
        <m:sSub>
          <m:sSubPr>
            <m:ctrlPr>
              <w:ins w:id="521" w:author="Windows 用户" w:date="2021-11-21T10:01:00Z">
                <w:rPr>
                  <w:rFonts w:ascii="Cambria Math" w:hAnsi="Cambria Math"/>
                  <w:color w:val="0070C0"/>
                </w:rPr>
              </w:ins>
            </m:ctrlPr>
          </m:sSubPr>
          <m:e>
            <m:r>
              <w:ins w:id="522" w:author="Windows 用户" w:date="2021-11-21T10:01:00Z">
                <w:rPr>
                  <w:rFonts w:ascii="Cambria Math" w:hAnsi="Cambria Math"/>
                  <w:color w:val="0070C0"/>
                  <w:rPrChange w:id="523" w:author="Windows 用户" w:date="2021-11-21T10:21:00Z">
                    <w:rPr>
                      <w:rFonts w:ascii="Cambria Math" w:hAnsi="Cambria Math"/>
                    </w:rPr>
                  </w:rPrChange>
                </w:rPr>
                <m:t>f</m:t>
              </w:ins>
            </m:r>
          </m:e>
          <m:sub>
            <m:r>
              <w:ins w:id="524" w:author="Windows 用户" w:date="2021-11-21T10:01:00Z">
                <w:rPr>
                  <w:rFonts w:ascii="Cambria Math" w:hAnsi="Cambria Math"/>
                  <w:color w:val="0070C0"/>
                  <w:rPrChange w:id="525" w:author="Windows 用户" w:date="2021-11-21T10:21:00Z">
                    <w:rPr>
                      <w:rFonts w:ascii="Cambria Math" w:hAnsi="Cambria Math"/>
                    </w:rPr>
                  </w:rPrChange>
                </w:rPr>
                <m:t>H</m:t>
              </w:ins>
            </m:r>
          </m:sub>
        </m:sSub>
      </m:oMath>
      <w:ins w:id="526" w:author="Windows 用户" w:date="2021-11-21T10:22:00Z">
        <w:r w:rsidR="002F6855">
          <w:rPr>
            <w:rFonts w:hint="eastAsia"/>
            <w:color w:val="0070C0"/>
          </w:rPr>
          <w:t>,</w:t>
        </w:r>
        <w:r w:rsidR="002F6855">
          <w:rPr>
            <w:color w:val="0070C0"/>
          </w:rPr>
          <w:t xml:space="preserve"> </w:t>
        </w:r>
      </w:ins>
      <m:oMath>
        <m:r>
          <w:ins w:id="527" w:author="Windows 用户" w:date="2021-11-21T10:01:00Z">
            <w:rPr>
              <w:rFonts w:ascii="Cambria Math" w:hAnsi="Cambria Math"/>
              <w:color w:val="0070C0"/>
              <w:rPrChange w:id="528" w:author="Windows 用户" w:date="2021-11-21T10:21:00Z">
                <w:rPr>
                  <w:rFonts w:ascii="Cambria Math" w:hAnsi="Cambria Math"/>
                </w:rPr>
              </w:rPrChange>
            </w:rPr>
            <m:t>h=1,…,H</m:t>
          </w:ins>
        </m:r>
      </m:oMath>
      <w:ins w:id="529" w:author="Windows 用户" w:date="2021-11-21T10:22:00Z">
        <w:r w:rsidR="00656B5F">
          <w:rPr>
            <w:color w:val="0070C0"/>
          </w:rPr>
          <w:t>,</w:t>
        </w:r>
      </w:ins>
      <w:ins w:id="530" w:author="Windows 用户" w:date="2021-11-21T10:01:00Z">
        <w:r w:rsidR="00A0450A" w:rsidRPr="00587BFB">
          <w:rPr>
            <w:color w:val="0070C0"/>
            <w:rPrChange w:id="531" w:author="Windows 用户" w:date="2021-11-21T10:21:00Z">
              <w:rPr>
                <w:color w:val="5B9BD5" w:themeColor="accent1"/>
              </w:rPr>
            </w:rPrChange>
          </w:rPr>
          <w:t xml:space="preserve"> </w:t>
        </w:r>
      </w:ins>
      <w:ins w:id="532" w:author="Windows 用户" w:date="2021-11-21T10:22:00Z">
        <w:r w:rsidR="00656B5F">
          <w:rPr>
            <w:color w:val="0070C0"/>
          </w:rPr>
          <w:t>w</w:t>
        </w:r>
      </w:ins>
      <w:ins w:id="533" w:author="Windows 用户" w:date="2021-11-21T10:08:00Z">
        <w:r w:rsidR="002102E6" w:rsidRPr="00587BFB">
          <w:rPr>
            <w:color w:val="0070C0"/>
            <w:rPrChange w:id="534" w:author="Windows 用户" w:date="2021-11-21T10:21:00Z">
              <w:rPr>
                <w:color w:val="5B9BD5" w:themeColor="accent1"/>
              </w:rPr>
            </w:rPrChange>
          </w:rPr>
          <w:t xml:space="preserve">e use </w:t>
        </w:r>
      </w:ins>
      <m:oMath>
        <m:r>
          <w:ins w:id="535" w:author="Windows 用户" w:date="2021-11-21T10:09:00Z">
            <w:rPr>
              <w:rFonts w:ascii="Cambria Math" w:hAnsi="Cambria Math"/>
              <w:color w:val="0070C0"/>
              <w:rPrChange w:id="536" w:author="Windows 用户" w:date="2021-11-21T10:21:00Z">
                <w:rPr>
                  <w:rFonts w:ascii="Cambria Math" w:hAnsi="Cambria Math"/>
                  <w:color w:val="5B9BD5" w:themeColor="accent1"/>
                </w:rPr>
              </w:rPrChange>
            </w:rPr>
            <m:t>ε</m:t>
          </w:ins>
        </m:r>
      </m:oMath>
      <w:ins w:id="537" w:author="Windows 用户" w:date="2021-11-21T10:09:00Z">
        <w:r w:rsidR="002102E6" w:rsidRPr="00587BFB">
          <w:rPr>
            <w:color w:val="0070C0"/>
            <w:rPrChange w:id="538" w:author="Windows 用户" w:date="2021-11-21T10:21:00Z">
              <w:rPr>
                <w:color w:val="5B9BD5" w:themeColor="accent1"/>
              </w:rPr>
            </w:rPrChange>
          </w:rPr>
          <w:t>-</w:t>
        </w:r>
      </w:ins>
      <w:ins w:id="539" w:author="Windows 用户" w:date="2021-11-21T10:08:00Z">
        <w:r w:rsidR="00CC1DBD" w:rsidRPr="008107C8">
          <w:rPr>
            <w:rFonts w:hint="eastAsia"/>
            <w:color w:val="0070C0"/>
          </w:rPr>
          <w:t>constraint method (</w:t>
        </w:r>
      </w:ins>
      <w:ins w:id="540" w:author="Windows 用户" w:date="2021-11-21T10:23:00Z">
        <w:r w:rsidR="00CC1DBD">
          <w:rPr>
            <w:color w:val="0070C0"/>
          </w:rPr>
          <w:t>M</w:t>
        </w:r>
      </w:ins>
      <w:ins w:id="541" w:author="Windows 用户" w:date="2021-11-21T10:08:00Z">
        <w:r w:rsidR="002102E6" w:rsidRPr="00587BFB">
          <w:rPr>
            <w:color w:val="0070C0"/>
            <w:rPrChange w:id="542" w:author="Windows 用户" w:date="2021-11-21T10:21:00Z">
              <w:rPr>
                <w:color w:val="5B9BD5" w:themeColor="accent1"/>
              </w:rPr>
            </w:rPrChange>
          </w:rPr>
          <w:t xml:space="preserve">avrotas, 2009) can convert these objectives </w:t>
        </w:r>
      </w:ins>
      <w:ins w:id="543" w:author="Windows 用户" w:date="2021-11-21T10:12:00Z">
        <w:r w:rsidR="009F0F4B" w:rsidRPr="00587BFB">
          <w:rPr>
            <w:color w:val="0070C0"/>
            <w:rPrChange w:id="544" w:author="Windows 用户" w:date="2021-11-21T10:21:00Z">
              <w:rPr/>
            </w:rPrChange>
          </w:rPr>
          <w:t xml:space="preserve">functions </w:t>
        </w:r>
      </w:ins>
      <w:ins w:id="545" w:author="Windows 用户" w:date="2021-11-21T10:08:00Z">
        <w:r w:rsidR="002102E6" w:rsidRPr="00587BFB">
          <w:rPr>
            <w:color w:val="0070C0"/>
            <w:rPrChange w:id="546" w:author="Windows 用户" w:date="2021-11-21T10:21:00Z">
              <w:rPr>
                <w:color w:val="5B9BD5" w:themeColor="accent1"/>
              </w:rPr>
            </w:rPrChange>
          </w:rPr>
          <w:t>into constraints, i.e</w:t>
        </w:r>
      </w:ins>
      <w:ins w:id="547" w:author="Windows 用户" w:date="2021-11-21T10:09:00Z">
        <w:r w:rsidR="002102E6" w:rsidRPr="00587BFB">
          <w:rPr>
            <w:color w:val="0070C0"/>
            <w:rPrChange w:id="548" w:author="Windows 用户" w:date="2021-11-21T10:21:00Z">
              <w:rPr>
                <w:color w:val="5B9BD5" w:themeColor="accent1"/>
              </w:rPr>
            </w:rPrChange>
          </w:rPr>
          <w:t>.,</w:t>
        </w:r>
      </w:ins>
      <w:ins w:id="549" w:author="Windows 用户" w:date="2021-11-21T10:13:00Z">
        <w:r w:rsidR="009F0F4B" w:rsidRPr="00587BFB">
          <w:rPr>
            <w:color w:val="0070C0"/>
            <w:rPrChange w:id="550" w:author="Windows 用户" w:date="2021-11-21T10:21:00Z">
              <w:rPr>
                <w:color w:val="5B9BD5" w:themeColor="accent1"/>
              </w:rPr>
            </w:rPrChange>
          </w:rPr>
          <w:t xml:space="preserve"> </w:t>
        </w:r>
      </w:ins>
      <m:oMath>
        <m:sSub>
          <m:sSubPr>
            <m:ctrlPr>
              <w:ins w:id="551" w:author="Windows 用户" w:date="2021-11-21T10:01:00Z">
                <w:rPr>
                  <w:rFonts w:ascii="Cambria Math" w:hAnsi="Cambria Math"/>
                  <w:color w:val="0070C0"/>
                </w:rPr>
              </w:ins>
            </m:ctrlPr>
          </m:sSubPr>
          <m:e>
            <m:r>
              <w:ins w:id="552" w:author="Windows 用户" w:date="2021-11-21T10:01:00Z">
                <w:rPr>
                  <w:rFonts w:ascii="Cambria Math" w:hAnsi="Cambria Math"/>
                  <w:color w:val="0070C0"/>
                  <w:rPrChange w:id="553" w:author="Windows 用户" w:date="2021-11-21T10:21:00Z">
                    <w:rPr>
                      <w:rFonts w:ascii="Cambria Math" w:hAnsi="Cambria Math"/>
                      <w:color w:val="5B9BD5" w:themeColor="accent1"/>
                    </w:rPr>
                  </w:rPrChange>
                </w:rPr>
                <m:t>f</m:t>
              </w:ins>
            </m:r>
          </m:e>
          <m:sub>
            <m:r>
              <w:ins w:id="554" w:author="Windows 用户" w:date="2021-11-21T10:01:00Z">
                <w:rPr>
                  <w:rFonts w:ascii="Cambria Math" w:hAnsi="Cambria Math"/>
                  <w:color w:val="0070C0"/>
                  <w:rPrChange w:id="555" w:author="Windows 用户" w:date="2021-11-21T10:21:00Z">
                    <w:rPr>
                      <w:rFonts w:ascii="Cambria Math" w:hAnsi="Cambria Math"/>
                      <w:color w:val="5B9BD5" w:themeColor="accent1"/>
                    </w:rPr>
                  </w:rPrChange>
                </w:rPr>
                <m:t>h</m:t>
              </w:ins>
            </m:r>
          </m:sub>
        </m:sSub>
        <m:d>
          <m:dPr>
            <m:ctrlPr>
              <w:ins w:id="556" w:author="Windows 用户" w:date="2021-11-21T10:01:00Z">
                <w:rPr>
                  <w:rFonts w:ascii="Cambria Math" w:hAnsi="Cambria Math"/>
                  <w:color w:val="0070C0"/>
                </w:rPr>
              </w:ins>
            </m:ctrlPr>
          </m:dPr>
          <m:e>
            <m:r>
              <w:ins w:id="557" w:author="Windows 用户" w:date="2021-11-21T10:01:00Z">
                <m:rPr>
                  <m:sty m:val="p"/>
                </m:rPr>
                <w:rPr>
                  <w:rFonts w:ascii="Cambria Math" w:hAnsi="Cambria Math"/>
                  <w:color w:val="0070C0"/>
                  <w:rPrChange w:id="558" w:author="Windows 用户" w:date="2021-11-21T10:21:00Z">
                    <w:rPr>
                      <w:rFonts w:ascii="Cambria Math" w:hAnsi="Cambria Math"/>
                      <w:color w:val="5B9BD5" w:themeColor="accent1"/>
                    </w:rPr>
                  </w:rPrChange>
                </w:rPr>
                <m:t>x</m:t>
              </w:ins>
            </m:r>
          </m:e>
        </m:d>
        <m:r>
          <w:ins w:id="559" w:author="Windows 用户" w:date="2021-11-21T10:01:00Z">
            <w:rPr>
              <w:rFonts w:ascii="Cambria Math" w:hAnsi="Cambria Math" w:hint="eastAsia"/>
              <w:color w:val="0070C0"/>
              <w:rPrChange w:id="560" w:author="Windows 用户" w:date="2021-11-21T10:21:00Z">
                <w:rPr>
                  <w:rFonts w:ascii="Cambria Math" w:hAnsi="Cambria Math" w:hint="eastAsia"/>
                  <w:color w:val="5B9BD5" w:themeColor="accent1"/>
                </w:rPr>
              </w:rPrChange>
            </w:rPr>
            <m:t>≤</m:t>
          </w:ins>
        </m:r>
        <m:sSub>
          <m:sSubPr>
            <m:ctrlPr>
              <w:ins w:id="561" w:author="Windows 用户" w:date="2021-11-21T10:01:00Z">
                <w:rPr>
                  <w:rFonts w:ascii="Cambria Math" w:hAnsi="Cambria Math"/>
                  <w:i/>
                  <w:color w:val="0070C0"/>
                </w:rPr>
              </w:ins>
            </m:ctrlPr>
          </m:sSubPr>
          <m:e>
            <m:r>
              <w:ins w:id="562" w:author="Windows 用户" w:date="2021-11-21T10:01:00Z">
                <w:rPr>
                  <w:rFonts w:ascii="Cambria Math" w:hAnsi="Cambria Math"/>
                  <w:color w:val="0070C0"/>
                  <w:rPrChange w:id="563" w:author="Windows 用户" w:date="2021-11-21T10:21:00Z">
                    <w:rPr>
                      <w:rFonts w:ascii="Cambria Math" w:hAnsi="Cambria Math"/>
                      <w:color w:val="5B9BD5" w:themeColor="accent1"/>
                    </w:rPr>
                  </w:rPrChange>
                </w:rPr>
                <m:t>ε</m:t>
              </w:ins>
            </m:r>
          </m:e>
          <m:sub>
            <m:r>
              <w:ins w:id="564" w:author="Windows 用户" w:date="2021-11-21T10:01:00Z">
                <w:rPr>
                  <w:rFonts w:ascii="Cambria Math" w:eastAsia="MS Gothic" w:hAnsi="Cambria Math" w:cs="MS Gothic"/>
                  <w:color w:val="0070C0"/>
                  <w:rPrChange w:id="565" w:author="Windows 用户" w:date="2021-11-21T10:21:00Z">
                    <w:rPr>
                      <w:rFonts w:ascii="Cambria Math" w:eastAsia="MS Gothic" w:hAnsi="Cambria Math" w:cs="MS Gothic"/>
                      <w:color w:val="5B9BD5" w:themeColor="accent1"/>
                    </w:rPr>
                  </w:rPrChange>
                </w:rPr>
                <m:t>h</m:t>
              </w:ins>
            </m:r>
          </m:sub>
        </m:sSub>
      </m:oMath>
      <w:ins w:id="566" w:author="Windows 用户" w:date="2021-11-21T10:13:00Z">
        <w:r w:rsidR="009F0F4B" w:rsidRPr="00587BFB">
          <w:rPr>
            <w:color w:val="0070C0"/>
            <w:rPrChange w:id="567" w:author="Windows 用户" w:date="2021-11-21T10:21:00Z">
              <w:rPr/>
            </w:rPrChange>
          </w:rPr>
          <w:t xml:space="preserve">. </w:t>
        </w:r>
      </w:ins>
      <w:ins w:id="568" w:author="Windows 用户" w:date="2021-11-21T10:21:00Z">
        <w:r w:rsidR="00A83BDB" w:rsidRPr="00587BFB">
          <w:rPr>
            <w:color w:val="0070C0"/>
            <w:rPrChange w:id="569" w:author="Windows 用户" w:date="2021-11-21T10:21:00Z">
              <w:rPr/>
            </w:rPrChange>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Change w:id="570" w:author="Windows 用户" w:date="2021-11-21T10:21:00Z">
                    <w:rPr>
                      <w:rFonts w:ascii="Cambria Math" w:hAnsi="Cambria Math"/>
                    </w:rPr>
                  </w:rPrChange>
                </w:rPr>
                <m:t>ε</m:t>
              </m:r>
            </m:e>
            <m:sub>
              <m:r>
                <w:rPr>
                  <w:rFonts w:ascii="Cambria Math" w:eastAsia="MS Gothic" w:hAnsi="Cambria Math" w:cs="MS Gothic"/>
                  <w:color w:val="0070C0"/>
                  <w:rPrChange w:id="571" w:author="Windows 用户" w:date="2021-11-21T10:21:00Z">
                    <w:rPr>
                      <w:rFonts w:ascii="Cambria Math" w:eastAsia="MS Gothic" w:hAnsi="Cambria Math" w:cs="MS Gothic"/>
                    </w:rPr>
                  </w:rPrChange>
                </w:rPr>
                <m:t>h</m:t>
              </m:r>
            </m:sub>
          </m:sSub>
        </m:oMath>
        <w:r w:rsidR="00A83BDB" w:rsidRPr="00587BFB">
          <w:rPr>
            <w:color w:val="0070C0"/>
            <w:rPrChange w:id="572" w:author="Windows 用户" w:date="2021-11-21T10:21:00Z">
              <w:rPr/>
            </w:rPrChange>
          </w:rPr>
          <w:t xml:space="preserve"> can lead to the Pareto </w:t>
        </w:r>
        <w:r w:rsidR="00587BFB" w:rsidRPr="00587BFB">
          <w:rPr>
            <w:color w:val="0070C0"/>
            <w:rPrChange w:id="573" w:author="Windows 用户" w:date="2021-11-21T10:21:00Z">
              <w:rPr/>
            </w:rPrChange>
          </w:rPr>
          <w:t xml:space="preserve">optimal </w:t>
        </w:r>
        <w:r w:rsidR="00A83BDB" w:rsidRPr="00587BFB">
          <w:rPr>
            <w:color w:val="0070C0"/>
            <w:rPrChange w:id="574" w:author="Windows 用户" w:date="2021-11-21T10:21:00Z">
              <w:rPr/>
            </w:rPrChange>
          </w:rPr>
          <w:t>solution of the multi-objective problem.</w:t>
        </w:r>
        <w:r w:rsidR="00587BFB" w:rsidRPr="00587BFB" w:rsidDel="00C75BC8">
          <w:rPr>
            <w:color w:val="0070C0"/>
            <w:rPrChange w:id="575" w:author="Windows 用户" w:date="2021-11-21T10:21:00Z">
              <w:rPr/>
            </w:rPrChange>
          </w:rPr>
          <w:t xml:space="preserve"> </w:t>
        </w:r>
      </w:ins>
      <w:del w:id="576" w:author="Windows 用户" w:date="2021-11-21T10:10:00Z">
        <w:r w:rsidRPr="00A57B74" w:rsidDel="00C75BC8">
          <w:delText xml:space="preserve">According to Proposition 2, </w:delText>
        </w:r>
      </w:del>
      <w:del w:id="577" w:author="Windows 用户" w:date="2021-11-21T10:05:00Z">
        <w:r w:rsidRPr="00A57B74" w:rsidDel="00AF77CB">
          <w:delText>our original single objective model M0 can be easily extended to deal with such situations.</w:delText>
        </w:r>
      </w:del>
    </w:p>
    <w:p w14:paraId="40E6D7DD" w14:textId="77777777" w:rsidR="007D716A" w:rsidRPr="00A57B74" w:rsidRDefault="005D1CD3" w:rsidP="005D1CD3">
      <w:pPr>
        <w:pStyle w:val="1"/>
        <w:numPr>
          <w:ilvl w:val="0"/>
          <w:numId w:val="8"/>
        </w:numPr>
        <w:spacing w:before="156" w:after="156"/>
      </w:pPr>
      <w:ins w:id="578" w:author="Windows 用户" w:date="2021-11-17T15:54:00Z">
        <w:r w:rsidRPr="005D1CD3">
          <w:t xml:space="preserve">Customized </w:t>
        </w:r>
      </w:ins>
      <w:del w:id="579" w:author="Windows 用户" w:date="2021-11-17T15:54:00Z">
        <w:r w:rsidR="007D716A" w:rsidRPr="00A57B74" w:rsidDel="00587E35">
          <w:delText xml:space="preserve">Improved </w:delText>
        </w:r>
      </w:del>
      <w:r w:rsidR="007D716A" w:rsidRPr="00A57B74">
        <w:t>genetic algorithm</w:t>
      </w:r>
    </w:p>
    <w:p w14:paraId="72F4184B" w14:textId="62A74FDB"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w:t>
      </w:r>
      <w:del w:id="580" w:author="Windows 用户" w:date="2021-11-18T21:33:00Z">
        <w:r w:rsidRPr="00A57B74" w:rsidDel="008A1EC3">
          <w:delText>n</w:delText>
        </w:r>
      </w:del>
      <w:r w:rsidRPr="00A57B74">
        <w:t xml:space="preserve"> </w:t>
      </w:r>
      <w:ins w:id="581" w:author="Windows 用户" w:date="2021-11-18T21:33:00Z">
        <w:r w:rsidR="008A1EC3">
          <w:t>customized</w:t>
        </w:r>
      </w:ins>
      <w:del w:id="582" w:author="Windows 用户" w:date="2021-11-18T21:33:00Z">
        <w:r w:rsidRPr="00A57B74" w:rsidDel="008A1EC3">
          <w:delText>improved</w:delText>
        </w:r>
      </w:del>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77777777" w:rsidR="007D716A" w:rsidRPr="00A57B74" w:rsidRDefault="007D716A" w:rsidP="001F1E24">
      <w:pPr>
        <w:ind w:firstLine="420"/>
      </w:pPr>
      <w:del w:id="583" w:author="Windows 用户" w:date="2021-11-17T15:57:00Z">
        <w:r w:rsidRPr="00A57B74" w:rsidDel="00660CB8">
          <w:delText xml:space="preserve">The framework of our GA is shown in </w:delText>
        </w:r>
        <w:r w:rsidR="0055401E" w:rsidDel="00660CB8">
          <w:fldChar w:fldCharType="begin"/>
        </w:r>
        <w:r w:rsidR="0055401E" w:rsidDel="00660CB8">
          <w:delInstrText xml:space="preserve"> REF _Ref81394667 \h </w:delInstrText>
        </w:r>
        <w:r w:rsidR="0055401E" w:rsidDel="00660CB8">
          <w:fldChar w:fldCharType="separate"/>
        </w:r>
        <w:r w:rsidR="0055401E" w:rsidDel="00660CB8">
          <w:delText xml:space="preserve">Fig. </w:delText>
        </w:r>
        <w:r w:rsidR="0055401E" w:rsidDel="00660CB8">
          <w:rPr>
            <w:noProof/>
          </w:rPr>
          <w:delText>4</w:delText>
        </w:r>
        <w:r w:rsidR="0055401E" w:rsidDel="00660CB8">
          <w:fldChar w:fldCharType="end"/>
        </w:r>
        <w:r w:rsidRPr="00A57B74" w:rsidDel="00660CB8">
          <w:fldChar w:fldCharType="begin"/>
        </w:r>
        <w:r w:rsidRPr="00A57B74" w:rsidDel="00660CB8">
          <w:delInstrText xml:space="preserve"> REF _Ref72746001 \h  \* MERGEFORMAT </w:delInstrText>
        </w:r>
        <w:r w:rsidRPr="00A57B74" w:rsidDel="00660CB8">
          <w:fldChar w:fldCharType="end"/>
        </w:r>
        <w:r w:rsidRPr="00A57B74" w:rsidDel="00660CB8">
          <w:delText xml:space="preserve">. </w:delText>
        </w:r>
      </w:del>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584" w:name="OLE_LINK47"/>
      <w:bookmarkStart w:id="585"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584"/>
      <w:bookmarkEnd w:id="585"/>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6AD71916" w14:textId="77777777" w:rsidR="0055401E" w:rsidDel="00660CB8" w:rsidRDefault="007D716A" w:rsidP="0055401E">
      <w:pPr>
        <w:keepNext/>
        <w:ind w:firstLineChars="0" w:firstLine="0"/>
        <w:jc w:val="center"/>
        <w:rPr>
          <w:del w:id="586" w:author="Windows 用户" w:date="2021-11-17T15:57:00Z"/>
        </w:rPr>
      </w:pPr>
      <w:del w:id="587" w:author="Windows 用户" w:date="2021-11-17T15:56:00Z">
        <w:r w:rsidRPr="00A57B74" w:rsidDel="00660CB8">
          <w:rPr>
            <w:noProof/>
          </w:rPr>
          <w:lastRenderedPageBreak/>
          <w:drawing>
            <wp:inline distT="0" distB="0" distL="0" distR="0" wp14:anchorId="4FBF7628" wp14:editId="7F24AE33">
              <wp:extent cx="2699630" cy="4220308"/>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_e.png"/>
                      <pic:cNvPicPr/>
                    </pic:nvPicPr>
                    <pic:blipFill>
                      <a:blip r:embed="rId14">
                        <a:extLst>
                          <a:ext uri="{28A0092B-C50C-407E-A947-70E740481C1C}">
                            <a14:useLocalDpi xmlns:a14="http://schemas.microsoft.com/office/drawing/2010/main" val="0"/>
                          </a:ext>
                        </a:extLst>
                      </a:blip>
                      <a:stretch>
                        <a:fillRect/>
                      </a:stretch>
                    </pic:blipFill>
                    <pic:spPr>
                      <a:xfrm>
                        <a:off x="0" y="0"/>
                        <a:ext cx="2710523" cy="4237337"/>
                      </a:xfrm>
                      <a:prstGeom prst="rect">
                        <a:avLst/>
                      </a:prstGeom>
                    </pic:spPr>
                  </pic:pic>
                </a:graphicData>
              </a:graphic>
            </wp:inline>
          </w:drawing>
        </w:r>
      </w:del>
    </w:p>
    <w:p w14:paraId="58EA422C" w14:textId="77777777" w:rsidR="007D716A" w:rsidRPr="00A57B74" w:rsidDel="00660CB8" w:rsidRDefault="0055401E" w:rsidP="0055401E">
      <w:pPr>
        <w:pStyle w:val="a4"/>
        <w:rPr>
          <w:del w:id="588" w:author="Windows 用户" w:date="2021-11-17T15:57:00Z"/>
        </w:rPr>
      </w:pPr>
      <w:bookmarkStart w:id="589" w:name="_Ref81394667"/>
      <w:del w:id="590" w:author="Windows 用户" w:date="2021-11-17T15:57:00Z">
        <w:r w:rsidDel="00660CB8">
          <w:delText xml:space="preserve">Fig. </w:delText>
        </w:r>
        <w:r w:rsidR="00490E19" w:rsidDel="00660CB8">
          <w:rPr>
            <w:b w:val="0"/>
          </w:rPr>
          <w:fldChar w:fldCharType="begin"/>
        </w:r>
        <w:r w:rsidR="00490E19" w:rsidDel="00660CB8">
          <w:delInstrText xml:space="preserve"> SEQ Fig. \* ARABIC </w:delInstrText>
        </w:r>
        <w:r w:rsidR="00490E19" w:rsidDel="00660CB8">
          <w:rPr>
            <w:b w:val="0"/>
          </w:rPr>
          <w:fldChar w:fldCharType="separate"/>
        </w:r>
        <w:r w:rsidR="00254FC4" w:rsidDel="00660CB8">
          <w:rPr>
            <w:noProof/>
          </w:rPr>
          <w:delText>4</w:delText>
        </w:r>
        <w:r w:rsidR="00490E19" w:rsidDel="00660CB8">
          <w:rPr>
            <w:b w:val="0"/>
            <w:noProof/>
          </w:rPr>
          <w:fldChar w:fldCharType="end"/>
        </w:r>
        <w:bookmarkEnd w:id="589"/>
        <w:r w:rsidRPr="0055401E" w:rsidDel="00660CB8">
          <w:delText xml:space="preserve"> </w:delText>
        </w:r>
        <w:r w:rsidRPr="00A57B74" w:rsidDel="00660CB8">
          <w:delText>The framework of the improved genetic algorithm</w:delText>
        </w:r>
      </w:del>
    </w:p>
    <w:p w14:paraId="2DF98274" w14:textId="77777777" w:rsidR="007D716A" w:rsidRPr="00A57B74" w:rsidRDefault="007D716A" w:rsidP="001F1E24">
      <w:pPr>
        <w:pStyle w:val="2"/>
        <w:spacing w:before="156" w:after="156"/>
      </w:pPr>
      <w:r w:rsidRPr="00A57B74">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591" w:name="OLE_LINK54"/>
      <w:bookmarkStart w:id="592" w:name="OLE_LINK55"/>
      <w:r w:rsidRPr="00A57B74">
        <w:t>The path is a sequence of different activitie</w:t>
      </w:r>
      <w:bookmarkEnd w:id="591"/>
      <w:bookmarkEnd w:id="592"/>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593" w:name="OLE_LINK49"/>
      <w:bookmarkStart w:id="594" w:name="OLE_LINK50"/>
      <w:bookmarkStart w:id="595"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593"/>
        <w:bookmarkEnd w:id="594"/>
        <w:bookmarkEnd w:id="595"/>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596" w:name="OLE_LINK25"/>
      <w:bookmarkStart w:id="597" w:name="OLE_LINK26"/>
      <w:r w:rsidRPr="00A57B74">
        <w:t xml:space="preserve">. </w:t>
      </w:r>
      <w:bookmarkEnd w:id="596"/>
      <w:bookmarkEnd w:id="597"/>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598" w:name="OLE_LINK23"/>
      <w:bookmarkStart w:id="599"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598"/>
      <w:bookmarkEnd w:id="599"/>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6575DE50" w:rsidR="007D716A" w:rsidRPr="00A57B74" w:rsidRDefault="00E3572D"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w:ins w:id="600" w:author="Windows 用户" w:date="2021-12-06T14:53:00Z">
                  <m:rPr>
                    <m:sty m:val="p"/>
                  </m:rPr>
                  <w:rPr>
                    <w:rFonts w:ascii="Cambria Math" w:hAnsi="Cambria Math" w:cs="Times New Roman"/>
                  </w:rPr>
                  <m:t>←</m:t>
                </w:ins>
              </m:r>
              <m:r>
                <w:del w:id="601" w:author="Windows 用户" w:date="2021-12-06T14:53:00Z">
                  <m:rPr>
                    <m:sty m:val="p"/>
                  </m:rPr>
                  <w:rPr>
                    <w:rFonts w:ascii="Cambria Math" w:hAnsi="Cambria Math"/>
                  </w:rPr>
                  <m:t>=</m:t>
                </w:del>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1FEC2E9F" w:rsidR="007D716A" w:rsidRPr="00A57B74" w:rsidRDefault="00E3572D"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w:ins w:id="602" w:author="Windows 用户" w:date="2021-12-06T14:53:00Z">
                  <m:rPr>
                    <m:sty m:val="p"/>
                  </m:rPr>
                  <w:rPr>
                    <w:rFonts w:ascii="Cambria Math" w:hAnsi="Cambria Math" w:cs="Times New Roman"/>
                  </w:rPr>
                  <m:t>←</m:t>
                </w:ins>
              </m:r>
              <m:r>
                <w:del w:id="603" w:author="Windows 用户" w:date="2021-12-06T14:53:00Z">
                  <m:rPr>
                    <m:sty m:val="p"/>
                  </m:rPr>
                  <w:rPr>
                    <w:rFonts w:ascii="Cambria Math" w:hAnsi="Cambria Math"/>
                  </w:rPr>
                  <m:t>=</m:t>
                </w:del>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46018E7" w:rsidR="007D716A" w:rsidRPr="00A57B74" w:rsidRDefault="00E3572D"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04" w:author="Windows 用户" w:date="2021-12-06T14:53:00Z">
                  <m:rPr>
                    <m:sty m:val="p"/>
                  </m:rPr>
                  <w:rPr>
                    <w:rFonts w:ascii="Cambria Math" w:hAnsi="Cambria Math" w:cs="Times New Roman"/>
                  </w:rPr>
                  <m:t>←</m:t>
                </w:ins>
              </m:r>
              <m:r>
                <w:del w:id="605" w:author="Windows 用户" w:date="2021-12-06T14:53:00Z">
                  <m:rPr>
                    <m:sty m:val="p"/>
                  </m:rPr>
                  <w:rPr>
                    <w:rFonts w:ascii="Cambria Math" w:hAnsi="Cambria Math"/>
                  </w:rPr>
                  <m:t>=</m:t>
                </w:del>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05032EEC"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6" w:author="Windows 用户" w:date="2021-12-06T14:53:00Z">
                  <m:rPr>
                    <m:sty m:val="p"/>
                  </m:rPr>
                  <w:rPr>
                    <w:rFonts w:ascii="Cambria Math" w:hAnsi="Cambria Math" w:cs="Times New Roman"/>
                  </w:rPr>
                  <m:t>←</m:t>
                </w:ins>
              </m:r>
              <m:r>
                <w:del w:id="607"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w:ins w:id="608" w:author="Windows 用户" w:date="2021-12-06T14:53:00Z">
                  <m:rPr>
                    <m:sty m:val="p"/>
                  </m:rPr>
                  <w:rPr>
                    <w:rFonts w:ascii="Cambria Math" w:hAnsi="Cambria Math" w:cs="Times New Roman"/>
                  </w:rPr>
                  <m:t>←</m:t>
                </w:ins>
              </m:r>
              <m:r>
                <w:del w:id="609" w:author="Windows 用户" w:date="2021-12-06T14:53:00Z">
                  <m:rPr>
                    <m:sty m:val="p"/>
                  </m:rPr>
                  <w:rPr>
                    <w:rFonts w:ascii="Cambria Math" w:hAnsi="Cambria Math"/>
                  </w:rPr>
                  <m:t>=</m:t>
                </w:del>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7777777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ins w:id="610" w:author="Windows 用户" w:date="2021-11-17T15:57:00Z">
                  <w:rPr>
                    <w:rFonts w:ascii="Cambria Math" w:hAnsi="Cambria Math" w:cs="Times New Roman"/>
                  </w:rPr>
                  <m:t>∅</m:t>
                </w:ins>
              </m:r>
              <m:r>
                <w:del w:id="611" w:author="Windows 用户" w:date="2021-11-17T15:57:00Z">
                  <m:rPr>
                    <m:sty m:val="p"/>
                  </m:rPr>
                  <w:rPr>
                    <w:rFonts w:ascii="Cambria Math" w:hAnsi="Cambria Math"/>
                  </w:rPr>
                  <m:t>0</m:t>
                </w:del>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77777777"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w:del w:id="612" w:author="Windows 用户" w:date="2021-11-17T16:04:00Z">
                  <m:rPr>
                    <m:sty m:val="p"/>
                  </m:rPr>
                  <w:rPr>
                    <w:rFonts w:ascii="Cambria Math" w:hAnsi="Cambria Math"/>
                  </w:rPr>
                  <m:t>=</m:t>
                </w:del>
              </m:r>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1D3013DC"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w:ins w:id="613" w:author="Windows 用户" w:date="2021-12-06T14:53:00Z">
                  <m:rPr>
                    <m:sty m:val="p"/>
                  </m:rPr>
                  <w:rPr>
                    <w:rFonts w:ascii="Cambria Math" w:hAnsi="Cambria Math" w:cs="Times New Roman"/>
                  </w:rPr>
                  <m:t>←</m:t>
                </w:ins>
              </m:r>
              <m:r>
                <w:del w:id="614" w:author="Windows 用户" w:date="2021-12-06T14:53:00Z">
                  <m:rPr>
                    <m:sty m:val="p"/>
                  </m:rPr>
                  <w:rPr>
                    <w:rFonts w:ascii="Cambria Math" w:hAnsi="Cambria Math"/>
                  </w:rPr>
                  <m:t>=</m:t>
                </w:del>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0FC8CE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ins w:id="615" w:author="Windows 用户" w:date="2021-12-06T14:54:00Z">
                  <m:rPr>
                    <m:sty m:val="p"/>
                  </m:rPr>
                  <w:rPr>
                    <w:rFonts w:ascii="Cambria Math" w:hAnsi="Cambria Math" w:cs="Times New Roman"/>
                  </w:rPr>
                  <m:t>←</m:t>
                </w:ins>
              </m:r>
              <m:r>
                <w:del w:id="616" w:author="Windows 用户" w:date="2021-12-06T14:54:00Z">
                  <w:rPr>
                    <w:rFonts w:ascii="Cambria Math" w:hAnsi="Cambria Math"/>
                  </w:rPr>
                  <m:t>=</m:t>
                </w:del>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7777777"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w:del w:id="617" w:author="Windows 用户" w:date="2021-11-17T16:06:00Z">
                  <m:rPr>
                    <m:sty m:val="p"/>
                  </m:rPr>
                  <w:rPr>
                    <w:rFonts w:ascii="Cambria Math" w:hAnsi="Cambria Math"/>
                  </w:rPr>
                  <m:t>=</m:t>
                </w:del>
              </m:r>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1B9AA7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18" w:author="Windows 用户" w:date="2021-12-06T14:54:00Z">
                  <m:rPr>
                    <m:sty m:val="p"/>
                  </m:rPr>
                  <w:rPr>
                    <w:rFonts w:ascii="Cambria Math" w:hAnsi="Cambria Math" w:cs="Times New Roman"/>
                  </w:rPr>
                  <m:t>←</m:t>
                </w:ins>
              </m:r>
              <m:r>
                <w:del w:id="619" w:author="Windows 用户" w:date="2021-12-06T14:54:00Z">
                  <w:rPr>
                    <w:rFonts w:ascii="Cambria Math" w:hAnsi="Cambria Math"/>
                  </w:rPr>
                  <m:t>=</m:t>
                </w:del>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2DE18C44"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ins w:id="620" w:author="Windows 用户" w:date="2021-12-06T14:54:00Z">
                  <m:rPr>
                    <m:sty m:val="p"/>
                  </m:rPr>
                  <w:rPr>
                    <w:rFonts w:ascii="Cambria Math" w:hAnsi="Cambria Math" w:cs="Times New Roman"/>
                  </w:rPr>
                  <m:t>←</m:t>
                </w:ins>
              </m:r>
              <m:r>
                <w:del w:id="621" w:author="Windows 用户" w:date="2021-12-06T14:54:00Z">
                  <w:rPr>
                    <w:rFonts w:ascii="Cambria Math" w:hAnsi="Cambria Math"/>
                  </w:rPr>
                  <m:t>=</m:t>
                </w:del>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7777777"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ins w:id="622" w:author="Windows 用户" w:date="2021-11-17T15:57:00Z">
            <w:rPr>
              <w:rFonts w:ascii="Cambria Math" w:hAnsi="Cambria Math"/>
            </w:rPr>
            <m:t>i=</m:t>
          </w:ins>
        </m:r>
        <m:r>
          <w:ins w:id="623" w:author="Windows 用户" w:date="2021-11-17T15:57:00Z">
            <m:rPr>
              <m:sty m:val="p"/>
            </m:rPr>
            <w:rPr>
              <w:rFonts w:ascii="Cambria Math" w:hAnsi="Cambria Math"/>
              <w:color w:val="0070C0"/>
              <w:rPrChange w:id="624" w:author="Windows 用户" w:date="2021-12-18T16:52:00Z">
                <w:rPr>
                  <w:rFonts w:ascii="Cambria Math" w:hAnsi="Cambria Math"/>
                </w:rPr>
              </w:rPrChange>
            </w:rPr>
            <m:t>argmi</m:t>
          </w:ins>
        </m:r>
        <m:sSub>
          <m:sSubPr>
            <m:ctrlPr>
              <w:ins w:id="625" w:author="Windows 用户" w:date="2021-11-17T15:57:00Z">
                <w:rPr>
                  <w:rFonts w:ascii="Cambria Math" w:hAnsi="Cambria Math"/>
                  <w:i/>
                  <w:color w:val="0070C0"/>
                </w:rPr>
              </w:ins>
            </m:ctrlPr>
          </m:sSubPr>
          <m:e>
            <m:r>
              <w:ins w:id="626" w:author="Windows 用户" w:date="2021-11-17T15:57:00Z">
                <m:rPr>
                  <m:sty m:val="p"/>
                </m:rPr>
                <w:rPr>
                  <w:rFonts w:ascii="Cambria Math" w:hAnsi="Cambria Math"/>
                  <w:color w:val="0070C0"/>
                  <w:rPrChange w:id="627" w:author="Windows 用户" w:date="2021-12-18T16:52:00Z">
                    <w:rPr>
                      <w:rFonts w:ascii="Cambria Math" w:hAnsi="Cambria Math"/>
                    </w:rPr>
                  </w:rPrChange>
                </w:rPr>
                <m:t>n</m:t>
              </w:ins>
            </m:r>
          </m:e>
          <m:sub>
            <m:r>
              <w:ins w:id="628" w:author="Windows 用户" w:date="2021-11-17T15:57:00Z">
                <w:rPr>
                  <w:rFonts w:ascii="Cambria Math" w:hAnsi="Cambria Math"/>
                  <w:color w:val="0070C0"/>
                  <w:rPrChange w:id="629" w:author="Windows 用户" w:date="2021-12-18T16:52:00Z">
                    <w:rPr>
                      <w:rFonts w:ascii="Cambria Math" w:hAnsi="Cambria Math"/>
                    </w:rPr>
                  </w:rPrChange>
                </w:rPr>
                <m:t>i</m:t>
              </w:ins>
            </m:r>
            <m:r>
              <w:ins w:id="630" w:author="Windows 用户" w:date="2021-11-17T15:57:00Z">
                <w:rPr>
                  <w:rFonts w:ascii="Cambria Math" w:hAnsi="Cambria Math" w:hint="eastAsia"/>
                  <w:color w:val="0070C0"/>
                  <w:rPrChange w:id="631" w:author="Windows 用户" w:date="2021-12-18T16:52:00Z">
                    <w:rPr>
                      <w:rFonts w:ascii="Cambria Math" w:hAnsi="Cambria Math" w:hint="eastAsia"/>
                    </w:rPr>
                  </w:rPrChange>
                </w:rPr>
                <m:t>∈</m:t>
              </w:ins>
            </m:r>
            <m:sSub>
              <m:sSubPr>
                <m:ctrlPr>
                  <w:ins w:id="632" w:author="Windows 用户" w:date="2021-11-17T15:57:00Z">
                    <w:rPr>
                      <w:rFonts w:ascii="Cambria Math" w:hAnsi="Cambria Math"/>
                      <w:iCs/>
                      <w:color w:val="0070C0"/>
                    </w:rPr>
                  </w:ins>
                </m:ctrlPr>
              </m:sSubPr>
              <m:e>
                <m:r>
                  <w:ins w:id="633" w:author="Windows 用户" w:date="2021-11-17T15:57:00Z">
                    <w:rPr>
                      <w:rFonts w:ascii="Cambria Math" w:hAnsi="Cambria Math"/>
                      <w:color w:val="0070C0"/>
                      <w:rPrChange w:id="634" w:author="Windows 用户" w:date="2021-12-18T16:52:00Z">
                        <w:rPr>
                          <w:rFonts w:ascii="Cambria Math" w:hAnsi="Cambria Math"/>
                        </w:rPr>
                      </w:rPrChange>
                    </w:rPr>
                    <m:t>Q</m:t>
                  </w:ins>
                </m:r>
              </m:e>
              <m:sub>
                <m:r>
                  <w:ins w:id="635" w:author="Windows 用户" w:date="2021-11-17T15:57:00Z">
                    <w:rPr>
                      <w:rFonts w:ascii="Cambria Math" w:hAnsi="Cambria Math"/>
                      <w:color w:val="0070C0"/>
                      <w:rPrChange w:id="636" w:author="Windows 用户" w:date="2021-12-18T16:52:00Z">
                        <w:rPr>
                          <w:rFonts w:ascii="Cambria Math" w:hAnsi="Cambria Math"/>
                        </w:rPr>
                      </w:rPrChange>
                    </w:rPr>
                    <m:t>e</m:t>
                  </w:ins>
                </m:r>
              </m:sub>
            </m:sSub>
          </m:sub>
        </m:sSub>
        <m:nary>
          <m:naryPr>
            <m:chr m:val="∑"/>
            <m:limLoc m:val="subSup"/>
            <m:ctrlPr>
              <w:ins w:id="637" w:author="Windows 用户" w:date="2021-11-17T15:57:00Z">
                <w:rPr>
                  <w:rFonts w:ascii="Cambria Math" w:hAnsi="Cambria Math"/>
                  <w:i/>
                  <w:color w:val="0070C0"/>
                </w:rPr>
              </w:ins>
            </m:ctrlPr>
          </m:naryPr>
          <m:sub>
            <m:r>
              <w:ins w:id="638" w:author="Windows 用户" w:date="2021-11-17T15:57:00Z">
                <w:rPr>
                  <w:rFonts w:ascii="Cambria Math" w:hAnsi="Cambria Math"/>
                  <w:color w:val="0070C0"/>
                  <w:rPrChange w:id="639" w:author="Windows 用户" w:date="2021-12-18T16:52:00Z">
                    <w:rPr>
                      <w:rFonts w:ascii="Cambria Math" w:hAnsi="Cambria Math"/>
                    </w:rPr>
                  </w:rPrChange>
                </w:rPr>
                <m:t>k=1</m:t>
              </w:ins>
            </m:r>
          </m:sub>
          <m:sup>
            <m:r>
              <w:ins w:id="640" w:author="Windows 用户" w:date="2021-11-17T15:57:00Z">
                <w:rPr>
                  <w:rFonts w:ascii="Cambria Math" w:hAnsi="Cambria Math"/>
                  <w:color w:val="0070C0"/>
                  <w:rPrChange w:id="641" w:author="Windows 用户" w:date="2021-12-18T16:52:00Z">
                    <w:rPr>
                      <w:rFonts w:ascii="Cambria Math" w:hAnsi="Cambria Math"/>
                    </w:rPr>
                  </w:rPrChange>
                </w:rPr>
                <m:t>K</m:t>
              </w:ins>
            </m:r>
          </m:sup>
          <m:e>
            <m:r>
              <w:ins w:id="642" w:author="Windows 用户" w:date="2021-11-17T15:57:00Z">
                <w:rPr>
                  <w:rFonts w:ascii="Cambria Math" w:hAnsi="Cambria Math"/>
                  <w:color w:val="0070C0"/>
                  <w:rPrChange w:id="643" w:author="Windows 用户" w:date="2021-12-18T16:52:00Z">
                    <w:rPr>
                      <w:rFonts w:ascii="Cambria Math" w:hAnsi="Cambria Math"/>
                    </w:rPr>
                  </w:rPrChange>
                </w:rPr>
                <m:t>(</m:t>
              </w:ins>
            </m:r>
            <m:sSub>
              <m:sSubPr>
                <m:ctrlPr>
                  <w:ins w:id="644" w:author="Windows 用户" w:date="2021-11-17T15:57:00Z">
                    <w:rPr>
                      <w:rFonts w:ascii="Cambria Math" w:hAnsi="Cambria Math"/>
                      <w:i/>
                      <w:color w:val="0070C0"/>
                    </w:rPr>
                  </w:ins>
                </m:ctrlPr>
              </m:sSubPr>
              <m:e>
                <m:r>
                  <w:ins w:id="645" w:author="Windows 用户" w:date="2021-11-17T15:57:00Z">
                    <w:rPr>
                      <w:rFonts w:ascii="Cambria Math" w:hAnsi="Cambria Math"/>
                      <w:color w:val="0070C0"/>
                      <w:rPrChange w:id="646" w:author="Windows 用户" w:date="2021-12-18T16:52:00Z">
                        <w:rPr>
                          <w:rFonts w:ascii="Cambria Math" w:hAnsi="Cambria Math"/>
                        </w:rPr>
                      </w:rPrChange>
                    </w:rPr>
                    <m:t>r</m:t>
                  </w:ins>
                </m:r>
              </m:e>
              <m:sub>
                <m:r>
                  <w:ins w:id="647" w:author="Windows 用户" w:date="2021-11-17T15:57:00Z">
                    <w:rPr>
                      <w:rFonts w:ascii="Cambria Math" w:hAnsi="Cambria Math"/>
                      <w:color w:val="0070C0"/>
                      <w:rPrChange w:id="648" w:author="Windows 用户" w:date="2021-12-18T16:52:00Z">
                        <w:rPr>
                          <w:rFonts w:ascii="Cambria Math" w:hAnsi="Cambria Math"/>
                        </w:rPr>
                      </w:rPrChange>
                    </w:rPr>
                    <m:t>ik</m:t>
                  </w:ins>
                </m:r>
              </m:sub>
            </m:sSub>
            <m:r>
              <w:ins w:id="649" w:author="Windows 用户" w:date="2021-11-17T15:57:00Z">
                <w:rPr>
                  <w:rFonts w:ascii="Cambria Math" w:hAnsi="Cambria Math"/>
                  <w:color w:val="0070C0"/>
                  <w:rPrChange w:id="650" w:author="Windows 用户" w:date="2021-12-18T16:52:00Z">
                    <w:rPr>
                      <w:rFonts w:ascii="Cambria Math" w:hAnsi="Cambria Math"/>
                    </w:rPr>
                  </w:rPrChange>
                </w:rPr>
                <m:t>+</m:t>
              </w:ins>
            </m:r>
            <m:nary>
              <m:naryPr>
                <m:chr m:val="∑"/>
                <m:limLoc m:val="subSup"/>
                <m:supHide m:val="1"/>
                <m:ctrlPr>
                  <w:ins w:id="651" w:author="Windows 用户" w:date="2021-11-17T15:57:00Z">
                    <w:rPr>
                      <w:rFonts w:ascii="Cambria Math" w:hAnsi="Cambria Math"/>
                      <w:i/>
                      <w:color w:val="0070C0"/>
                    </w:rPr>
                  </w:ins>
                </m:ctrlPr>
              </m:naryPr>
              <m:sub>
                <m:r>
                  <w:ins w:id="652" w:author="Windows 用户" w:date="2021-11-17T15:57:00Z">
                    <w:rPr>
                      <w:rFonts w:ascii="Cambria Math" w:hAnsi="Cambria Math"/>
                      <w:color w:val="0070C0"/>
                      <w:rPrChange w:id="653" w:author="Windows 用户" w:date="2021-12-18T16:52:00Z">
                        <w:rPr>
                          <w:rFonts w:ascii="Cambria Math" w:hAnsi="Cambria Math"/>
                        </w:rPr>
                      </w:rPrChange>
                    </w:rPr>
                    <m:t>j</m:t>
                  </w:ins>
                </m:r>
                <m:r>
                  <w:ins w:id="654" w:author="Windows 用户" w:date="2021-11-17T15:57:00Z">
                    <w:rPr>
                      <w:rFonts w:ascii="Cambria Math" w:hAnsi="Cambria Math" w:hint="eastAsia"/>
                      <w:color w:val="0070C0"/>
                      <w:rPrChange w:id="655" w:author="Windows 用户" w:date="2021-12-18T16:52:00Z">
                        <w:rPr>
                          <w:rFonts w:ascii="Cambria Math" w:hAnsi="Cambria Math" w:hint="eastAsia"/>
                        </w:rPr>
                      </w:rPrChange>
                    </w:rPr>
                    <m:t>∈</m:t>
                  </w:ins>
                </m:r>
                <m:sSub>
                  <m:sSubPr>
                    <m:ctrlPr>
                      <w:ins w:id="656" w:author="Windows 用户" w:date="2021-11-17T15:57:00Z">
                        <w:rPr>
                          <w:rFonts w:ascii="Cambria Math" w:hAnsi="Cambria Math"/>
                          <w:i/>
                          <w:color w:val="0070C0"/>
                        </w:rPr>
                      </w:ins>
                    </m:ctrlPr>
                  </m:sSubPr>
                  <m:e>
                    <m:r>
                      <w:ins w:id="657" w:author="Windows 用户" w:date="2021-11-17T15:57:00Z">
                        <w:rPr>
                          <w:rFonts w:ascii="Cambria Math" w:hAnsi="Cambria Math"/>
                          <w:color w:val="0070C0"/>
                          <w:rPrChange w:id="658" w:author="Windows 用户" w:date="2021-12-18T16:52:00Z">
                            <w:rPr>
                              <w:rFonts w:ascii="Cambria Math" w:hAnsi="Cambria Math"/>
                            </w:rPr>
                          </w:rPrChange>
                        </w:rPr>
                        <m:t>B</m:t>
                      </w:ins>
                    </m:r>
                  </m:e>
                  <m:sub>
                    <m:r>
                      <w:ins w:id="659" w:author="Windows 用户" w:date="2021-11-17T15:57:00Z">
                        <w:rPr>
                          <w:rFonts w:ascii="Cambria Math" w:hAnsi="Cambria Math"/>
                          <w:color w:val="0070C0"/>
                          <w:rPrChange w:id="660" w:author="Windows 用户" w:date="2021-12-18T16:52:00Z">
                            <w:rPr>
                              <w:rFonts w:ascii="Cambria Math" w:hAnsi="Cambria Math"/>
                            </w:rPr>
                          </w:rPrChange>
                        </w:rPr>
                        <m:t>i</m:t>
                      </w:ins>
                    </m:r>
                  </m:sub>
                </m:sSub>
              </m:sub>
              <m:sup/>
              <m:e>
                <m:sSub>
                  <m:sSubPr>
                    <m:ctrlPr>
                      <w:ins w:id="661" w:author="Windows 用户" w:date="2021-11-17T15:57:00Z">
                        <w:rPr>
                          <w:rFonts w:ascii="Cambria Math" w:hAnsi="Cambria Math"/>
                          <w:i/>
                          <w:color w:val="0070C0"/>
                        </w:rPr>
                      </w:ins>
                    </m:ctrlPr>
                  </m:sSubPr>
                  <m:e>
                    <m:r>
                      <w:ins w:id="662" w:author="Windows 用户" w:date="2021-11-17T15:57:00Z">
                        <w:rPr>
                          <w:rFonts w:ascii="Cambria Math" w:hAnsi="Cambria Math"/>
                          <w:color w:val="0070C0"/>
                          <w:rPrChange w:id="663" w:author="Windows 用户" w:date="2021-12-18T16:52:00Z">
                            <w:rPr>
                              <w:rFonts w:ascii="Cambria Math" w:hAnsi="Cambria Math"/>
                            </w:rPr>
                          </w:rPrChange>
                        </w:rPr>
                        <m:t>r</m:t>
                      </w:ins>
                    </m:r>
                  </m:e>
                  <m:sub>
                    <m:r>
                      <w:ins w:id="664" w:author="Windows 用户" w:date="2021-11-17T15:57:00Z">
                        <w:rPr>
                          <w:rFonts w:ascii="Cambria Math" w:hAnsi="Cambria Math"/>
                          <w:color w:val="0070C0"/>
                          <w:rPrChange w:id="665" w:author="Windows 用户" w:date="2021-12-18T16:52:00Z">
                            <w:rPr>
                              <w:rFonts w:ascii="Cambria Math" w:hAnsi="Cambria Math"/>
                            </w:rPr>
                          </w:rPrChange>
                        </w:rPr>
                        <m:t>jk</m:t>
                      </w:ins>
                    </m:r>
                  </m:sub>
                </m:sSub>
              </m:e>
            </m:nary>
            <m:r>
              <w:ins w:id="666" w:author="Windows 用户" w:date="2021-11-17T15:57:00Z">
                <w:rPr>
                  <w:rFonts w:ascii="Cambria Math" w:hAnsi="Cambria Math"/>
                  <w:color w:val="0070C0"/>
                  <w:rPrChange w:id="667" w:author="Windows 用户" w:date="2021-12-18T16:52:00Z">
                    <w:rPr>
                      <w:rFonts w:ascii="Cambria Math" w:hAnsi="Cambria Math"/>
                    </w:rPr>
                  </w:rPrChange>
                </w:rPr>
                <m:t>)</m:t>
              </w:ins>
            </m:r>
          </m:e>
        </m:nary>
        <m:r>
          <w:del w:id="668" w:author="Windows 用户" w:date="2021-11-17T15:57:00Z">
            <w:rPr>
              <w:rFonts w:ascii="Cambria Math" w:hAnsi="Cambria Math"/>
            </w:rPr>
            <m:t>i=</m:t>
          </w:del>
        </m:r>
        <m:r>
          <w:del w:id="669" w:author="Windows 用户" w:date="2021-11-17T15:57:00Z">
            <m:rPr>
              <m:sty m:val="p"/>
            </m:rPr>
            <w:rPr>
              <w:rFonts w:ascii="Cambria Math" w:hAnsi="Cambria Math"/>
            </w:rPr>
            <m:t>argmi</m:t>
          </w:del>
        </m:r>
        <m:sSub>
          <m:sSubPr>
            <m:ctrlPr>
              <w:del w:id="670" w:author="Windows 用户" w:date="2021-11-17T15:57:00Z">
                <w:rPr>
                  <w:rFonts w:ascii="Cambria Math" w:hAnsi="Cambria Math"/>
                  <w:i/>
                </w:rPr>
              </w:del>
            </m:ctrlPr>
          </m:sSubPr>
          <m:e>
            <m:r>
              <w:del w:id="671" w:author="Windows 用户" w:date="2021-11-17T15:57:00Z">
                <m:rPr>
                  <m:sty m:val="p"/>
                </m:rPr>
                <w:rPr>
                  <w:rFonts w:ascii="Cambria Math" w:hAnsi="Cambria Math"/>
                </w:rPr>
                <m:t>n</m:t>
              </w:del>
            </m:r>
          </m:e>
          <m:sub>
            <m:r>
              <w:del w:id="672" w:author="Windows 用户" w:date="2021-11-17T15:57:00Z">
                <w:rPr>
                  <w:rFonts w:ascii="Cambria Math" w:hAnsi="Cambria Math"/>
                </w:rPr>
                <m:t>i</m:t>
              </w:del>
            </m:r>
            <m:r>
              <w:del w:id="673" w:author="Windows 用户" w:date="2021-11-17T15:57:00Z">
                <w:rPr>
                  <w:rFonts w:ascii="Cambria Math" w:hAnsi="Cambria Math" w:hint="eastAsia"/>
                </w:rPr>
                <m:t>∈</m:t>
              </w:del>
            </m:r>
            <m:sSub>
              <m:sSubPr>
                <m:ctrlPr>
                  <w:del w:id="674" w:author="Windows 用户" w:date="2021-11-17T15:57:00Z">
                    <w:rPr>
                      <w:rFonts w:ascii="Cambria Math" w:hAnsi="Cambria Math"/>
                      <w:iCs/>
                    </w:rPr>
                  </w:del>
                </m:ctrlPr>
              </m:sSubPr>
              <m:e>
                <m:r>
                  <w:del w:id="675" w:author="Windows 用户" w:date="2021-11-17T15:57:00Z">
                    <w:rPr>
                      <w:rFonts w:ascii="Cambria Math" w:hAnsi="Cambria Math"/>
                    </w:rPr>
                    <m:t>Q</m:t>
                  </w:del>
                </m:r>
              </m:e>
              <m:sub>
                <m:r>
                  <w:del w:id="676" w:author="Windows 用户" w:date="2021-11-17T15:57:00Z">
                    <w:rPr>
                      <w:rFonts w:ascii="Cambria Math" w:hAnsi="Cambria Math"/>
                    </w:rPr>
                    <m:t>e</m:t>
                  </w:del>
                </m:r>
              </m:sub>
            </m:sSub>
          </m:sub>
        </m:sSub>
        <m:nary>
          <m:naryPr>
            <m:chr m:val="∑"/>
            <m:limLoc m:val="subSup"/>
            <m:ctrlPr>
              <w:del w:id="677" w:author="Windows 用户" w:date="2021-11-17T15:57:00Z">
                <w:rPr>
                  <w:rFonts w:ascii="Cambria Math" w:hAnsi="Cambria Math"/>
                  <w:i/>
                </w:rPr>
              </w:del>
            </m:ctrlPr>
          </m:naryPr>
          <m:sub>
            <m:r>
              <w:del w:id="678" w:author="Windows 用户" w:date="2021-11-17T15:57:00Z">
                <w:rPr>
                  <w:rFonts w:ascii="Cambria Math" w:hAnsi="Cambria Math"/>
                </w:rPr>
                <m:t>k=1</m:t>
              </w:del>
            </m:r>
          </m:sub>
          <m:sup>
            <m:r>
              <w:del w:id="679" w:author="Windows 用户" w:date="2021-11-17T15:57:00Z">
                <w:rPr>
                  <w:rFonts w:ascii="Cambria Math" w:hAnsi="Cambria Math"/>
                </w:rPr>
                <m:t>K</m:t>
              </w:del>
            </m:r>
          </m:sup>
          <m:e>
            <m:r>
              <w:del w:id="680" w:author="Windows 用户" w:date="2021-11-17T15:57:00Z">
                <w:rPr>
                  <w:rFonts w:ascii="Cambria Math" w:hAnsi="Cambria Math"/>
                </w:rPr>
                <m:t>(</m:t>
              </w:del>
            </m:r>
            <m:sSub>
              <m:sSubPr>
                <m:ctrlPr>
                  <w:del w:id="681" w:author="Windows 用户" w:date="2021-11-17T15:57:00Z">
                    <w:rPr>
                      <w:rFonts w:ascii="Cambria Math" w:hAnsi="Cambria Math"/>
                      <w:i/>
                    </w:rPr>
                  </w:del>
                </m:ctrlPr>
              </m:sSubPr>
              <m:e>
                <m:r>
                  <w:del w:id="682" w:author="Windows 用户" w:date="2021-11-17T15:57:00Z">
                    <w:rPr>
                      <w:rFonts w:ascii="Cambria Math" w:hAnsi="Cambria Math"/>
                    </w:rPr>
                    <m:t>r</m:t>
                  </w:del>
                </m:r>
              </m:e>
              <m:sub>
                <m:r>
                  <w:del w:id="683" w:author="Windows 用户" w:date="2021-11-17T15:57:00Z">
                    <w:rPr>
                      <w:rFonts w:ascii="Cambria Math" w:hAnsi="Cambria Math"/>
                    </w:rPr>
                    <m:t>ik</m:t>
                  </w:del>
                </m:r>
              </m:sub>
            </m:sSub>
            <m:r>
              <w:del w:id="684" w:author="Windows 用户" w:date="2021-11-17T15:57:00Z">
                <w:rPr>
                  <w:rFonts w:ascii="Cambria Math" w:hAnsi="Cambria Math"/>
                </w:rPr>
                <m:t>+</m:t>
              </w:del>
            </m:r>
            <m:sSub>
              <m:sSubPr>
                <m:ctrlPr>
                  <w:del w:id="685" w:author="Windows 用户" w:date="2021-11-17T15:57:00Z">
                    <w:rPr>
                      <w:rFonts w:ascii="Cambria Math" w:hAnsi="Cambria Math"/>
                      <w:i/>
                    </w:rPr>
                  </w:del>
                </m:ctrlPr>
              </m:sSubPr>
              <m:e>
                <m:r>
                  <w:del w:id="686" w:author="Windows 用户" w:date="2021-11-17T15:57:00Z">
                    <w:rPr>
                      <w:rFonts w:ascii="Cambria Math" w:hAnsi="Cambria Math"/>
                    </w:rPr>
                    <m:t>r</m:t>
                  </w:del>
                </m:r>
              </m:e>
              <m:sub>
                <m:r>
                  <w:del w:id="687" w:author="Windows 用户" w:date="2021-11-17T15:57:00Z">
                    <w:rPr>
                      <w:rFonts w:ascii="Cambria Math" w:hAnsi="Cambria Math"/>
                    </w:rPr>
                    <m:t>jk</m:t>
                  </w:del>
                </m:r>
              </m:sub>
            </m:sSub>
            <m:r>
              <w:del w:id="688" w:author="Windows 用户" w:date="2021-11-17T15:57:00Z">
                <w:rPr>
                  <w:rFonts w:ascii="Cambria Math" w:hAnsi="Cambria Math"/>
                </w:rPr>
                <m:t>)</m:t>
              </w:del>
            </m:r>
          </m:e>
        </m:nary>
        <m:r>
          <w:del w:id="689" w:author="Windows 用户" w:date="2021-11-17T15:57:00Z">
            <w:rPr>
              <w:rFonts w:ascii="Cambria Math" w:hAnsi="Cambria Math"/>
            </w:rPr>
            <m:t>, j</m:t>
          </w:del>
        </m:r>
        <m:r>
          <w:del w:id="690" w:author="Windows 用户" w:date="2021-11-17T15:57:00Z">
            <w:rPr>
              <w:rFonts w:ascii="Cambria Math" w:hAnsi="Cambria Math" w:hint="eastAsia"/>
            </w:rPr>
            <m:t>∈</m:t>
          </w:del>
        </m:r>
        <m:sSub>
          <m:sSubPr>
            <m:ctrlPr>
              <w:del w:id="691" w:author="Windows 用户" w:date="2021-11-17T15:57:00Z">
                <w:rPr>
                  <w:rFonts w:ascii="Cambria Math" w:hAnsi="Cambria Math"/>
                  <w:i/>
                </w:rPr>
              </w:del>
            </m:ctrlPr>
          </m:sSubPr>
          <m:e>
            <m:r>
              <w:del w:id="692" w:author="Windows 用户" w:date="2021-11-17T15:57:00Z">
                <w:rPr>
                  <w:rFonts w:ascii="Cambria Math" w:hAnsi="Cambria Math"/>
                </w:rPr>
                <m:t>B</m:t>
              </w:del>
            </m:r>
          </m:e>
          <m:sub>
            <m:r>
              <w:del w:id="693" w:author="Windows 用户" w:date="2021-11-17T15:57:00Z">
                <w:rPr>
                  <w:rFonts w:ascii="Cambria Math" w:hAnsi="Cambria Math"/>
                </w:rPr>
                <m:t>i</m:t>
              </w:del>
            </m:r>
          </m:sub>
        </m:sSub>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77777777"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ins w:id="694" w:author="Windows 用户" w:date="2021-11-17T15:57:00Z">
        <w:r w:rsidR="00660CB8" w:rsidRPr="0055401E">
          <w:t xml:space="preserve">Fig. </w:t>
        </w:r>
        <w:r w:rsidR="00660CB8">
          <w:rPr>
            <w:noProof/>
          </w:rPr>
          <w:t>4</w:t>
        </w:r>
      </w:ins>
      <w:del w:id="695" w:author="Windows 用户" w:date="2021-11-17T15:57:00Z">
        <w:r w:rsidR="00254FC4" w:rsidRPr="0055401E" w:rsidDel="00660CB8">
          <w:delText xml:space="preserve">Fig. </w:delText>
        </w:r>
        <w:r w:rsidR="00254FC4" w:rsidDel="00660CB8">
          <w:rPr>
            <w:noProof/>
          </w:rPr>
          <w:delText>5</w:delText>
        </w:r>
      </w:del>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7777777" w:rsidR="007D716A" w:rsidRPr="0055401E" w:rsidRDefault="0055401E" w:rsidP="0055401E">
      <w:pPr>
        <w:pStyle w:val="a4"/>
      </w:pPr>
      <w:bookmarkStart w:id="696" w:name="_Ref81395044"/>
      <w:r w:rsidRPr="0055401E">
        <w:t xml:space="preserve">Fig. </w:t>
      </w:r>
      <w:fldSimple w:instr=" SEQ Fig. \* ARABIC ">
        <w:ins w:id="697" w:author="Windows 用户" w:date="2021-11-17T15:57:00Z">
          <w:r w:rsidR="00660CB8">
            <w:rPr>
              <w:noProof/>
            </w:rPr>
            <w:t>4</w:t>
          </w:r>
        </w:ins>
        <w:del w:id="698" w:author="Windows 用户" w:date="2021-11-17T15:57:00Z">
          <w:r w:rsidR="00254FC4" w:rsidDel="00660CB8">
            <w:rPr>
              <w:noProof/>
            </w:rPr>
            <w:delText>5</w:delText>
          </w:r>
        </w:del>
      </w:fldSimple>
      <w:bookmarkEnd w:id="69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4A06729E"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del w:id="699" w:author="Windows 用户" w:date="2021-12-18T18:32:00Z">
        <w:r w:rsidRPr="00A57B74" w:rsidDel="00DA0833">
          <w:delText xml:space="preserve">activities </w:delText>
        </w:r>
      </w:del>
      <w:ins w:id="700" w:author="Windows 用户" w:date="2021-12-18T18:32:00Z">
        <w:r w:rsidR="00DA0833" w:rsidRPr="00A57B74">
          <w:t>activit</w:t>
        </w:r>
        <w:r w:rsidR="00DA0833">
          <w:t>y</w:t>
        </w:r>
        <w:r w:rsidR="00DA0833" w:rsidRPr="00A57B74">
          <w:t xml:space="preserve"> </w:t>
        </w:r>
      </w:ins>
      <m:oMath>
        <m:r>
          <w:ins w:id="701" w:author="Windows 用户" w:date="2021-12-18T18:31:00Z">
            <w:rPr>
              <w:rFonts w:ascii="Cambria Math" w:hAnsi="Cambria Math"/>
            </w:rPr>
            <m:t>i</m:t>
          </w:ins>
        </m:r>
      </m:oMath>
      <w:ins w:id="702" w:author="Windows 用户" w:date="2021-12-18T18:31:00Z">
        <w:r w:rsidR="00DA0833" w:rsidRPr="00A57B74">
          <w:t xml:space="preserve"> </w:t>
        </w:r>
      </w:ins>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7777777"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ins w:id="703" w:author="Windows 用户" w:date="2021-11-17T15:57:00Z">
        <w:r w:rsidR="00660CB8">
          <w:t xml:space="preserve">Fig. </w:t>
        </w:r>
        <w:r w:rsidR="00660CB8">
          <w:rPr>
            <w:noProof/>
          </w:rPr>
          <w:t>5</w:t>
        </w:r>
      </w:ins>
      <w:del w:id="704" w:author="Windows 用户" w:date="2021-11-17T15:57:00Z">
        <w:r w:rsidR="000D0AFA" w:rsidDel="00660CB8">
          <w:delText xml:space="preserve">Fig. </w:delText>
        </w:r>
        <w:r w:rsidR="000D0AFA" w:rsidDel="00660CB8">
          <w:rPr>
            <w:noProof/>
          </w:rPr>
          <w:delText>6</w:delText>
        </w:r>
      </w:del>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05"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05"/>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6">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77777777" w:rsidR="007D716A" w:rsidRPr="00A57B74" w:rsidRDefault="000D0AFA" w:rsidP="000D0AFA">
      <w:pPr>
        <w:pStyle w:val="a4"/>
      </w:pPr>
      <w:bookmarkStart w:id="706" w:name="_Ref81394905"/>
      <w:r>
        <w:t xml:space="preserve">Fig. </w:t>
      </w:r>
      <w:fldSimple w:instr=" SEQ Fig. \* ARABIC ">
        <w:ins w:id="707" w:author="Windows 用户" w:date="2021-11-17T15:57:00Z">
          <w:r w:rsidR="00660CB8">
            <w:rPr>
              <w:noProof/>
            </w:rPr>
            <w:t>5</w:t>
          </w:r>
        </w:ins>
        <w:del w:id="708" w:author="Windows 用户" w:date="2021-11-17T15:57:00Z">
          <w:r w:rsidR="00254FC4" w:rsidDel="00660CB8">
            <w:rPr>
              <w:noProof/>
            </w:rPr>
            <w:delText>6</w:delText>
          </w:r>
        </w:del>
      </w:fldSimple>
      <w:bookmarkEnd w:id="706"/>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00554CFD" w:rsidR="007D716A" w:rsidRPr="00A57B74" w:rsidRDefault="00E3572D"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w:ins w:id="709" w:author="Windows 用户" w:date="2021-12-06T14:52:00Z">
                  <m:rPr>
                    <m:sty m:val="p"/>
                  </m:rPr>
                  <w:rPr>
                    <w:rFonts w:ascii="Cambria Math" w:hAnsi="Cambria Math"/>
                  </w:rPr>
                  <m:t>←</m:t>
                </w:ins>
              </m:r>
              <m:r>
                <w:del w:id="710" w:author="Windows 用户" w:date="2021-12-06T14:52:00Z">
                  <w:rPr>
                    <w:rFonts w:ascii="Cambria Math" w:hAnsi="Cambria Math"/>
                  </w:rPr>
                  <m:t>=</m:t>
                </w:del>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77777777"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del w:id="711" w:author="Windows 用户" w:date="2021-11-17T16:06:00Z">
                  <w:rPr>
                    <w:rFonts w:ascii="Cambria Math" w:hAnsi="Cambria Math"/>
                    <w:szCs w:val="21"/>
                  </w:rPr>
                  <m:t>=</m:t>
                </w:del>
              </m:r>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7777777"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del w:id="712" w:author="Windows 用户" w:date="2021-11-17T16:06:00Z">
                  <w:rPr>
                    <w:rFonts w:ascii="Cambria Math" w:hAnsi="Cambria Math"/>
                  </w:rPr>
                  <m:t>=</m:t>
                </w:del>
              </m:r>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77777777"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del w:id="713" w:author="Windows 用户" w:date="2021-11-17T16:06:00Z">
                  <w:rPr>
                    <w:rFonts w:ascii="Cambria Math" w:hAnsi="Cambria Math"/>
                    <w:szCs w:val="21"/>
                  </w:rPr>
                  <m:t>=</m:t>
                </w:del>
              </m:r>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3653BE8" w:rsidR="007D716A" w:rsidRPr="00A57B74" w:rsidRDefault="00E3572D"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4" w:author="Windows 用户" w:date="2021-12-06T14:52:00Z">
                  <m:rPr>
                    <m:sty m:val="p"/>
                  </m:rPr>
                  <w:rPr>
                    <w:rFonts w:ascii="Cambria Math" w:hAnsi="Cambria Math"/>
                  </w:rPr>
                  <m:t>←</m:t>
                </w:ins>
              </m:r>
              <m:r>
                <w:del w:id="715" w:author="Windows 用户" w:date="2021-12-06T14:52:00Z">
                  <w:rPr>
                    <w:rFonts w:ascii="Cambria Math" w:hAnsi="Cambria Math"/>
                    <w:szCs w:val="21"/>
                  </w:rPr>
                  <m:t>=</m:t>
                </w:del>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w:ins w:id="716" w:author="Windows 用户" w:date="2021-12-06T14:52:00Z">
                  <m:rPr>
                    <m:sty m:val="p"/>
                  </m:rPr>
                  <w:rPr>
                    <w:rFonts w:ascii="Cambria Math" w:hAnsi="Cambria Math"/>
                  </w:rPr>
                  <m:t xml:space="preserve">← </m:t>
                </w:ins>
              </m:r>
            </m:oMath>
            <w:del w:id="717" w:author="Windows 用户" w:date="2021-12-06T14:52:00Z">
              <w:r w:rsidR="007D716A" w:rsidRPr="00A57B74" w:rsidDel="005B4AEA">
                <w:rPr>
                  <w:szCs w:val="21"/>
                </w:rPr>
                <w:delText>=</w:delText>
              </w:r>
            </w:del>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76739A2B"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ins w:id="718" w:author="Windows 用户" w:date="2021-12-06T14:52:00Z">
                  <m:rPr>
                    <m:sty m:val="p"/>
                  </m:rPr>
                  <w:rPr>
                    <w:rFonts w:ascii="Cambria Math" w:hAnsi="Cambria Math"/>
                  </w:rPr>
                  <m:t>←</m:t>
                </w:ins>
              </m:r>
              <m:r>
                <w:del w:id="719" w:author="Windows 用户" w:date="2021-12-06T14:52:00Z">
                  <w:rPr>
                    <w:rFonts w:ascii="Cambria Math" w:hAnsi="Cambria Math"/>
                    <w:szCs w:val="21"/>
                  </w:rPr>
                  <m:t>=</m:t>
                </w:del>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5E12360"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ins w:id="720" w:author="Windows 用户" w:date="2021-12-18T18:43:00Z">
                      <w:rPr>
                        <w:rFonts w:ascii="Cambria Math" w:hAnsi="Cambria Math"/>
                        <w:szCs w:val="21"/>
                      </w:rPr>
                      <m:t>j</m:t>
                    </w:ins>
                  </m:r>
                  <m:r>
                    <w:del w:id="721" w:author="Windows 用户" w:date="2021-12-18T18:43:00Z">
                      <w:rPr>
                        <w:rFonts w:ascii="Cambria Math" w:hAnsi="Cambria Math"/>
                        <w:szCs w:val="21"/>
                      </w:rPr>
                      <m:t>i</m:t>
                    </w:del>
                  </m:r>
                </m:sub>
                <m:sup>
                  <m:r>
                    <w:rPr>
                      <w:rFonts w:ascii="Cambria Math" w:hAnsi="Cambria Math"/>
                      <w:szCs w:val="21"/>
                    </w:rPr>
                    <m:t>'</m:t>
                  </m:r>
                </m:sup>
              </m:sSubSup>
              <m:r>
                <w:del w:id="722" w:author="Windows 用户" w:date="2021-11-17T16:06:00Z">
                  <w:rPr>
                    <w:rFonts w:ascii="Cambria Math" w:hAnsi="Cambria Math"/>
                    <w:szCs w:val="21"/>
                  </w:rPr>
                  <m:t>=</m:t>
                </w:del>
              </m:r>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9AA9D9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3" w:author="Windows 用户" w:date="2021-12-06T14:52:00Z">
                  <m:rPr>
                    <m:sty m:val="p"/>
                  </m:rPr>
                  <w:rPr>
                    <w:rFonts w:ascii="Cambria Math" w:hAnsi="Cambria Math"/>
                  </w:rPr>
                  <m:t>←</m:t>
                </w:ins>
              </m:r>
              <m:r>
                <w:del w:id="724" w:author="Windows 用户" w:date="2021-12-06T14:52:00Z">
                  <w:rPr>
                    <w:rFonts w:ascii="Cambria Math" w:hAnsi="Cambria Math" w:hint="eastAsia"/>
                    <w:szCs w:val="21"/>
                  </w:rPr>
                  <m:t>=</m:t>
                </w:del>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1B2F86A4"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25" w:author="Windows 用户" w:date="2021-12-06T14:52:00Z">
                  <m:rPr>
                    <m:sty m:val="p"/>
                  </m:rPr>
                  <w:rPr>
                    <w:rFonts w:ascii="Cambria Math" w:hAnsi="Cambria Math"/>
                  </w:rPr>
                  <m:t>←</m:t>
                </w:ins>
              </m:r>
              <m:r>
                <w:del w:id="726" w:author="Windows 用户" w:date="2021-12-06T14:52: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77777777"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27" w:author="Windows 用户" w:date="2021-11-17T16:06:00Z">
                  <w:rPr>
                    <w:rFonts w:ascii="Cambria Math" w:hAnsi="Cambria Math"/>
                  </w:rPr>
                  <m:t>=</m:t>
                </w:del>
              </m:r>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28995A8F" w:rsidR="007D716A" w:rsidRPr="00A57B74" w:rsidRDefault="00E3572D"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w:ins w:id="728" w:author="Windows 用户" w:date="2021-12-06T14:53:00Z">
                  <m:rPr>
                    <m:sty m:val="p"/>
                  </m:rPr>
                  <w:rPr>
                    <w:rFonts w:ascii="Cambria Math" w:hAnsi="Cambria Math"/>
                  </w:rPr>
                  <m:t>←</m:t>
                </w:ins>
              </m:r>
              <m:r>
                <w:del w:id="729" w:author="Windows 用户" w:date="2021-12-06T14:53:00Z">
                  <m:rPr>
                    <m:sty m:val="p"/>
                  </m:rPr>
                  <w:rPr>
                    <w:rFonts w:ascii="Cambria Math" w:hAnsi="Cambria Math"/>
                    <w:szCs w:val="21"/>
                  </w:rPr>
                  <m:t>=</m:t>
                </w:del>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D79A218"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w:ins w:id="730" w:author="Windows 用户" w:date="2021-12-06T14:53:00Z">
                  <m:rPr>
                    <m:sty m:val="p"/>
                  </m:rPr>
                  <w:rPr>
                    <w:rFonts w:ascii="Cambria Math" w:hAnsi="Cambria Math"/>
                  </w:rPr>
                  <m:t>←</m:t>
                </w:ins>
              </m:r>
              <m:r>
                <w:del w:id="731" w:author="Windows 用户" w:date="2021-12-06T14:53:00Z">
                  <w:rPr>
                    <w:rFonts w:ascii="Cambria Math" w:hAnsi="Cambria Math" w:hint="eastAsia"/>
                    <w:szCs w:val="21"/>
                  </w:rPr>
                  <m:t>=</m:t>
                </w:del>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7777777"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2" w:author="Windows 用户" w:date="2021-11-17T16:06: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3" w:author="Windows 用户" w:date="2021-11-17T16:07:00Z">
            <w:rPr>
              <w:rFonts w:ascii="Cambria Math" w:hAnsi="Cambria Math"/>
            </w:rPr>
            <m:t>=</m:t>
          </w:del>
        </m:r>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4" w:author="Windows 用户" w:date="2021-11-17T16:07:00Z">
            <w:rPr>
              <w:rFonts w:ascii="Cambria Math" w:hAnsi="Cambria Math"/>
            </w:rPr>
            <m:t>=</m:t>
          </w:del>
        </m:r>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5" w:author="Windows 用户" w:date="2021-11-17T16:07:00Z">
            <w:rPr>
              <w:rFonts w:ascii="Cambria Math" w:hAnsi="Cambria Math"/>
            </w:rPr>
            <m:t>=</m:t>
          </w:del>
        </m:r>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del w:id="736" w:author="Windows 用户" w:date="2021-11-17T16:07:00Z">
            <w:rPr>
              <w:rFonts w:ascii="Cambria Math" w:hAnsi="Cambria Math"/>
            </w:rPr>
            <m:t>=</m:t>
          </w:del>
        </m:r>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del w:id="737" w:author="Windows 用户" w:date="2021-11-17T16:07:00Z">
            <w:rPr>
              <w:rFonts w:ascii="Cambria Math" w:hAnsi="Cambria Math"/>
            </w:rPr>
            <m:t>=</m:t>
          </w:del>
        </m:r>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38" w:name="OLE_LINK64"/>
      <w:bookmarkStart w:id="739"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38"/>
      <w:bookmarkEnd w:id="739"/>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740"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7602EB2"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w:ins w:id="741" w:author="Windows 用户" w:date="2021-12-06T14:51:00Z">
                  <m:rPr>
                    <m:sty m:val="p"/>
                  </m:rPr>
                  <w:rPr>
                    <w:rFonts w:ascii="Cambria Math" w:hAnsi="Cambria Math"/>
                  </w:rPr>
                  <m:t>←</m:t>
                </w:ins>
              </m:r>
              <m:r>
                <w:del w:id="742" w:author="Windows 用户" w:date="2021-12-06T14:51:00Z">
                  <m:rPr>
                    <m:sty m:val="p"/>
                  </m:rPr>
                  <w:rPr>
                    <w:rFonts w:ascii="Cambria Math" w:hAnsi="Cambria Math"/>
                    <w:kern w:val="2"/>
                  </w:rPr>
                  <m:t>=</m:t>
                </w:del>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4C8BA08D" w:rsidR="007D716A" w:rsidRPr="00A57B74" w:rsidRDefault="007D716A" w:rsidP="001F1E24">
            <w:pPr>
              <w:pStyle w:val="a8"/>
              <w:ind w:firstLineChars="200" w:firstLine="420"/>
              <w:rPr>
                <w:kern w:val="2"/>
              </w:rPr>
            </w:pPr>
            <m:oMath>
              <m:r>
                <w:rPr>
                  <w:rFonts w:ascii="Cambria Math" w:hAnsi="Cambria Math"/>
                  <w:kern w:val="2"/>
                </w:rPr>
                <m:t>i</m:t>
              </m:r>
              <m:r>
                <w:ins w:id="743" w:author="Windows 用户" w:date="2021-12-06T14:51:00Z">
                  <m:rPr>
                    <m:sty m:val="p"/>
                  </m:rPr>
                  <w:rPr>
                    <w:rFonts w:ascii="Cambria Math" w:hAnsi="Cambria Math"/>
                  </w:rPr>
                  <m:t>←</m:t>
                </w:ins>
              </m:r>
              <m:r>
                <w:del w:id="744" w:author="Windows 用户" w:date="2021-12-06T14:51:00Z">
                  <m:rPr>
                    <m:sty m:val="p"/>
                  </m:rPr>
                  <w:rPr>
                    <w:rFonts w:ascii="Cambria Math" w:hAnsi="Cambria Math"/>
                    <w:kern w:val="2"/>
                  </w:rPr>
                  <m:t>=</m:t>
                </w:del>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099C42C7"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5" w:author="Windows 用户" w:date="2021-12-06T14:51:00Z">
                  <m:rPr>
                    <m:sty m:val="p"/>
                  </m:rPr>
                  <w:rPr>
                    <w:rFonts w:ascii="Cambria Math" w:hAnsi="Cambria Math"/>
                  </w:rPr>
                  <m:t>←</m:t>
                </w:ins>
              </m:r>
              <m:r>
                <w:del w:id="746" w:author="Windows 用户" w:date="2021-12-06T14:51:00Z">
                  <m:rPr>
                    <m:sty m:val="p"/>
                  </m:rPr>
                  <w:rPr>
                    <w:rFonts w:ascii="Cambria Math" w:hAnsi="Cambria Math"/>
                    <w:kern w:val="2"/>
                  </w:rPr>
                  <m:t>=</m:t>
                </w:del>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7A59D8E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w:ins w:id="747" w:author="Windows 用户" w:date="2021-12-06T14:51:00Z">
                  <m:rPr>
                    <m:sty m:val="p"/>
                  </m:rPr>
                  <w:rPr>
                    <w:rFonts w:ascii="Cambria Math" w:hAnsi="Cambria Math"/>
                  </w:rPr>
                  <m:t>←</m:t>
                </w:ins>
              </m:r>
              <m:r>
                <w:del w:id="748" w:author="Windows 用户" w:date="2021-12-06T14:51:00Z">
                  <m:rPr>
                    <m:sty m:val="p"/>
                  </m:rPr>
                  <w:rPr>
                    <w:rFonts w:ascii="Cambria Math" w:hAnsi="Cambria Math"/>
                    <w:kern w:val="2"/>
                  </w:rPr>
                  <m:t>=</m:t>
                </w:del>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5DF626F1" w:rsidR="007D716A" w:rsidRPr="00A57B74" w:rsidRDefault="007D716A" w:rsidP="001F1E24">
            <w:pPr>
              <w:pStyle w:val="a8"/>
              <w:ind w:firstLineChars="200" w:firstLine="420"/>
              <w:rPr>
                <w:kern w:val="2"/>
              </w:rPr>
            </w:pPr>
            <m:oMath>
              <m:r>
                <w:rPr>
                  <w:rFonts w:ascii="Cambria Math" w:hAnsi="Cambria Math"/>
                  <w:kern w:val="2"/>
                </w:rPr>
                <m:t>improvement</m:t>
              </m:r>
              <m:r>
                <w:del w:id="749" w:author="Windows 用户" w:date="2021-12-06T14:51:00Z">
                  <m:rPr>
                    <m:sty m:val="p"/>
                  </m:rPr>
                  <w:rPr>
                    <w:rFonts w:ascii="Cambria Math" w:hAnsi="Cambria Math" w:hint="eastAsia"/>
                    <w:kern w:val="2"/>
                  </w:rPr>
                  <m:t>=</m:t>
                </w:del>
              </m:r>
              <m:r>
                <w:ins w:id="750" w:author="Windows 用户" w:date="2021-12-06T14:51:00Z">
                  <m:rPr>
                    <m:sty m:val="p"/>
                  </m:rPr>
                  <w:rPr>
                    <w:rFonts w:ascii="Cambria Math" w:hAnsi="Cambria Math"/>
                  </w:rPr>
                  <m:t>←</m:t>
                </w:ins>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240FAEC2" w:rsidR="007D716A" w:rsidRPr="00A57B74" w:rsidRDefault="007D716A" w:rsidP="001F1E24">
            <w:pPr>
              <w:pStyle w:val="a8"/>
              <w:ind w:firstLineChars="200" w:firstLine="420"/>
              <w:rPr>
                <w:kern w:val="2"/>
              </w:rPr>
            </w:pPr>
            <m:oMath>
              <m:r>
                <w:rPr>
                  <w:rFonts w:ascii="Cambria Math" w:hAnsi="Cambria Math"/>
                  <w:kern w:val="2"/>
                </w:rPr>
                <m:t>PM</m:t>
              </m:r>
              <m:r>
                <w:ins w:id="751" w:author="Windows 用户" w:date="2021-12-06T14:51:00Z">
                  <m:rPr>
                    <m:sty m:val="p"/>
                  </m:rPr>
                  <w:rPr>
                    <w:rFonts w:ascii="Cambria Math" w:hAnsi="Cambria Math"/>
                  </w:rPr>
                  <m:t>←</m:t>
                </w:ins>
              </m:r>
              <m:r>
                <w:del w:id="752" w:author="Windows 用户" w:date="2021-12-06T14:51:00Z">
                  <m:rPr>
                    <m:sty m:val="p"/>
                  </m:rPr>
                  <w:rPr>
                    <w:rFonts w:ascii="Cambria Math" w:hAnsi="Cambria Math"/>
                    <w:kern w:val="2"/>
                  </w:rPr>
                  <m:t>=</m:t>
                </w:del>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F0A876D"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w:ins w:id="753" w:author="Windows 用户" w:date="2021-12-06T14:51:00Z">
                  <m:rPr>
                    <m:sty m:val="p"/>
                  </m:rPr>
                  <w:rPr>
                    <w:rFonts w:ascii="Cambria Math" w:hAnsi="Cambria Math"/>
                  </w:rPr>
                  <m:t>←</m:t>
                </w:ins>
              </m:r>
              <m:r>
                <w:del w:id="754"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68B9EDB3" w:rsidR="007D716A" w:rsidRPr="00A57B74" w:rsidRDefault="007D716A" w:rsidP="001F1E24">
            <w:pPr>
              <w:pStyle w:val="a8"/>
              <w:rPr>
                <w:kern w:val="2"/>
              </w:rPr>
            </w:pPr>
            <w:r w:rsidRPr="00A57B74">
              <w:rPr>
                <w:kern w:val="2"/>
              </w:rPr>
              <w:t xml:space="preserve">          </w:t>
            </w:r>
            <m:oMath>
              <m:r>
                <w:rPr>
                  <w:rFonts w:ascii="Cambria Math" w:hAnsi="Cambria Math"/>
                  <w:kern w:val="2"/>
                </w:rPr>
                <m:t>CB</m:t>
              </m:r>
              <m:r>
                <w:ins w:id="755" w:author="Windows 用户" w:date="2021-12-06T14:51:00Z">
                  <m:rPr>
                    <m:sty m:val="p"/>
                  </m:rPr>
                  <w:rPr>
                    <w:rFonts w:ascii="Cambria Math" w:hAnsi="Cambria Math"/>
                  </w:rPr>
                  <m:t>←</m:t>
                </w:ins>
              </m:r>
              <m:r>
                <w:del w:id="756" w:author="Windows 用户" w:date="2021-12-06T14:51:00Z">
                  <m:rPr>
                    <m:sty m:val="p"/>
                  </m:rPr>
                  <w:rPr>
                    <w:rFonts w:ascii="Cambria Math" w:hAnsi="Cambria Math"/>
                    <w:kern w:val="2"/>
                  </w:rPr>
                  <m:t>=</m:t>
                </w:del>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F8FF999"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w:del w:id="757" w:author="Windows 用户" w:date="2021-12-06T14:50:00Z">
                  <w:rPr>
                    <w:rFonts w:ascii="Cambria Math" w:hAnsi="Cambria Math" w:hint="eastAsia"/>
                    <w:kern w:val="2"/>
                  </w:rPr>
                  <m:t>=</m:t>
                </w:del>
              </m:r>
              <m:r>
                <w:ins w:id="758" w:author="Windows 用户" w:date="2021-12-06T14:51:00Z">
                  <m:rPr>
                    <m:sty m:val="p"/>
                  </m:rPr>
                  <w:rPr>
                    <w:rFonts w:ascii="Cambria Math" w:hAnsi="Cambria Math"/>
                  </w:rPr>
                  <m:t>←</m:t>
                </w:ins>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77777777"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w:del w:id="759" w:author="Windows 用户" w:date="2021-12-06T14:49:00Z">
                  <m:rPr>
                    <m:sty m:val="p"/>
                  </m:rPr>
                  <w:rPr>
                    <w:rFonts w:ascii="Cambria Math" w:hAnsi="Cambria Math"/>
                    <w:kern w:val="2"/>
                  </w:rPr>
                  <m:t>=</m:t>
                </w:del>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13F8B0C9"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w:ins w:id="760" w:author="Windows 用户" w:date="2021-12-06T14:51:00Z">
                  <m:rPr>
                    <m:sty m:val="p"/>
                  </m:rPr>
                  <w:rPr>
                    <w:rFonts w:ascii="Cambria Math" w:hAnsi="Cambria Math"/>
                  </w:rPr>
                  <m:t>←</m:t>
                </w:ins>
              </m:r>
              <m:r>
                <w:del w:id="761" w:author="Windows 用户" w:date="2021-12-06T14:51:00Z">
                  <m:rPr>
                    <m:sty m:val="p"/>
                  </m:rPr>
                  <w:rPr>
                    <w:rFonts w:ascii="Cambria Math" w:hAnsi="Cambria Math"/>
                    <w:kern w:val="2"/>
                  </w:rPr>
                  <m:t>=</m:t>
                </w:del>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70F78C5B"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w:ins w:id="762" w:author="Windows 用户" w:date="2021-12-06T14:51:00Z">
                  <m:rPr>
                    <m:sty m:val="p"/>
                  </m:rPr>
                  <w:rPr>
                    <w:rFonts w:ascii="Cambria Math" w:hAnsi="Cambria Math"/>
                  </w:rPr>
                  <m:t>←</m:t>
                </w:ins>
              </m:r>
              <m:r>
                <w:del w:id="763" w:author="Windows 用户" w:date="2021-12-06T14:51:00Z">
                  <m:rPr>
                    <m:sty m:val="p"/>
                  </m:rPr>
                  <w:rPr>
                    <w:rFonts w:ascii="Cambria Math" w:hAnsi="Cambria Math"/>
                    <w:kern w:val="2"/>
                  </w:rPr>
                  <m:t>=</m:t>
                </w:del>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740"/>
      </w:tr>
    </w:tbl>
    <w:p w14:paraId="046E3D62" w14:textId="77777777" w:rsidR="007D716A" w:rsidRPr="00A57B74" w:rsidRDefault="007D716A" w:rsidP="001F1E24">
      <w:pPr>
        <w:ind w:firstLine="420"/>
      </w:pPr>
    </w:p>
    <w:p w14:paraId="143596DF" w14:textId="3430122C"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ctrlPr>
                      <w:del w:id="764" w:author="Windows 用户" w:date="2021-12-15T09:59:00Z">
                        <w:rPr>
                          <w:rFonts w:ascii="Cambria Math" w:hAnsi="Cambria Math"/>
                          <w:i/>
                          <w:color w:val="0070C0"/>
                        </w:rPr>
                      </w:del>
                    </m:ctrlPr>
                  </m:naryPr>
                  <m:sub>
                    <m:r>
                      <w:del w:id="765" w:author="Windows 用户" w:date="2021-12-15T09:59:00Z">
                        <w:rPr>
                          <w:rFonts w:ascii="Cambria Math" w:hAnsi="Cambria Math"/>
                          <w:color w:val="0070C0"/>
                          <w:rPrChange w:id="766" w:author="Windows 用户" w:date="2021-12-15T10:01:00Z">
                            <w:rPr>
                              <w:rFonts w:ascii="Cambria Math" w:hAnsi="Cambria Math"/>
                            </w:rPr>
                          </w:rPrChange>
                        </w:rPr>
                        <m:t>i=1</m:t>
                      </w:del>
                    </m:r>
                  </m:sub>
                  <m:sup>
                    <m:r>
                      <w:del w:id="767" w:author="Windows 用户" w:date="2021-12-15T09:59:00Z">
                        <w:rPr>
                          <w:rFonts w:ascii="Cambria Math" w:hAnsi="Cambria Math"/>
                          <w:color w:val="0070C0"/>
                          <w:rPrChange w:id="768" w:author="Windows 用户" w:date="2021-12-15T10:01:00Z">
                            <w:rPr>
                              <w:rFonts w:ascii="Cambria Math" w:hAnsi="Cambria Math"/>
                            </w:rPr>
                          </w:rPrChange>
                        </w:rPr>
                        <m:t>ma</m:t>
                      </w:del>
                    </m:r>
                  </m:sup>
                  <m:e>
                    <m:r>
                      <w:del w:id="769" w:author="Windows 用户" w:date="2021-12-15T09:59:00Z">
                        <w:rPr>
                          <w:rFonts w:ascii="Cambria Math" w:hAnsi="Cambria Math"/>
                          <w:color w:val="0070C0"/>
                          <w:rPrChange w:id="770" w:author="Windows 用户" w:date="2021-12-15T10:01:00Z">
                            <w:rPr>
                              <w:rFonts w:ascii="Cambria Math" w:hAnsi="Cambria Math"/>
                            </w:rPr>
                          </w:rPrChange>
                        </w:rPr>
                        <m:t>(</m:t>
                      </w:del>
                    </m:r>
                    <m:sSub>
                      <m:sSubPr>
                        <m:ctrlPr>
                          <w:del w:id="771" w:author="Windows 用户" w:date="2021-12-15T09:59:00Z">
                            <w:rPr>
                              <w:rFonts w:ascii="Cambria Math" w:hAnsi="Cambria Math"/>
                              <w:i/>
                              <w:color w:val="0070C0"/>
                            </w:rPr>
                          </w:del>
                        </m:ctrlPr>
                      </m:sSubPr>
                      <m:e>
                        <m:r>
                          <w:del w:id="772" w:author="Windows 用户" w:date="2021-12-15T09:59:00Z">
                            <w:rPr>
                              <w:rFonts w:ascii="Cambria Math" w:hAnsi="Cambria Math"/>
                              <w:color w:val="0070C0"/>
                              <w:rPrChange w:id="773" w:author="Windows 用户" w:date="2021-12-15T10:01:00Z">
                                <w:rPr>
                                  <w:rFonts w:ascii="Cambria Math" w:hAnsi="Cambria Math"/>
                                </w:rPr>
                              </w:rPrChange>
                            </w:rPr>
                            <m:t>ls</m:t>
                          </w:del>
                        </m:r>
                      </m:e>
                      <m:sub>
                        <m:r>
                          <w:del w:id="774" w:author="Windows 用户" w:date="2021-12-15T09:59:00Z">
                            <w:rPr>
                              <w:rFonts w:ascii="Cambria Math" w:hAnsi="Cambria Math"/>
                              <w:color w:val="0070C0"/>
                              <w:rPrChange w:id="775" w:author="Windows 用户" w:date="2021-12-15T10:01:00Z">
                                <w:rPr>
                                  <w:rFonts w:ascii="Cambria Math" w:hAnsi="Cambria Math"/>
                                </w:rPr>
                              </w:rPrChange>
                            </w:rPr>
                            <m:t>i</m:t>
                          </w:del>
                        </m:r>
                      </m:sub>
                    </m:sSub>
                    <m:r>
                      <w:del w:id="776" w:author="Windows 用户" w:date="2021-12-15T09:59:00Z">
                        <w:rPr>
                          <w:rFonts w:ascii="Cambria Math" w:hAnsi="Cambria Math"/>
                          <w:color w:val="0070C0"/>
                          <w:rPrChange w:id="777" w:author="Windows 用户" w:date="2021-12-15T10:01:00Z">
                            <w:rPr>
                              <w:rFonts w:ascii="Cambria Math" w:hAnsi="Cambria Math"/>
                            </w:rPr>
                          </w:rPrChange>
                        </w:rPr>
                        <m:t>-</m:t>
                      </w:del>
                    </m:r>
                    <m:sSub>
                      <m:sSubPr>
                        <m:ctrlPr>
                          <w:del w:id="778" w:author="Windows 用户" w:date="2021-12-15T09:59:00Z">
                            <w:rPr>
                              <w:rFonts w:ascii="Cambria Math" w:hAnsi="Cambria Math"/>
                              <w:i/>
                              <w:color w:val="0070C0"/>
                            </w:rPr>
                          </w:del>
                        </m:ctrlPr>
                      </m:sSubPr>
                      <m:e>
                        <m:r>
                          <w:del w:id="779" w:author="Windows 用户" w:date="2021-12-15T09:59:00Z">
                            <w:rPr>
                              <w:rFonts w:ascii="Cambria Math" w:hAnsi="Cambria Math"/>
                              <w:color w:val="0070C0"/>
                              <w:rPrChange w:id="780" w:author="Windows 用户" w:date="2021-12-15T10:01:00Z">
                                <w:rPr>
                                  <w:rFonts w:ascii="Cambria Math" w:hAnsi="Cambria Math"/>
                                </w:rPr>
                              </w:rPrChange>
                            </w:rPr>
                            <m:t>es</m:t>
                          </w:del>
                        </m:r>
                      </m:e>
                      <m:sub>
                        <m:r>
                          <w:del w:id="781" w:author="Windows 用户" w:date="2021-12-15T09:59:00Z">
                            <w:rPr>
                              <w:rFonts w:ascii="Cambria Math" w:hAnsi="Cambria Math"/>
                              <w:color w:val="0070C0"/>
                              <w:rPrChange w:id="782" w:author="Windows 用户" w:date="2021-12-15T10:01:00Z">
                                <w:rPr>
                                  <w:rFonts w:ascii="Cambria Math" w:hAnsi="Cambria Math"/>
                                </w:rPr>
                              </w:rPrChange>
                            </w:rPr>
                            <m:t>i</m:t>
                          </w:del>
                        </m:r>
                      </m:sub>
                    </m:sSub>
                    <m:r>
                      <w:del w:id="783" w:author="Windows 用户" w:date="2021-12-15T09:59:00Z">
                        <w:rPr>
                          <w:rFonts w:ascii="Cambria Math" w:hAnsi="Cambria Math"/>
                          <w:color w:val="0070C0"/>
                          <w:rPrChange w:id="784" w:author="Windows 用户" w:date="2021-12-15T10:01:00Z">
                            <w:rPr>
                              <w:rFonts w:ascii="Cambria Math" w:hAnsi="Cambria Math"/>
                            </w:rPr>
                          </w:rPrChange>
                        </w:rPr>
                        <m:t>)</m:t>
                      </w:del>
                    </m:r>
                  </m:e>
                </m:nary>
                <m:nary>
                  <m:naryPr>
                    <m:chr m:val="∑"/>
                    <m:limLoc m:val="subSup"/>
                    <m:supHide m:val="1"/>
                    <m:ctrlPr>
                      <w:ins w:id="785" w:author="Windows 用户" w:date="2021-12-15T09:59:00Z">
                        <w:rPr>
                          <w:rFonts w:ascii="Cambria Math" w:hAnsi="Cambria Math"/>
                          <w:i/>
                          <w:color w:val="0070C0"/>
                        </w:rPr>
                      </w:ins>
                    </m:ctrlPr>
                  </m:naryPr>
                  <m:sub>
                    <m:r>
                      <w:ins w:id="786" w:author="Windows 用户" w:date="2021-12-15T09:59:00Z">
                        <w:rPr>
                          <w:rFonts w:ascii="Cambria Math" w:hAnsi="Cambria Math"/>
                          <w:color w:val="0070C0"/>
                          <w:rPrChange w:id="787" w:author="Windows 用户" w:date="2021-12-15T10:01:00Z">
                            <w:rPr>
                              <w:rFonts w:ascii="Cambria Math" w:hAnsi="Cambria Math"/>
                            </w:rPr>
                          </w:rPrChange>
                        </w:rPr>
                        <m:t>i</m:t>
                      </w:ins>
                    </m:r>
                    <m:r>
                      <w:ins w:id="788" w:author="Windows 用户" w:date="2021-12-15T09:59:00Z">
                        <w:rPr>
                          <w:rFonts w:ascii="Cambria Math" w:hAnsi="Cambria Math" w:hint="eastAsia"/>
                          <w:color w:val="0070C0"/>
                          <w:rPrChange w:id="789" w:author="Windows 用户" w:date="2021-12-15T10:01:00Z">
                            <w:rPr>
                              <w:rFonts w:ascii="Cambria Math" w:hAnsi="Cambria Math" w:hint="eastAsia"/>
                            </w:rPr>
                          </w:rPrChange>
                        </w:rPr>
                        <m:t>∈</m:t>
                      </w:ins>
                    </m:r>
                    <m:r>
                      <w:ins w:id="790" w:author="Windows 用户" w:date="2021-12-15T09:59:00Z">
                        <w:rPr>
                          <w:rFonts w:ascii="Cambria Math" w:hAnsi="Cambria Math"/>
                          <w:color w:val="0070C0"/>
                          <w:rPrChange w:id="791" w:author="Windows 用户" w:date="2021-12-15T10:01:00Z">
                            <w:rPr>
                              <w:rFonts w:ascii="Cambria Math" w:hAnsi="Cambria Math"/>
                            </w:rPr>
                          </w:rPrChange>
                        </w:rPr>
                        <m:t>M</m:t>
                      </w:ins>
                    </m:r>
                  </m:sub>
                  <m:sup/>
                  <m:e>
                    <m:r>
                      <w:ins w:id="792" w:author="Windows 用户" w:date="2021-12-15T09:59:00Z">
                        <w:rPr>
                          <w:rFonts w:ascii="Cambria Math" w:hAnsi="Cambria Math"/>
                          <w:color w:val="0070C0"/>
                          <w:rPrChange w:id="793" w:author="Windows 用户" w:date="2021-12-15T10:01:00Z">
                            <w:rPr>
                              <w:rFonts w:ascii="Cambria Math" w:hAnsi="Cambria Math"/>
                            </w:rPr>
                          </w:rPrChange>
                        </w:rPr>
                        <m:t>(</m:t>
                      </w:ins>
                    </m:r>
                    <m:sSub>
                      <m:sSubPr>
                        <m:ctrlPr>
                          <w:ins w:id="794" w:author="Windows 用户" w:date="2021-12-15T09:59:00Z">
                            <w:rPr>
                              <w:rFonts w:ascii="Cambria Math" w:hAnsi="Cambria Math"/>
                              <w:i/>
                              <w:color w:val="0070C0"/>
                            </w:rPr>
                          </w:ins>
                        </m:ctrlPr>
                      </m:sSubPr>
                      <m:e>
                        <m:r>
                          <w:ins w:id="795" w:author="Windows 用户" w:date="2021-12-15T09:59:00Z">
                            <w:rPr>
                              <w:rFonts w:ascii="Cambria Math" w:hAnsi="Cambria Math"/>
                              <w:color w:val="0070C0"/>
                              <w:rPrChange w:id="796" w:author="Windows 用户" w:date="2021-12-15T10:01:00Z">
                                <w:rPr>
                                  <w:rFonts w:ascii="Cambria Math" w:hAnsi="Cambria Math"/>
                                </w:rPr>
                              </w:rPrChange>
                            </w:rPr>
                            <m:t>ls</m:t>
                          </w:ins>
                        </m:r>
                      </m:e>
                      <m:sub>
                        <m:r>
                          <w:ins w:id="797" w:author="Windows 用户" w:date="2021-12-15T09:59:00Z">
                            <w:rPr>
                              <w:rFonts w:ascii="Cambria Math" w:hAnsi="Cambria Math"/>
                              <w:color w:val="0070C0"/>
                              <w:rPrChange w:id="798" w:author="Windows 用户" w:date="2021-12-15T10:01:00Z">
                                <w:rPr>
                                  <w:rFonts w:ascii="Cambria Math" w:hAnsi="Cambria Math"/>
                                </w:rPr>
                              </w:rPrChange>
                            </w:rPr>
                            <m:t>i</m:t>
                          </w:ins>
                        </m:r>
                      </m:sub>
                    </m:sSub>
                    <m:r>
                      <w:ins w:id="799" w:author="Windows 用户" w:date="2021-12-15T09:59:00Z">
                        <w:rPr>
                          <w:rFonts w:ascii="Cambria Math" w:hAnsi="Cambria Math"/>
                          <w:color w:val="0070C0"/>
                          <w:rPrChange w:id="800" w:author="Windows 用户" w:date="2021-12-15T10:01:00Z">
                            <w:rPr>
                              <w:rFonts w:ascii="Cambria Math" w:hAnsi="Cambria Math"/>
                            </w:rPr>
                          </w:rPrChange>
                        </w:rPr>
                        <m:t>-</m:t>
                      </w:ins>
                    </m:r>
                    <m:sSub>
                      <m:sSubPr>
                        <m:ctrlPr>
                          <w:ins w:id="801" w:author="Windows 用户" w:date="2021-12-15T09:59:00Z">
                            <w:rPr>
                              <w:rFonts w:ascii="Cambria Math" w:hAnsi="Cambria Math"/>
                              <w:i/>
                              <w:color w:val="0070C0"/>
                            </w:rPr>
                          </w:ins>
                        </m:ctrlPr>
                      </m:sSubPr>
                      <m:e>
                        <m:r>
                          <w:ins w:id="802" w:author="Windows 用户" w:date="2021-12-15T09:59:00Z">
                            <w:rPr>
                              <w:rFonts w:ascii="Cambria Math" w:hAnsi="Cambria Math"/>
                              <w:color w:val="0070C0"/>
                              <w:rPrChange w:id="803" w:author="Windows 用户" w:date="2021-12-15T10:01:00Z">
                                <w:rPr>
                                  <w:rFonts w:ascii="Cambria Math" w:hAnsi="Cambria Math"/>
                                </w:rPr>
                              </w:rPrChange>
                            </w:rPr>
                            <m:t>es</m:t>
                          </w:ins>
                        </m:r>
                      </m:e>
                      <m:sub>
                        <m:r>
                          <w:ins w:id="804" w:author="Windows 用户" w:date="2021-12-15T09:59:00Z">
                            <w:rPr>
                              <w:rFonts w:ascii="Cambria Math" w:hAnsi="Cambria Math"/>
                              <w:color w:val="0070C0"/>
                              <w:rPrChange w:id="805" w:author="Windows 用户" w:date="2021-12-15T10:01:00Z">
                                <w:rPr>
                                  <w:rFonts w:ascii="Cambria Math" w:hAnsi="Cambria Math"/>
                                </w:rPr>
                              </w:rPrChange>
                            </w:rPr>
                            <m:t>i</m:t>
                          </w:ins>
                        </m:r>
                      </m:sub>
                    </m:sSub>
                    <m:r>
                      <w:ins w:id="806" w:author="Windows 用户" w:date="2021-12-15T09:59:00Z">
                        <w:rPr>
                          <w:rFonts w:ascii="Cambria Math" w:hAnsi="Cambria Math"/>
                          <w:color w:val="0070C0"/>
                          <w:rPrChange w:id="807" w:author="Windows 用户" w:date="2021-12-15T10:01:00Z">
                            <w:rPr>
                              <w:rFonts w:ascii="Cambria Math" w:hAnsi="Cambria Math"/>
                            </w:rPr>
                          </w:rPrChange>
                        </w:rPr>
                        <m:t>)</m:t>
                      </w:ins>
                    </m:r>
                  </m:e>
                </m:nary>
              </m:num>
              <m:den>
                <m:r>
                  <w:ins w:id="808" w:author="Windows 用户" w:date="2021-12-15T10:00:00Z">
                    <w:rPr>
                      <w:rFonts w:ascii="Cambria Math" w:hAnsi="Cambria Math"/>
                      <w:color w:val="0070C0"/>
                      <w:rPrChange w:id="809" w:author="Windows 用户" w:date="2021-12-15T10:01:00Z">
                        <w:rPr>
                          <w:rFonts w:ascii="Cambria Math" w:hAnsi="Cambria Math"/>
                        </w:rPr>
                      </w:rPrChange>
                    </w:rPr>
                    <m:t>len(M)</m:t>
                  </w:ins>
                </m:r>
                <m:r>
                  <w:del w:id="810" w:author="Windows 用户" w:date="2021-12-15T10:00:00Z">
                    <w:rPr>
                      <w:rFonts w:ascii="Cambria Math" w:hAnsi="Cambria Math"/>
                      <w:color w:val="0070C0"/>
                      <w:rPrChange w:id="811" w:author="Windows 用户" w:date="2021-12-15T10:01:00Z">
                        <w:rPr>
                          <w:rFonts w:ascii="Cambria Math" w:hAnsi="Cambria Math"/>
                        </w:rPr>
                      </w:rPrChange>
                    </w:rPr>
                    <m:t>ma</m:t>
                  </w:del>
                </m:r>
              </m:den>
            </m:f>
          </m:e>
        </m:d>
      </m:oMath>
      <w:r w:rsidRPr="00A57B74">
        <w:rPr>
          <w:rFonts w:hint="eastAsia"/>
        </w:rPr>
        <w:t>,</w:t>
      </w:r>
      <w:r w:rsidRPr="00A57B74">
        <w:t xml:space="preserve"> where</w:t>
      </w:r>
      <w:ins w:id="812" w:author="Windows 用户" w:date="2021-12-15T10:00:00Z">
        <w:r w:rsidR="00275426">
          <w:t xml:space="preserve"> </w:t>
        </w:r>
        <m:oMath>
          <m:r>
            <w:rPr>
              <w:rFonts w:ascii="Cambria Math" w:hAnsi="Cambria Math"/>
              <w:color w:val="0070C0"/>
              <w:rPrChange w:id="813" w:author="Windows 用户" w:date="2021-12-15T10:01:00Z">
                <w:rPr>
                  <w:rFonts w:ascii="Cambria Math" w:hAnsi="Cambria Math"/>
                </w:rPr>
              </w:rPrChange>
            </w:rPr>
            <m:t>len(M)</m:t>
          </m:r>
        </m:oMath>
      </w:ins>
      <m:oMath>
        <m:r>
          <w:del w:id="814" w:author="Windows 用户" w:date="2021-12-15T10:00:00Z">
            <m:rPr>
              <m:sty m:val="p"/>
            </m:rPr>
            <w:rPr>
              <w:rFonts w:ascii="Cambria Math" w:hAnsi="Cambria Math"/>
            </w:rPr>
            <m:t xml:space="preserve"> </m:t>
          </w:del>
        </m:r>
        <m:r>
          <w:del w:id="815" w:author="Windows 用户" w:date="2021-12-15T10:00:00Z">
            <w:rPr>
              <w:rFonts w:ascii="Cambria Math" w:hAnsi="Cambria Math"/>
            </w:rPr>
            <m:t>ma</m:t>
          </w:del>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16" w:name="OLE_LINK7"/>
      <w:bookmarkStart w:id="817" w:name="OLE_LINK18"/>
      <w:r w:rsidRPr="00A57B74">
        <w:t>the scarceness</w:t>
      </w:r>
      <w:r w:rsidRPr="00A57B74" w:rsidDel="00723FAF">
        <w:t xml:space="preserve"> </w:t>
      </w:r>
      <w:r w:rsidRPr="00A57B74">
        <w:t xml:space="preserve">of resource capabilities </w:t>
      </w:r>
      <w:bookmarkEnd w:id="816"/>
      <w:bookmarkEnd w:id="817"/>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77777777" w:rsidR="007D716A" w:rsidRPr="00A57B74" w:rsidRDefault="007D716A" w:rsidP="001F1E24">
      <w:pPr>
        <w:pStyle w:val="a4"/>
        <w:keepNext/>
        <w:ind w:firstLine="420"/>
      </w:pPr>
      <w:r w:rsidRPr="00A57B74">
        <w:t xml:space="preserve">Table </w:t>
      </w:r>
      <w:fldSimple w:instr=" SEQ Table \* ARABIC ">
        <w:r w:rsidR="00660CB8">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E3572D"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E3572D"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E3572D"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E3572D"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7BCEEC1" w:rsidR="007D716A" w:rsidRPr="002C0AD0" w:rsidRDefault="007D716A">
            <w:pPr>
              <w:spacing w:line="240" w:lineRule="auto"/>
              <w:ind w:firstLineChars="0" w:firstLine="0"/>
              <w:jc w:val="center"/>
              <w:rPr>
                <w:color w:val="0070C0"/>
                <w:rPrChange w:id="818" w:author="Windows 用户" w:date="2021-12-18T19:19:00Z">
                  <w:rPr/>
                </w:rPrChange>
              </w:rPr>
            </w:pPr>
            <w:del w:id="819" w:author="Windows 用户" w:date="2021-12-17T15:45:00Z">
              <w:r w:rsidRPr="002C0AD0" w:rsidDel="007B0C54">
                <w:rPr>
                  <w:color w:val="0070C0"/>
                  <w:rPrChange w:id="820" w:author="Windows 用户" w:date="2021-12-18T19:19:00Z">
                    <w:rPr/>
                  </w:rPrChange>
                </w:rPr>
                <w:delText>30</w:delText>
              </w:r>
            </w:del>
            <w:ins w:id="821" w:author="Windows 用户" w:date="2021-12-17T15:45:00Z">
              <w:r w:rsidR="007B0C54" w:rsidRPr="002C0AD0">
                <w:rPr>
                  <w:color w:val="0070C0"/>
                  <w:rPrChange w:id="822" w:author="Windows 用户" w:date="2021-12-18T19:19:00Z">
                    <w:rPr/>
                  </w:rPrChange>
                </w:rPr>
                <w:t>32</w:t>
              </w:r>
            </w:ins>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6AE3F1F7" w:rsidR="007D716A" w:rsidRPr="002C0AD0" w:rsidRDefault="007D716A">
            <w:pPr>
              <w:spacing w:line="240" w:lineRule="auto"/>
              <w:ind w:firstLineChars="0" w:firstLine="0"/>
              <w:jc w:val="center"/>
              <w:rPr>
                <w:color w:val="0070C0"/>
                <w:rPrChange w:id="823" w:author="Windows 用户" w:date="2021-12-18T19:19:00Z">
                  <w:rPr/>
                </w:rPrChange>
              </w:rPr>
            </w:pPr>
            <w:del w:id="824" w:author="Windows 用户" w:date="2021-12-17T15:46:00Z">
              <w:r w:rsidRPr="002C0AD0" w:rsidDel="007B0C54">
                <w:rPr>
                  <w:color w:val="0070C0"/>
                  <w:rPrChange w:id="825" w:author="Windows 用户" w:date="2021-12-18T19:19:00Z">
                    <w:rPr/>
                  </w:rPrChange>
                </w:rPr>
                <w:delText>60</w:delText>
              </w:r>
            </w:del>
            <w:ins w:id="826" w:author="Windows 用户" w:date="2021-12-17T15:46:00Z">
              <w:r w:rsidR="007B0C54" w:rsidRPr="002C0AD0">
                <w:rPr>
                  <w:color w:val="0070C0"/>
                  <w:rPrChange w:id="827" w:author="Windows 用户" w:date="2021-12-18T19:19:00Z">
                    <w:rPr/>
                  </w:rPrChange>
                </w:rPr>
                <w:t>62</w:t>
              </w:r>
            </w:ins>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10FAE025" w:rsidR="007D716A" w:rsidRPr="002C0AD0" w:rsidRDefault="007D716A">
            <w:pPr>
              <w:spacing w:line="240" w:lineRule="auto"/>
              <w:ind w:firstLineChars="0" w:firstLine="0"/>
              <w:jc w:val="center"/>
              <w:rPr>
                <w:color w:val="0070C0"/>
                <w:rPrChange w:id="828" w:author="Windows 用户" w:date="2021-12-18T19:19:00Z">
                  <w:rPr/>
                </w:rPrChange>
              </w:rPr>
            </w:pPr>
            <w:del w:id="829" w:author="Windows 用户" w:date="2021-12-17T15:46:00Z">
              <w:r w:rsidRPr="002C0AD0" w:rsidDel="007B0C54">
                <w:rPr>
                  <w:color w:val="0070C0"/>
                  <w:rPrChange w:id="830" w:author="Windows 用户" w:date="2021-12-18T19:19:00Z">
                    <w:rPr/>
                  </w:rPrChange>
                </w:rPr>
                <w:delText>120</w:delText>
              </w:r>
            </w:del>
            <w:ins w:id="831" w:author="Windows 用户" w:date="2021-12-17T15:46:00Z">
              <w:r w:rsidR="007B0C54" w:rsidRPr="002C0AD0">
                <w:rPr>
                  <w:color w:val="0070C0"/>
                  <w:rPrChange w:id="832" w:author="Windows 用户" w:date="2021-12-18T19:19:00Z">
                    <w:rPr/>
                  </w:rPrChange>
                </w:rPr>
                <w:t>122</w:t>
              </w:r>
            </w:ins>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4751E9">
        <w:rPr>
          <w:highlight w:val="yellow"/>
          <w:rPrChange w:id="833" w:author="Windows 用户" w:date="2021-12-01T13:30:00Z">
            <w:rPr/>
          </w:rPrChange>
        </w:rPr>
        <w:t xml:space="preserve">the instance set </w:t>
      </w:r>
      <m:oMath>
        <m:sSub>
          <m:sSubPr>
            <m:ctrlPr>
              <w:rPr>
                <w:rFonts w:ascii="Cambria Math" w:hAnsi="Cambria Math"/>
                <w:highlight w:val="yellow"/>
              </w:rPr>
            </m:ctrlPr>
          </m:sSubPr>
          <m:e>
            <m:r>
              <w:rPr>
                <w:rFonts w:ascii="Cambria Math" w:hAnsi="Cambria Math"/>
                <w:highlight w:val="yellow"/>
                <w:rPrChange w:id="834" w:author="Windows 用户" w:date="2021-12-01T13:30:00Z">
                  <w:rPr>
                    <w:rFonts w:ascii="Cambria Math" w:hAnsi="Cambria Math"/>
                  </w:rPr>
                </w:rPrChange>
              </w:rPr>
              <m:t>SET</m:t>
            </m:r>
          </m:e>
          <m:sub>
            <m:r>
              <w:rPr>
                <w:rFonts w:ascii="Cambria Math" w:hAnsi="Cambria Math"/>
                <w:highlight w:val="yellow"/>
                <w:rPrChange w:id="835" w:author="Windows 用户" w:date="2021-12-01T13:30:00Z">
                  <w:rPr>
                    <w:rFonts w:ascii="Cambria Math" w:hAnsi="Cambria Math"/>
                  </w:rPr>
                </w:rPrChange>
              </w:rPr>
              <m:t>2</m:t>
            </m:r>
          </m:sub>
        </m:sSub>
      </m:oMath>
      <w:r w:rsidRPr="004751E9">
        <w:rPr>
          <w:highlight w:val="yellow"/>
          <w:rPrChange w:id="836" w:author="Windows 用户" w:date="2021-12-01T13:30:00Z">
            <w:rPr/>
          </w:rPrChange>
        </w:rPr>
        <w:t>, in which the optimal solutions are not obtained.</w:t>
      </w:r>
    </w:p>
    <w:p w14:paraId="5E297FEF" w14:textId="77777777" w:rsidR="007D716A" w:rsidRPr="00A57B74" w:rsidRDefault="007D716A" w:rsidP="001F1E24">
      <w:pPr>
        <w:pStyle w:val="a4"/>
        <w:keepNext/>
        <w:ind w:firstLine="420"/>
        <w:rPr>
          <w:szCs w:val="22"/>
        </w:rPr>
      </w:pPr>
      <w:r w:rsidRPr="00A57B74">
        <w:t xml:space="preserve">Table </w:t>
      </w:r>
      <w:fldSimple w:instr=" SEQ Table \* ARABIC ">
        <w:r w:rsidR="00660CB8">
          <w:rPr>
            <w:noProof/>
          </w:rPr>
          <w:t>3</w:t>
        </w:r>
      </w:fldSimple>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37"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E3572D"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38"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38"/>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37"/>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pPr>
        <w:ind w:firstLine="420"/>
        <w:rPr>
          <w:ins w:id="839" w:author="Windows 用户" w:date="2021-11-22T14:54:00Z"/>
        </w:rPr>
        <w:pPrChange w:id="840" w:author="Windows 用户" w:date="2021-11-22T14:54:00Z">
          <w:pPr>
            <w:pStyle w:val="2"/>
            <w:spacing w:before="156" w:after="156"/>
          </w:pPr>
        </w:pPrChange>
      </w:pPr>
    </w:p>
    <w:p w14:paraId="4229E9BC" w14:textId="1C5C60E1" w:rsidR="00576B86" w:rsidRPr="00B0374D" w:rsidRDefault="00576B86">
      <w:pPr>
        <w:ind w:firstLine="420"/>
        <w:rPr>
          <w:ins w:id="841" w:author="Windows 用户" w:date="2021-11-22T14:55:00Z"/>
          <w:color w:val="0070C0"/>
          <w:rPrChange w:id="842" w:author="Windows 用户" w:date="2022-01-03T10:35:00Z">
            <w:rPr>
              <w:ins w:id="843" w:author="Windows 用户" w:date="2021-11-22T14:55:00Z"/>
            </w:rPr>
          </w:rPrChange>
        </w:rPr>
        <w:pPrChange w:id="844" w:author="Windows 用户" w:date="2021-11-22T14:54:00Z">
          <w:pPr>
            <w:pStyle w:val="2"/>
            <w:spacing w:before="156" w:after="156"/>
          </w:pPr>
        </w:pPrChange>
      </w:pPr>
      <w:ins w:id="845" w:author="Windows 用户" w:date="2021-11-22T14:54:00Z">
        <w:r w:rsidRPr="00B0374D">
          <w:rPr>
            <w:rFonts w:hint="eastAsia"/>
            <w:color w:val="0070C0"/>
            <w:rPrChange w:id="846" w:author="Windows 用户" w:date="2022-01-03T10:35:00Z">
              <w:rPr>
                <w:rFonts w:hint="eastAsia"/>
                <w:b w:val="0"/>
                <w:bCs w:val="0"/>
              </w:rPr>
            </w:rPrChange>
          </w:rPr>
          <w:t>补充实验</w:t>
        </w:r>
      </w:ins>
      <w:ins w:id="847" w:author="Windows 用户" w:date="2021-11-22T14:55:00Z">
        <w:r w:rsidRPr="00B0374D">
          <w:rPr>
            <w:rFonts w:hint="eastAsia"/>
            <w:color w:val="0070C0"/>
            <w:rPrChange w:id="848" w:author="Windows 用户" w:date="2022-01-03T10:35:00Z">
              <w:rPr>
                <w:rFonts w:hint="eastAsia"/>
                <w:b w:val="0"/>
                <w:bCs w:val="0"/>
              </w:rPr>
            </w:rPrChange>
          </w:rPr>
          <w:t>：求解</w:t>
        </w:r>
        <w:r w:rsidRPr="00B0374D">
          <w:rPr>
            <w:color w:val="0070C0"/>
            <w:rPrChange w:id="849" w:author="Windows 用户" w:date="2022-01-03T10:35:00Z">
              <w:rPr>
                <w:b w:val="0"/>
                <w:bCs w:val="0"/>
              </w:rPr>
            </w:rPrChange>
          </w:rPr>
          <w:t>M0</w:t>
        </w:r>
      </w:ins>
      <w:ins w:id="850" w:author="Windows 用户" w:date="2022-01-03T10:34:00Z">
        <w:r w:rsidR="00B0374D" w:rsidRPr="00B0374D">
          <w:rPr>
            <w:rFonts w:hint="eastAsia"/>
            <w:color w:val="0070C0"/>
            <w:rPrChange w:id="851" w:author="Windows 用户" w:date="2022-01-03T10:35:00Z">
              <w:rPr>
                <w:rFonts w:hint="eastAsia"/>
                <w:b w:val="0"/>
                <w:bCs w:val="0"/>
              </w:rPr>
            </w:rPrChange>
          </w:rPr>
          <w:t>，要不要分求出可行解和</w:t>
        </w:r>
      </w:ins>
      <w:ins w:id="852" w:author="Windows 用户" w:date="2022-01-03T10:35:00Z">
        <w:r w:rsidR="00B0374D" w:rsidRPr="00B0374D">
          <w:rPr>
            <w:rFonts w:hint="eastAsia"/>
            <w:color w:val="0070C0"/>
            <w:rPrChange w:id="853" w:author="Windows 用户" w:date="2022-01-03T10:35:00Z">
              <w:rPr>
                <w:rFonts w:hint="eastAsia"/>
                <w:b w:val="0"/>
                <w:bCs w:val="0"/>
              </w:rPr>
            </w:rPrChange>
          </w:rPr>
          <w:t>未求出解？</w:t>
        </w:r>
      </w:ins>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848"/>
        <w:gridCol w:w="939"/>
        <w:gridCol w:w="939"/>
        <w:gridCol w:w="606"/>
        <w:gridCol w:w="222"/>
        <w:gridCol w:w="1065"/>
        <w:gridCol w:w="939"/>
        <w:gridCol w:w="606"/>
        <w:gridCol w:w="223"/>
        <w:gridCol w:w="1153"/>
        <w:tblGridChange w:id="854">
          <w:tblGrid>
            <w:gridCol w:w="816"/>
            <w:gridCol w:w="875"/>
            <w:gridCol w:w="973"/>
            <w:gridCol w:w="892"/>
            <w:gridCol w:w="939"/>
            <w:gridCol w:w="606"/>
            <w:gridCol w:w="222"/>
            <w:gridCol w:w="47"/>
            <w:gridCol w:w="1066"/>
            <w:gridCol w:w="939"/>
            <w:gridCol w:w="606"/>
            <w:gridCol w:w="222"/>
            <w:gridCol w:w="1153"/>
          </w:tblGrid>
        </w:tblGridChange>
      </w:tblGrid>
      <w:tr w:rsidR="005E643A" w:rsidRPr="005A6EC5" w14:paraId="515B7A4B" w14:textId="65474969" w:rsidTr="005E643A">
        <w:trPr>
          <w:jc w:val="center"/>
          <w:ins w:id="855" w:author="Windows 用户" w:date="2021-11-22T14:55:00Z"/>
        </w:trPr>
        <w:tc>
          <w:tcPr>
            <w:tcW w:w="436" w:type="pct"/>
            <w:tcBorders>
              <w:top w:val="single" w:sz="4" w:space="0" w:color="auto"/>
              <w:left w:val="nil"/>
              <w:bottom w:val="single" w:sz="4" w:space="0" w:color="auto"/>
              <w:right w:val="nil"/>
            </w:tcBorders>
            <w:vAlign w:val="center"/>
          </w:tcPr>
          <w:p w14:paraId="7EEDCA86" w14:textId="77777777" w:rsidR="005E643A" w:rsidRPr="005A6EC5" w:rsidRDefault="005E643A" w:rsidP="003E237B">
            <w:pPr>
              <w:spacing w:line="240" w:lineRule="auto"/>
              <w:ind w:firstLineChars="0" w:firstLine="0"/>
              <w:jc w:val="center"/>
              <w:rPr>
                <w:ins w:id="856" w:author="Windows 用户" w:date="2021-11-22T14:55:00Z"/>
                <w:rFonts w:cs="Times New Roman"/>
                <w:sz w:val="20"/>
                <w:szCs w:val="22"/>
                <w:rPrChange w:id="857" w:author="Windows 用户" w:date="2021-11-22T14:57:00Z">
                  <w:rPr>
                    <w:ins w:id="858" w:author="Windows 用户" w:date="2021-11-22T14:55:00Z"/>
                    <w:rFonts w:cs="Times New Roman"/>
                    <w:szCs w:val="22"/>
                  </w:rPr>
                </w:rPrChange>
              </w:rPr>
            </w:pPr>
          </w:p>
        </w:tc>
        <w:tc>
          <w:tcPr>
            <w:tcW w:w="988" w:type="pct"/>
            <w:tcBorders>
              <w:top w:val="single" w:sz="4" w:space="0" w:color="auto"/>
              <w:left w:val="nil"/>
              <w:bottom w:val="single" w:sz="4" w:space="0" w:color="auto"/>
              <w:right w:val="nil"/>
            </w:tcBorders>
            <w:vAlign w:val="center"/>
          </w:tcPr>
          <w:p w14:paraId="037F826D" w14:textId="77777777" w:rsidR="005E643A" w:rsidRPr="005A6EC5" w:rsidRDefault="005E643A" w:rsidP="003E237B">
            <w:pPr>
              <w:spacing w:line="240" w:lineRule="auto"/>
              <w:ind w:firstLineChars="0" w:firstLine="0"/>
              <w:jc w:val="center"/>
              <w:rPr>
                <w:ins w:id="859" w:author="Windows 用户" w:date="2021-11-22T14:55:00Z"/>
                <w:rFonts w:cs="Times New Roman"/>
                <w:sz w:val="20"/>
                <w:szCs w:val="22"/>
                <w:rPrChange w:id="860" w:author="Windows 用户" w:date="2021-11-22T14:57:00Z">
                  <w:rPr>
                    <w:ins w:id="861" w:author="Windows 用户" w:date="2021-11-22T14:55:00Z"/>
                    <w:rFonts w:cs="Times New Roman"/>
                    <w:szCs w:val="22"/>
                  </w:rPr>
                </w:rPrChange>
              </w:rPr>
            </w:pPr>
          </w:p>
        </w:tc>
        <w:tc>
          <w:tcPr>
            <w:tcW w:w="1446" w:type="pct"/>
            <w:gridSpan w:val="4"/>
            <w:tcBorders>
              <w:top w:val="single" w:sz="4" w:space="0" w:color="auto"/>
              <w:left w:val="nil"/>
              <w:bottom w:val="single" w:sz="4" w:space="0" w:color="auto"/>
              <w:right w:val="nil"/>
            </w:tcBorders>
            <w:vAlign w:val="center"/>
          </w:tcPr>
          <w:p w14:paraId="6D33C053" w14:textId="19097EE3" w:rsidR="005E643A" w:rsidRPr="009167FC" w:rsidRDefault="005E643A" w:rsidP="003E237B">
            <w:pPr>
              <w:spacing w:line="240" w:lineRule="auto"/>
              <w:ind w:firstLineChars="0" w:firstLine="0"/>
              <w:jc w:val="center"/>
              <w:rPr>
                <w:ins w:id="862" w:author="Windows 用户" w:date="2021-11-22T15:00:00Z"/>
                <w:rFonts w:cs="Times New Roman"/>
                <w:sz w:val="20"/>
                <w:szCs w:val="22"/>
              </w:rPr>
            </w:pPr>
            <w:ins w:id="863" w:author="Windows 用户" w:date="2021-11-22T14:55:00Z">
              <w:r w:rsidRPr="005A6EC5">
                <w:rPr>
                  <w:rFonts w:cs="Times New Roman"/>
                  <w:sz w:val="20"/>
                  <w:szCs w:val="22"/>
                  <w:rPrChange w:id="864" w:author="Windows 用户" w:date="2021-11-22T14:57:00Z">
                    <w:rPr>
                      <w:rFonts w:cs="Times New Roman"/>
                      <w:szCs w:val="22"/>
                    </w:rPr>
                  </w:rPrChange>
                </w:rPr>
                <w:t>M0</w:t>
              </w:r>
            </w:ins>
          </w:p>
        </w:tc>
        <w:tc>
          <w:tcPr>
            <w:tcW w:w="2130" w:type="pct"/>
            <w:gridSpan w:val="5"/>
            <w:tcBorders>
              <w:top w:val="single" w:sz="4" w:space="0" w:color="auto"/>
              <w:left w:val="nil"/>
              <w:bottom w:val="single" w:sz="4" w:space="0" w:color="auto"/>
              <w:right w:val="nil"/>
            </w:tcBorders>
            <w:vAlign w:val="center"/>
          </w:tcPr>
          <w:p w14:paraId="7AD82120" w14:textId="4BD0F3C3" w:rsidR="005E643A" w:rsidRPr="005A6EC5" w:rsidRDefault="005E643A" w:rsidP="003E237B">
            <w:pPr>
              <w:spacing w:line="240" w:lineRule="auto"/>
              <w:ind w:firstLineChars="0" w:firstLine="0"/>
              <w:jc w:val="center"/>
              <w:rPr>
                <w:ins w:id="865" w:author="Windows 用户" w:date="2021-11-22T14:58:00Z"/>
                <w:rFonts w:cs="Times New Roman"/>
                <w:sz w:val="20"/>
                <w:szCs w:val="22"/>
              </w:rPr>
            </w:pPr>
            <w:ins w:id="866" w:author="Windows 用户" w:date="2021-11-22T14:56:00Z">
              <w:r w:rsidRPr="005A6EC5">
                <w:rPr>
                  <w:rFonts w:cs="Times New Roman"/>
                  <w:sz w:val="20"/>
                  <w:szCs w:val="22"/>
                  <w:rPrChange w:id="867" w:author="Windows 用户" w:date="2021-11-22T14:57:00Z">
                    <w:rPr>
                      <w:rFonts w:cs="Times New Roman"/>
                      <w:szCs w:val="22"/>
                    </w:rPr>
                  </w:rPrChange>
                </w:rPr>
                <w:t>M1</w:t>
              </w:r>
            </w:ins>
          </w:p>
        </w:tc>
      </w:tr>
      <w:tr w:rsidR="002A2A9D" w:rsidRPr="005A6EC5" w14:paraId="44A851DB" w14:textId="507BBC9D" w:rsidTr="005E643A">
        <w:tblPrEx>
          <w:tblW w:w="5501" w:type="pct"/>
          <w:jc w:val="center"/>
          <w:tblBorders>
            <w:left w:val="none" w:sz="0" w:space="0" w:color="auto"/>
            <w:right w:val="none" w:sz="0" w:space="0" w:color="auto"/>
            <w:insideH w:val="none" w:sz="0" w:space="0" w:color="auto"/>
            <w:insideV w:val="none" w:sz="0" w:space="0" w:color="auto"/>
          </w:tblBorders>
          <w:tblPrExChange w:id="868"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869" w:author="Windows 用户" w:date="2021-11-22T14:55:00Z"/>
          <w:trPrChange w:id="870" w:author="Windows 用户" w:date="2021-11-22T15:03:00Z">
            <w:trPr>
              <w:jc w:val="center"/>
            </w:trPr>
          </w:trPrChange>
        </w:trPr>
        <w:tc>
          <w:tcPr>
            <w:tcW w:w="436" w:type="pct"/>
            <w:tcBorders>
              <w:top w:val="single" w:sz="4" w:space="0" w:color="auto"/>
              <w:left w:val="nil"/>
              <w:bottom w:val="single" w:sz="4" w:space="0" w:color="auto"/>
              <w:right w:val="nil"/>
            </w:tcBorders>
            <w:vAlign w:val="center"/>
            <w:hideMark/>
            <w:tcPrChange w:id="871" w:author="Windows 用户" w:date="2021-11-22T15:03:00Z">
              <w:tcPr>
                <w:tcW w:w="436" w:type="pct"/>
                <w:tcBorders>
                  <w:top w:val="single" w:sz="4" w:space="0" w:color="auto"/>
                  <w:left w:val="nil"/>
                  <w:bottom w:val="single" w:sz="4" w:space="0" w:color="auto"/>
                  <w:right w:val="nil"/>
                </w:tcBorders>
                <w:vAlign w:val="center"/>
                <w:hideMark/>
              </w:tcPr>
            </w:tcPrChange>
          </w:tcPr>
          <w:p w14:paraId="13DB6904" w14:textId="77777777" w:rsidR="00494483" w:rsidRPr="005A6EC5" w:rsidRDefault="00494483" w:rsidP="005A6EC5">
            <w:pPr>
              <w:spacing w:line="240" w:lineRule="auto"/>
              <w:ind w:firstLineChars="0" w:firstLine="0"/>
              <w:jc w:val="center"/>
              <w:rPr>
                <w:ins w:id="872" w:author="Windows 用户" w:date="2021-11-22T14:55:00Z"/>
                <w:rFonts w:cs="Times New Roman"/>
                <w:sz w:val="20"/>
                <w:szCs w:val="22"/>
                <w:rPrChange w:id="873" w:author="Windows 用户" w:date="2021-11-22T14:57:00Z">
                  <w:rPr>
                    <w:ins w:id="874" w:author="Windows 用户" w:date="2021-11-22T14:55:00Z"/>
                    <w:rFonts w:cs="Times New Roman"/>
                    <w:szCs w:val="22"/>
                  </w:rPr>
                </w:rPrChange>
              </w:rPr>
            </w:pPr>
            <w:ins w:id="875" w:author="Windows 用户" w:date="2021-11-22T14:55:00Z">
              <w:r w:rsidRPr="005A6EC5">
                <w:rPr>
                  <w:rFonts w:cs="Times New Roman"/>
                  <w:sz w:val="20"/>
                  <w:szCs w:val="22"/>
                  <w:rPrChange w:id="876" w:author="Windows 用户" w:date="2021-11-22T14:57:00Z">
                    <w:rPr>
                      <w:rFonts w:cs="Times New Roman"/>
                      <w:szCs w:val="22"/>
                    </w:rPr>
                  </w:rPrChange>
                </w:rPr>
                <w:t>Dataset</w:t>
              </w:r>
            </w:ins>
          </w:p>
        </w:tc>
        <w:tc>
          <w:tcPr>
            <w:tcW w:w="988" w:type="pct"/>
            <w:tcBorders>
              <w:top w:val="single" w:sz="4" w:space="0" w:color="auto"/>
              <w:left w:val="nil"/>
              <w:bottom w:val="single" w:sz="4" w:space="0" w:color="auto"/>
              <w:right w:val="nil"/>
            </w:tcBorders>
            <w:vAlign w:val="center"/>
            <w:hideMark/>
            <w:tcPrChange w:id="877" w:author="Windows 用户" w:date="2021-11-22T15:03:00Z">
              <w:tcPr>
                <w:tcW w:w="468" w:type="pct"/>
                <w:tcBorders>
                  <w:top w:val="single" w:sz="4" w:space="0" w:color="auto"/>
                  <w:left w:val="nil"/>
                  <w:bottom w:val="single" w:sz="4" w:space="0" w:color="auto"/>
                  <w:right w:val="nil"/>
                </w:tcBorders>
                <w:vAlign w:val="center"/>
                <w:hideMark/>
              </w:tcPr>
            </w:tcPrChange>
          </w:tcPr>
          <w:p w14:paraId="63588269" w14:textId="77777777" w:rsidR="00494483" w:rsidRPr="005A6EC5" w:rsidRDefault="00E3572D" w:rsidP="005A6EC5">
            <w:pPr>
              <w:spacing w:line="240" w:lineRule="auto"/>
              <w:ind w:firstLineChars="0" w:firstLine="0"/>
              <w:jc w:val="center"/>
              <w:rPr>
                <w:ins w:id="878" w:author="Windows 用户" w:date="2021-11-22T14:55:00Z"/>
                <w:rFonts w:cs="Times New Roman"/>
                <w:sz w:val="20"/>
                <w:szCs w:val="22"/>
                <w:rPrChange w:id="879" w:author="Windows 用户" w:date="2021-11-22T14:57:00Z">
                  <w:rPr>
                    <w:ins w:id="880" w:author="Windows 用户" w:date="2021-11-22T14:55:00Z"/>
                    <w:rFonts w:cs="Times New Roman"/>
                    <w:szCs w:val="22"/>
                  </w:rPr>
                </w:rPrChange>
              </w:rPr>
            </w:pPr>
            <m:oMathPara>
              <m:oMath>
                <m:acc>
                  <m:accPr>
                    <m:chr m:val="̅"/>
                    <m:ctrlPr>
                      <w:ins w:id="881" w:author="Windows 用户" w:date="2021-11-22T14:55:00Z">
                        <w:rPr>
                          <w:rFonts w:ascii="Cambria Math" w:hAnsi="Cambria Math" w:cs="Times New Roman"/>
                          <w:sz w:val="20"/>
                          <w:szCs w:val="22"/>
                        </w:rPr>
                      </w:ins>
                    </m:ctrlPr>
                  </m:accPr>
                  <m:e>
                    <m:r>
                      <w:ins w:id="882" w:author="Windows 用户" w:date="2021-11-22T14:55:00Z">
                        <w:rPr>
                          <w:rFonts w:ascii="Cambria Math" w:hAnsi="Cambria Math" w:cs="Times New Roman"/>
                          <w:sz w:val="20"/>
                          <w:szCs w:val="22"/>
                          <w:rPrChange w:id="883" w:author="Windows 用户" w:date="2021-11-22T14:57:00Z">
                            <w:rPr>
                              <w:rFonts w:ascii="Cambria Math" w:hAnsi="Cambria Math" w:cs="Times New Roman"/>
                              <w:szCs w:val="22"/>
                            </w:rPr>
                          </w:rPrChange>
                        </w:rPr>
                        <m:t>d</m:t>
                      </w:ins>
                    </m:r>
                  </m:e>
                </m:acc>
              </m:oMath>
            </m:oMathPara>
          </w:p>
        </w:tc>
        <w:tc>
          <w:tcPr>
            <w:tcW w:w="502" w:type="pct"/>
            <w:tcBorders>
              <w:top w:val="single" w:sz="4" w:space="0" w:color="auto"/>
              <w:left w:val="nil"/>
              <w:bottom w:val="single" w:sz="4" w:space="0" w:color="auto"/>
              <w:right w:val="nil"/>
            </w:tcBorders>
            <w:vAlign w:val="center"/>
            <w:tcPrChange w:id="884" w:author="Windows 用户" w:date="2021-11-22T15:03:00Z">
              <w:tcPr>
                <w:tcW w:w="1066" w:type="pct"/>
                <w:gridSpan w:val="2"/>
                <w:tcBorders>
                  <w:top w:val="single" w:sz="4" w:space="0" w:color="auto"/>
                  <w:left w:val="nil"/>
                  <w:bottom w:val="single" w:sz="4" w:space="0" w:color="auto"/>
                  <w:right w:val="nil"/>
                </w:tcBorders>
                <w:vAlign w:val="center"/>
              </w:tcPr>
            </w:tcPrChange>
          </w:tcPr>
          <w:p w14:paraId="558FECAE" w14:textId="5F316869" w:rsidR="00494483" w:rsidRPr="005A6EC5" w:rsidRDefault="00494483" w:rsidP="005A6EC5">
            <w:pPr>
              <w:spacing w:line="240" w:lineRule="auto"/>
              <w:ind w:firstLineChars="0" w:firstLine="0"/>
              <w:jc w:val="center"/>
              <w:rPr>
                <w:ins w:id="885" w:author="Windows 用户" w:date="2021-11-22T14:55:00Z"/>
                <w:rFonts w:cs="Times New Roman"/>
                <w:sz w:val="20"/>
                <w:szCs w:val="22"/>
                <w:rPrChange w:id="886" w:author="Windows 用户" w:date="2021-11-22T14:57:00Z">
                  <w:rPr>
                    <w:ins w:id="887" w:author="Windows 用户" w:date="2021-11-22T14:55:00Z"/>
                    <w:rFonts w:cs="Times New Roman"/>
                    <w:szCs w:val="22"/>
                  </w:rPr>
                </w:rPrChange>
              </w:rPr>
            </w:pPr>
            <w:ins w:id="888" w:author="Windows 用户" w:date="2021-11-22T14:57:00Z">
              <w:r w:rsidRPr="005A6EC5">
                <w:rPr>
                  <w:rFonts w:cs="Times New Roman"/>
                  <w:sz w:val="20"/>
                  <w:szCs w:val="22"/>
                  <w:rPrChange w:id="889" w:author="Windows 用户" w:date="2021-11-22T14:57:00Z">
                    <w:rPr>
                      <w:rFonts w:cs="Times New Roman"/>
                      <w:szCs w:val="22"/>
                    </w:rPr>
                  </w:rPrChange>
                </w:rPr>
                <w:t xml:space="preserve"># of solutions </w:t>
              </w:r>
              <w:r w:rsidRPr="005A6EC5">
                <w:rPr>
                  <w:rFonts w:cs="Times New Roman"/>
                  <w:sz w:val="20"/>
                  <w:szCs w:val="22"/>
                  <w:rPrChange w:id="890"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891"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892" w:author="Windows 用户" w:date="2021-11-22T14:57:00Z">
                          <w:rPr>
                            <w:rFonts w:ascii="Cambria Math" w:hAnsi="Cambria Math" w:cs="Times New Roman"/>
                            <w:szCs w:val="22"/>
                          </w:rPr>
                        </w:rPrChange>
                      </w:rPr>
                      <m:t>1</m:t>
                    </m:r>
                  </m:sub>
                </m:sSub>
              </m:oMath>
              <w:r w:rsidRPr="005A6EC5">
                <w:rPr>
                  <w:rFonts w:cs="Times New Roman"/>
                  <w:sz w:val="20"/>
                  <w:szCs w:val="22"/>
                  <w:rPrChange w:id="893"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894" w:author="Windows 用户" w:date="2021-11-22T15:03:00Z">
              <w:tcPr>
                <w:tcW w:w="329" w:type="pct"/>
                <w:tcBorders>
                  <w:top w:val="single" w:sz="4" w:space="0" w:color="auto"/>
                  <w:left w:val="nil"/>
                  <w:bottom w:val="single" w:sz="4" w:space="0" w:color="auto"/>
                  <w:right w:val="nil"/>
                </w:tcBorders>
                <w:vAlign w:val="center"/>
              </w:tcPr>
            </w:tcPrChange>
          </w:tcPr>
          <w:p w14:paraId="0D77B6B1" w14:textId="057F7DC2" w:rsidR="00494483" w:rsidRPr="005A6EC5" w:rsidRDefault="00494483" w:rsidP="005A6EC5">
            <w:pPr>
              <w:spacing w:line="240" w:lineRule="auto"/>
              <w:ind w:firstLineChars="0" w:firstLine="0"/>
              <w:jc w:val="center"/>
              <w:rPr>
                <w:ins w:id="895" w:author="Windows 用户" w:date="2021-11-22T14:55:00Z"/>
                <w:rFonts w:cs="Times New Roman"/>
                <w:sz w:val="20"/>
                <w:szCs w:val="22"/>
                <w:rPrChange w:id="896" w:author="Windows 用户" w:date="2021-11-22T14:57:00Z">
                  <w:rPr>
                    <w:ins w:id="897" w:author="Windows 用户" w:date="2021-11-22T14:55:00Z"/>
                    <w:rFonts w:cs="Times New Roman"/>
                    <w:szCs w:val="22"/>
                  </w:rPr>
                </w:rPrChange>
              </w:rPr>
            </w:pPr>
            <w:ins w:id="898" w:author="Windows 用户" w:date="2021-11-22T14:57:00Z">
              <w:r w:rsidRPr="005A6EC5">
                <w:rPr>
                  <w:rFonts w:cs="Times New Roman"/>
                  <w:sz w:val="20"/>
                  <w:szCs w:val="22"/>
                  <w:rPrChange w:id="899" w:author="Windows 用户" w:date="2021-11-22T14:57:00Z">
                    <w:rPr>
                      <w:rFonts w:cs="Times New Roman"/>
                      <w:szCs w:val="22"/>
                    </w:rPr>
                  </w:rPrChange>
                </w:rPr>
                <w:lastRenderedPageBreak/>
                <w:t xml:space="preserve"># of solutions </w:t>
              </w:r>
              <w:r w:rsidRPr="005A6EC5">
                <w:rPr>
                  <w:rFonts w:cs="Times New Roman"/>
                  <w:sz w:val="20"/>
                  <w:szCs w:val="22"/>
                  <w:rPrChange w:id="900"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01"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02" w:author="Windows 用户" w:date="2021-11-22T14:57:00Z">
                          <w:rPr>
                            <w:rFonts w:ascii="Cambria Math" w:hAnsi="Cambria Math" w:cs="Times New Roman"/>
                            <w:szCs w:val="22"/>
                          </w:rPr>
                        </w:rPrChange>
                      </w:rPr>
                      <m:t>2</m:t>
                    </m:r>
                  </m:sub>
                </m:sSub>
              </m:oMath>
              <w:r w:rsidRPr="005A6EC5">
                <w:rPr>
                  <w:rFonts w:cs="Times New Roman"/>
                  <w:sz w:val="20"/>
                  <w:szCs w:val="22"/>
                  <w:rPrChange w:id="903"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04" w:author="Windows 用户" w:date="2021-11-22T15:03:00Z">
              <w:tcPr>
                <w:tcW w:w="324" w:type="pct"/>
                <w:tcBorders>
                  <w:top w:val="single" w:sz="4" w:space="0" w:color="auto"/>
                  <w:left w:val="nil"/>
                  <w:bottom w:val="single" w:sz="4" w:space="0" w:color="auto"/>
                  <w:right w:val="nil"/>
                </w:tcBorders>
                <w:vAlign w:val="center"/>
              </w:tcPr>
            </w:tcPrChange>
          </w:tcPr>
          <w:p w14:paraId="1CE02463" w14:textId="648E4D9F" w:rsidR="00494483" w:rsidRPr="005A6EC5" w:rsidRDefault="00494483" w:rsidP="005A6EC5">
            <w:pPr>
              <w:spacing w:line="240" w:lineRule="auto"/>
              <w:ind w:firstLineChars="0" w:firstLine="0"/>
              <w:jc w:val="center"/>
              <w:rPr>
                <w:ins w:id="905" w:author="Windows 用户" w:date="2021-11-22T14:57:00Z"/>
                <w:rFonts w:cs="Times New Roman"/>
                <w:sz w:val="20"/>
                <w:szCs w:val="22"/>
                <w:rPrChange w:id="906" w:author="Windows 用户" w:date="2021-11-22T14:57:00Z">
                  <w:rPr>
                    <w:ins w:id="907" w:author="Windows 用户" w:date="2021-11-22T14:57:00Z"/>
                    <w:rFonts w:cs="Times New Roman"/>
                    <w:szCs w:val="22"/>
                  </w:rPr>
                </w:rPrChange>
              </w:rPr>
            </w:pPr>
            <w:ins w:id="908" w:author="Windows 用户" w:date="2021-11-22T14:57:00Z">
              <w:r w:rsidRPr="005A6EC5">
                <w:rPr>
                  <w:rFonts w:cs="Times New Roman"/>
                  <w:sz w:val="20"/>
                  <w:szCs w:val="22"/>
                  <w:rPrChange w:id="909" w:author="Windows 用户" w:date="2021-11-22T14:57:00Z">
                    <w:rPr>
                      <w:rFonts w:cs="Times New Roman"/>
                      <w:szCs w:val="22"/>
                    </w:rPr>
                  </w:rPrChange>
                </w:rPr>
                <w:lastRenderedPageBreak/>
                <w:t>CPU</w:t>
              </w:r>
            </w:ins>
          </w:p>
        </w:tc>
        <w:tc>
          <w:tcPr>
            <w:tcW w:w="119" w:type="pct"/>
            <w:tcBorders>
              <w:top w:val="single" w:sz="4" w:space="0" w:color="auto"/>
              <w:left w:val="nil"/>
              <w:bottom w:val="single" w:sz="4" w:space="0" w:color="auto"/>
              <w:right w:val="nil"/>
            </w:tcBorders>
            <w:tcPrChange w:id="910" w:author="Windows 用户" w:date="2021-11-22T15:03:00Z">
              <w:tcPr>
                <w:tcW w:w="127" w:type="pct"/>
                <w:tcBorders>
                  <w:top w:val="single" w:sz="4" w:space="0" w:color="auto"/>
                  <w:left w:val="nil"/>
                  <w:bottom w:val="single" w:sz="4" w:space="0" w:color="auto"/>
                  <w:right w:val="nil"/>
                </w:tcBorders>
              </w:tcPr>
            </w:tcPrChange>
          </w:tcPr>
          <w:p w14:paraId="6896F00D" w14:textId="77777777" w:rsidR="00494483" w:rsidRPr="009167FC" w:rsidRDefault="00494483" w:rsidP="005A6EC5">
            <w:pPr>
              <w:spacing w:line="240" w:lineRule="auto"/>
              <w:ind w:firstLineChars="0" w:firstLine="0"/>
              <w:jc w:val="center"/>
              <w:rPr>
                <w:ins w:id="911" w:author="Windows 用户" w:date="2021-11-22T15:00:00Z"/>
                <w:rFonts w:cs="Times New Roman"/>
                <w:sz w:val="20"/>
                <w:szCs w:val="22"/>
              </w:rPr>
            </w:pPr>
          </w:p>
        </w:tc>
        <w:tc>
          <w:tcPr>
            <w:tcW w:w="569" w:type="pct"/>
            <w:tcBorders>
              <w:top w:val="single" w:sz="4" w:space="0" w:color="auto"/>
              <w:left w:val="nil"/>
              <w:bottom w:val="single" w:sz="4" w:space="0" w:color="auto"/>
              <w:right w:val="nil"/>
            </w:tcBorders>
            <w:vAlign w:val="center"/>
            <w:tcPrChange w:id="912" w:author="Windows 用户" w:date="2021-11-22T15:03:00Z">
              <w:tcPr>
                <w:tcW w:w="656" w:type="pct"/>
                <w:gridSpan w:val="2"/>
                <w:tcBorders>
                  <w:top w:val="single" w:sz="4" w:space="0" w:color="auto"/>
                  <w:left w:val="nil"/>
                  <w:bottom w:val="single" w:sz="4" w:space="0" w:color="auto"/>
                  <w:right w:val="nil"/>
                </w:tcBorders>
                <w:vAlign w:val="center"/>
              </w:tcPr>
            </w:tcPrChange>
          </w:tcPr>
          <w:p w14:paraId="59138C53" w14:textId="75661740" w:rsidR="00494483" w:rsidRPr="005A6EC5" w:rsidRDefault="00494483" w:rsidP="005A6EC5">
            <w:pPr>
              <w:spacing w:line="240" w:lineRule="auto"/>
              <w:ind w:firstLineChars="0" w:firstLine="0"/>
              <w:jc w:val="center"/>
              <w:rPr>
                <w:ins w:id="913" w:author="Windows 用户" w:date="2021-11-22T14:55:00Z"/>
                <w:rFonts w:cs="Times New Roman"/>
                <w:sz w:val="20"/>
                <w:szCs w:val="22"/>
                <w:rPrChange w:id="914" w:author="Windows 用户" w:date="2021-11-22T14:57:00Z">
                  <w:rPr>
                    <w:ins w:id="915" w:author="Windows 用户" w:date="2021-11-22T14:55:00Z"/>
                    <w:rFonts w:cs="Times New Roman"/>
                    <w:szCs w:val="22"/>
                  </w:rPr>
                </w:rPrChange>
              </w:rPr>
            </w:pPr>
            <w:ins w:id="916" w:author="Windows 用户" w:date="2021-11-22T14:56:00Z">
              <w:r w:rsidRPr="005A6EC5">
                <w:rPr>
                  <w:rFonts w:cs="Times New Roman"/>
                  <w:sz w:val="20"/>
                  <w:szCs w:val="22"/>
                  <w:rPrChange w:id="917" w:author="Windows 用户" w:date="2021-11-22T14:57:00Z">
                    <w:rPr>
                      <w:rFonts w:cs="Times New Roman"/>
                      <w:szCs w:val="22"/>
                    </w:rPr>
                  </w:rPrChange>
                </w:rPr>
                <w:t xml:space="preserve"># of solutions </w:t>
              </w:r>
              <w:r w:rsidRPr="005A6EC5">
                <w:rPr>
                  <w:rFonts w:cs="Times New Roman"/>
                  <w:sz w:val="20"/>
                  <w:szCs w:val="22"/>
                  <w:rPrChange w:id="918"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19"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20" w:author="Windows 用户" w:date="2021-11-22T14:57:00Z">
                          <w:rPr>
                            <w:rFonts w:ascii="Cambria Math" w:hAnsi="Cambria Math" w:cs="Times New Roman"/>
                            <w:szCs w:val="22"/>
                          </w:rPr>
                        </w:rPrChange>
                      </w:rPr>
                      <m:t>1</m:t>
                    </m:r>
                  </m:sub>
                </m:sSub>
              </m:oMath>
              <w:r w:rsidRPr="005A6EC5">
                <w:rPr>
                  <w:rFonts w:cs="Times New Roman"/>
                  <w:sz w:val="20"/>
                  <w:szCs w:val="22"/>
                  <w:rPrChange w:id="921" w:author="Windows 用户" w:date="2021-11-22T14:57:00Z">
                    <w:rPr>
                      <w:rFonts w:cs="Times New Roman"/>
                      <w:szCs w:val="22"/>
                    </w:rPr>
                  </w:rPrChange>
                </w:rPr>
                <w:t xml:space="preserve"> </w:t>
              </w:r>
            </w:ins>
          </w:p>
        </w:tc>
        <w:tc>
          <w:tcPr>
            <w:tcW w:w="502" w:type="pct"/>
            <w:tcBorders>
              <w:top w:val="single" w:sz="4" w:space="0" w:color="auto"/>
              <w:left w:val="nil"/>
              <w:bottom w:val="single" w:sz="4" w:space="0" w:color="auto"/>
              <w:right w:val="nil"/>
            </w:tcBorders>
            <w:vAlign w:val="center"/>
            <w:tcPrChange w:id="922" w:author="Windows 用户" w:date="2021-11-22T15:03:00Z">
              <w:tcPr>
                <w:tcW w:w="507" w:type="pct"/>
                <w:tcBorders>
                  <w:top w:val="single" w:sz="4" w:space="0" w:color="auto"/>
                  <w:left w:val="nil"/>
                  <w:bottom w:val="single" w:sz="4" w:space="0" w:color="auto"/>
                  <w:right w:val="nil"/>
                </w:tcBorders>
                <w:vAlign w:val="center"/>
              </w:tcPr>
            </w:tcPrChange>
          </w:tcPr>
          <w:p w14:paraId="5DFB4490" w14:textId="4F4DD0E2" w:rsidR="00494483" w:rsidRPr="005A6EC5" w:rsidRDefault="00494483" w:rsidP="005A6EC5">
            <w:pPr>
              <w:spacing w:line="240" w:lineRule="auto"/>
              <w:ind w:firstLineChars="0" w:firstLine="0"/>
              <w:jc w:val="center"/>
              <w:rPr>
                <w:ins w:id="923" w:author="Windows 用户" w:date="2021-11-22T14:55:00Z"/>
                <w:rFonts w:cs="Times New Roman"/>
                <w:sz w:val="20"/>
                <w:szCs w:val="22"/>
                <w:rPrChange w:id="924" w:author="Windows 用户" w:date="2021-11-22T14:57:00Z">
                  <w:rPr>
                    <w:ins w:id="925" w:author="Windows 用户" w:date="2021-11-22T14:55:00Z"/>
                    <w:rFonts w:cs="Times New Roman"/>
                    <w:szCs w:val="22"/>
                  </w:rPr>
                </w:rPrChange>
              </w:rPr>
            </w:pPr>
            <w:ins w:id="926" w:author="Windows 用户" w:date="2021-11-22T14:56:00Z">
              <w:r w:rsidRPr="005A6EC5">
                <w:rPr>
                  <w:rFonts w:cs="Times New Roman"/>
                  <w:sz w:val="20"/>
                  <w:szCs w:val="22"/>
                  <w:rPrChange w:id="927" w:author="Windows 用户" w:date="2021-11-22T14:57:00Z">
                    <w:rPr>
                      <w:rFonts w:cs="Times New Roman"/>
                      <w:szCs w:val="22"/>
                    </w:rPr>
                  </w:rPrChange>
                </w:rPr>
                <w:lastRenderedPageBreak/>
                <w:t xml:space="preserve"># of solutions </w:t>
              </w:r>
              <w:r w:rsidRPr="005A6EC5">
                <w:rPr>
                  <w:rFonts w:cs="Times New Roman"/>
                  <w:sz w:val="20"/>
                  <w:szCs w:val="22"/>
                  <w:rPrChange w:id="928" w:author="Windows 用户" w:date="2021-11-22T14:57:00Z">
                    <w:rPr>
                      <w:rFonts w:cs="Times New Roman"/>
                      <w:szCs w:val="22"/>
                    </w:rPr>
                  </w:rPrChange>
                </w:rPr>
                <w:lastRenderedPageBreak/>
                <w:t xml:space="preserve">in </w:t>
              </w:r>
              <m:oMath>
                <m:sSub>
                  <m:sSubPr>
                    <m:ctrlPr>
                      <w:rPr>
                        <w:rFonts w:ascii="Cambria Math" w:hAnsi="Cambria Math" w:cs="Times New Roman"/>
                        <w:sz w:val="20"/>
                        <w:szCs w:val="22"/>
                      </w:rPr>
                    </m:ctrlPr>
                  </m:sSubPr>
                  <m:e>
                    <m:r>
                      <w:rPr>
                        <w:rFonts w:ascii="Cambria Math" w:hAnsi="Cambria Math" w:cs="Times New Roman"/>
                        <w:sz w:val="20"/>
                        <w:szCs w:val="22"/>
                        <w:rPrChange w:id="929" w:author="Windows 用户" w:date="2021-11-22T14:57:00Z">
                          <w:rPr>
                            <w:rFonts w:ascii="Cambria Math" w:hAnsi="Cambria Math" w:cs="Times New Roman"/>
                            <w:szCs w:val="22"/>
                          </w:rPr>
                        </w:rPrChange>
                      </w:rPr>
                      <m:t>SET</m:t>
                    </m:r>
                  </m:e>
                  <m:sub>
                    <m:r>
                      <m:rPr>
                        <m:sty m:val="p"/>
                      </m:rPr>
                      <w:rPr>
                        <w:rFonts w:ascii="Cambria Math" w:hAnsi="Cambria Math" w:cs="Times New Roman"/>
                        <w:sz w:val="20"/>
                        <w:szCs w:val="22"/>
                        <w:rPrChange w:id="930" w:author="Windows 用户" w:date="2021-11-22T14:57:00Z">
                          <w:rPr>
                            <w:rFonts w:ascii="Cambria Math" w:hAnsi="Cambria Math" w:cs="Times New Roman"/>
                            <w:szCs w:val="22"/>
                          </w:rPr>
                        </w:rPrChange>
                      </w:rPr>
                      <m:t>2</m:t>
                    </m:r>
                  </m:sub>
                </m:sSub>
              </m:oMath>
              <w:r w:rsidRPr="005A6EC5">
                <w:rPr>
                  <w:rFonts w:cs="Times New Roman"/>
                  <w:sz w:val="20"/>
                  <w:szCs w:val="22"/>
                  <w:rPrChange w:id="931" w:author="Windows 用户" w:date="2021-11-22T14:57:00Z">
                    <w:rPr>
                      <w:rFonts w:cs="Times New Roman"/>
                      <w:szCs w:val="22"/>
                    </w:rPr>
                  </w:rPrChange>
                </w:rPr>
                <w:t xml:space="preserve"> </w:t>
              </w:r>
            </w:ins>
          </w:p>
        </w:tc>
        <w:tc>
          <w:tcPr>
            <w:tcW w:w="324" w:type="pct"/>
            <w:tcBorders>
              <w:top w:val="single" w:sz="4" w:space="0" w:color="auto"/>
              <w:left w:val="nil"/>
              <w:bottom w:val="single" w:sz="4" w:space="0" w:color="auto"/>
              <w:right w:val="nil"/>
            </w:tcBorders>
            <w:vAlign w:val="center"/>
            <w:tcPrChange w:id="932" w:author="Windows 用户" w:date="2021-11-22T15:03:00Z">
              <w:tcPr>
                <w:tcW w:w="353" w:type="pct"/>
                <w:tcBorders>
                  <w:top w:val="single" w:sz="4" w:space="0" w:color="auto"/>
                  <w:left w:val="nil"/>
                  <w:bottom w:val="single" w:sz="4" w:space="0" w:color="auto"/>
                  <w:right w:val="nil"/>
                </w:tcBorders>
                <w:vAlign w:val="center"/>
              </w:tcPr>
            </w:tcPrChange>
          </w:tcPr>
          <w:p w14:paraId="28A522F0" w14:textId="08E43A90" w:rsidR="00494483" w:rsidRPr="009167FC" w:rsidRDefault="00494483" w:rsidP="005A6EC5">
            <w:pPr>
              <w:spacing w:line="240" w:lineRule="auto"/>
              <w:ind w:firstLineChars="0" w:firstLine="0"/>
              <w:jc w:val="center"/>
              <w:rPr>
                <w:ins w:id="933" w:author="Windows 用户" w:date="2021-11-22T14:58:00Z"/>
                <w:rFonts w:cs="Times New Roman"/>
                <w:sz w:val="20"/>
                <w:szCs w:val="22"/>
              </w:rPr>
            </w:pPr>
            <w:ins w:id="934" w:author="Windows 用户" w:date="2021-11-22T14:58:00Z">
              <w:r>
                <w:rPr>
                  <w:rFonts w:cs="Times New Roman" w:hint="eastAsia"/>
                  <w:sz w:val="20"/>
                  <w:szCs w:val="22"/>
                </w:rPr>
                <w:lastRenderedPageBreak/>
                <w:t>CPU</w:t>
              </w:r>
            </w:ins>
          </w:p>
        </w:tc>
        <w:tc>
          <w:tcPr>
            <w:tcW w:w="119" w:type="pct"/>
            <w:tcBorders>
              <w:top w:val="single" w:sz="4" w:space="0" w:color="auto"/>
              <w:left w:val="nil"/>
              <w:bottom w:val="single" w:sz="4" w:space="0" w:color="auto"/>
              <w:right w:val="nil"/>
            </w:tcBorders>
            <w:tcPrChange w:id="935" w:author="Windows 用户" w:date="2021-11-22T15:03:00Z">
              <w:tcPr>
                <w:tcW w:w="119" w:type="pct"/>
                <w:tcBorders>
                  <w:top w:val="single" w:sz="4" w:space="0" w:color="auto"/>
                  <w:left w:val="nil"/>
                  <w:bottom w:val="single" w:sz="4" w:space="0" w:color="auto"/>
                  <w:right w:val="nil"/>
                </w:tcBorders>
              </w:tcPr>
            </w:tcPrChange>
          </w:tcPr>
          <w:p w14:paraId="7CEA0AA1" w14:textId="77777777" w:rsidR="00494483" w:rsidRDefault="00494483" w:rsidP="005A6EC5">
            <w:pPr>
              <w:spacing w:line="240" w:lineRule="auto"/>
              <w:ind w:firstLineChars="0" w:firstLine="0"/>
              <w:jc w:val="center"/>
              <w:rPr>
                <w:ins w:id="936" w:author="Windows 用户" w:date="2021-11-22T15:00:00Z"/>
                <w:rFonts w:cs="Times New Roman"/>
                <w:sz w:val="20"/>
                <w:szCs w:val="22"/>
              </w:rPr>
            </w:pPr>
          </w:p>
        </w:tc>
        <w:tc>
          <w:tcPr>
            <w:tcW w:w="616" w:type="pct"/>
            <w:tcBorders>
              <w:top w:val="single" w:sz="4" w:space="0" w:color="auto"/>
              <w:left w:val="nil"/>
              <w:bottom w:val="single" w:sz="4" w:space="0" w:color="auto"/>
              <w:right w:val="nil"/>
            </w:tcBorders>
            <w:vAlign w:val="center"/>
            <w:tcPrChange w:id="937" w:author="Windows 用户" w:date="2021-11-22T15:03:00Z">
              <w:tcPr>
                <w:tcW w:w="616" w:type="pct"/>
                <w:tcBorders>
                  <w:top w:val="single" w:sz="4" w:space="0" w:color="auto"/>
                  <w:left w:val="nil"/>
                  <w:bottom w:val="single" w:sz="4" w:space="0" w:color="auto"/>
                  <w:right w:val="nil"/>
                </w:tcBorders>
                <w:vAlign w:val="center"/>
              </w:tcPr>
            </w:tcPrChange>
          </w:tcPr>
          <w:p w14:paraId="35FFB3C5" w14:textId="5386AA02" w:rsidR="00494483" w:rsidRPr="009167FC" w:rsidRDefault="00494483" w:rsidP="009167FC">
            <w:pPr>
              <w:spacing w:line="240" w:lineRule="auto"/>
              <w:ind w:firstLineChars="0" w:firstLine="0"/>
              <w:jc w:val="center"/>
              <w:rPr>
                <w:ins w:id="938" w:author="Windows 用户" w:date="2021-11-22T14:58:00Z"/>
                <w:rFonts w:cs="Times New Roman"/>
                <w:sz w:val="20"/>
                <w:szCs w:val="22"/>
              </w:rPr>
            </w:pPr>
            <w:commentRangeStart w:id="939"/>
            <w:ins w:id="940" w:author="Windows 用户" w:date="2021-11-22T14:58:00Z">
              <w:r>
                <w:rPr>
                  <w:rFonts w:cs="Times New Roman" w:hint="eastAsia"/>
                  <w:sz w:val="20"/>
                  <w:szCs w:val="22"/>
                </w:rPr>
                <w:t>A</w:t>
              </w:r>
              <w:r>
                <w:rPr>
                  <w:rFonts w:cs="Times New Roman"/>
                  <w:sz w:val="20"/>
                  <w:szCs w:val="22"/>
                </w:rPr>
                <w:t>RD</w:t>
              </w:r>
            </w:ins>
            <w:commentRangeEnd w:id="939"/>
            <w:ins w:id="941" w:author="Windows 用户" w:date="2021-11-22T15:01:00Z">
              <w:r w:rsidR="00813FF5">
                <w:rPr>
                  <w:rStyle w:val="af0"/>
                </w:rPr>
                <w:commentReference w:id="939"/>
              </w:r>
            </w:ins>
          </w:p>
        </w:tc>
      </w:tr>
      <w:tr w:rsidR="002A2A9D" w:rsidRPr="005A6EC5" w14:paraId="665EB6A0" w14:textId="2DA05326" w:rsidTr="005E643A">
        <w:tblPrEx>
          <w:tblW w:w="5501" w:type="pct"/>
          <w:jc w:val="center"/>
          <w:tblBorders>
            <w:left w:val="none" w:sz="0" w:space="0" w:color="auto"/>
            <w:right w:val="none" w:sz="0" w:space="0" w:color="auto"/>
            <w:insideH w:val="none" w:sz="0" w:space="0" w:color="auto"/>
            <w:insideV w:val="none" w:sz="0" w:space="0" w:color="auto"/>
          </w:tblBorders>
          <w:tblPrExChange w:id="942"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43" w:author="Windows 用户" w:date="2021-11-22T14:55:00Z"/>
          <w:trPrChange w:id="944" w:author="Windows 用户" w:date="2021-11-22T15:03:00Z">
            <w:trPr>
              <w:jc w:val="center"/>
            </w:trPr>
          </w:trPrChange>
        </w:trPr>
        <w:tc>
          <w:tcPr>
            <w:tcW w:w="436" w:type="pct"/>
            <w:vMerge w:val="restart"/>
            <w:tcBorders>
              <w:top w:val="single" w:sz="4" w:space="0" w:color="auto"/>
              <w:left w:val="nil"/>
              <w:bottom w:val="nil"/>
              <w:right w:val="nil"/>
            </w:tcBorders>
            <w:vAlign w:val="center"/>
            <w:hideMark/>
            <w:tcPrChange w:id="945" w:author="Windows 用户" w:date="2021-11-22T15:03:00Z">
              <w:tcPr>
                <w:tcW w:w="436" w:type="pct"/>
                <w:vMerge w:val="restart"/>
                <w:tcBorders>
                  <w:top w:val="single" w:sz="4" w:space="0" w:color="auto"/>
                  <w:left w:val="nil"/>
                  <w:bottom w:val="nil"/>
                  <w:right w:val="nil"/>
                </w:tcBorders>
                <w:vAlign w:val="center"/>
                <w:hideMark/>
              </w:tcPr>
            </w:tcPrChange>
          </w:tcPr>
          <w:p w14:paraId="0859292F" w14:textId="77777777" w:rsidR="00494483" w:rsidRPr="005A6EC5" w:rsidRDefault="00494483" w:rsidP="00E919B4">
            <w:pPr>
              <w:spacing w:line="240" w:lineRule="auto"/>
              <w:ind w:firstLineChars="0" w:firstLine="0"/>
              <w:jc w:val="center"/>
              <w:rPr>
                <w:ins w:id="946" w:author="Windows 用户" w:date="2021-11-22T14:55:00Z"/>
                <w:rFonts w:cs="Times New Roman"/>
                <w:sz w:val="20"/>
                <w:szCs w:val="22"/>
                <w:rPrChange w:id="947" w:author="Windows 用户" w:date="2021-11-22T14:57:00Z">
                  <w:rPr>
                    <w:ins w:id="948" w:author="Windows 用户" w:date="2021-11-22T14:55:00Z"/>
                    <w:rFonts w:cs="Times New Roman"/>
                    <w:szCs w:val="22"/>
                  </w:rPr>
                </w:rPrChange>
              </w:rPr>
            </w:pPr>
            <w:ins w:id="949" w:author="Windows 用户" w:date="2021-11-22T14:55:00Z">
              <w:r w:rsidRPr="005A6EC5">
                <w:rPr>
                  <w:rFonts w:cs="Times New Roman"/>
                  <w:sz w:val="20"/>
                  <w:szCs w:val="22"/>
                  <w:rPrChange w:id="950" w:author="Windows 用户" w:date="2021-11-22T14:57:00Z">
                    <w:rPr>
                      <w:rFonts w:cs="Times New Roman"/>
                      <w:szCs w:val="22"/>
                    </w:rPr>
                  </w:rPrChange>
                </w:rPr>
                <w:t>J30</w:t>
              </w:r>
            </w:ins>
          </w:p>
        </w:tc>
        <w:tc>
          <w:tcPr>
            <w:tcW w:w="988" w:type="pct"/>
            <w:tcBorders>
              <w:top w:val="single" w:sz="4" w:space="0" w:color="auto"/>
              <w:left w:val="nil"/>
              <w:bottom w:val="nil"/>
              <w:right w:val="nil"/>
            </w:tcBorders>
            <w:vAlign w:val="center"/>
            <w:hideMark/>
            <w:tcPrChange w:id="951" w:author="Windows 用户" w:date="2021-11-22T15:03:00Z">
              <w:tcPr>
                <w:tcW w:w="468" w:type="pct"/>
                <w:tcBorders>
                  <w:top w:val="single" w:sz="4" w:space="0" w:color="auto"/>
                  <w:left w:val="nil"/>
                  <w:bottom w:val="nil"/>
                  <w:right w:val="nil"/>
                </w:tcBorders>
                <w:vAlign w:val="center"/>
                <w:hideMark/>
              </w:tcPr>
            </w:tcPrChange>
          </w:tcPr>
          <w:p w14:paraId="5F8DB5C2" w14:textId="77777777" w:rsidR="00494483" w:rsidRPr="005A6EC5" w:rsidRDefault="00494483" w:rsidP="00E919B4">
            <w:pPr>
              <w:spacing w:line="240" w:lineRule="auto"/>
              <w:ind w:firstLineChars="0" w:firstLine="0"/>
              <w:jc w:val="center"/>
              <w:rPr>
                <w:ins w:id="952" w:author="Windows 用户" w:date="2021-11-22T14:55:00Z"/>
                <w:rFonts w:cs="Times New Roman"/>
                <w:sz w:val="20"/>
                <w:szCs w:val="22"/>
                <w:rPrChange w:id="953" w:author="Windows 用户" w:date="2021-11-22T14:57:00Z">
                  <w:rPr>
                    <w:ins w:id="954" w:author="Windows 用户" w:date="2021-11-22T14:55:00Z"/>
                    <w:rFonts w:cs="Times New Roman"/>
                    <w:szCs w:val="22"/>
                  </w:rPr>
                </w:rPrChange>
              </w:rPr>
            </w:pPr>
            <m:oMathPara>
              <m:oMath>
                <m:r>
                  <w:ins w:id="955" w:author="Windows 用户" w:date="2021-11-22T14:55:00Z">
                    <w:rPr>
                      <w:rFonts w:ascii="Cambria Math" w:hAnsi="Cambria Math"/>
                      <w:sz w:val="20"/>
                      <w:rPrChange w:id="956" w:author="Windows 用户" w:date="2021-11-22T14:57:00Z">
                        <w:rPr>
                          <w:rFonts w:ascii="Cambria Math" w:hAnsi="Cambria Math"/>
                        </w:rPr>
                      </w:rPrChange>
                    </w:rPr>
                    <m:t>1.0×</m:t>
                  </w:ins>
                </m:r>
                <m:sSub>
                  <m:sSubPr>
                    <m:ctrlPr>
                      <w:ins w:id="957" w:author="Windows 用户" w:date="2021-11-22T14:55:00Z">
                        <w:rPr>
                          <w:rFonts w:ascii="Cambria Math" w:hAnsi="Cambria Math"/>
                          <w:i/>
                          <w:sz w:val="20"/>
                        </w:rPr>
                      </w:ins>
                    </m:ctrlPr>
                  </m:sSubPr>
                  <m:e>
                    <m:r>
                      <w:ins w:id="958" w:author="Windows 用户" w:date="2021-11-22T14:55:00Z">
                        <w:rPr>
                          <w:rFonts w:ascii="Cambria Math" w:hAnsi="Cambria Math"/>
                          <w:sz w:val="20"/>
                          <w:rPrChange w:id="959" w:author="Windows 用户" w:date="2021-11-22T14:57:00Z">
                            <w:rPr>
                              <w:rFonts w:ascii="Cambria Math" w:hAnsi="Cambria Math"/>
                            </w:rPr>
                          </w:rPrChange>
                        </w:rPr>
                        <m:t>es</m:t>
                      </w:ins>
                    </m:r>
                  </m:e>
                  <m:sub>
                    <m:r>
                      <w:ins w:id="960" w:author="Windows 用户" w:date="2021-11-22T14:55:00Z">
                        <w:rPr>
                          <w:rFonts w:ascii="Cambria Math" w:hAnsi="Cambria Math"/>
                          <w:sz w:val="20"/>
                          <w:rPrChange w:id="961" w:author="Windows 用户" w:date="2021-11-22T14:57:00Z">
                            <w:rPr>
                              <w:rFonts w:ascii="Cambria Math" w:hAnsi="Cambria Math"/>
                            </w:rPr>
                          </w:rPrChange>
                        </w:rPr>
                        <m:t>n+1</m:t>
                      </w:ins>
                    </m:r>
                  </m:sub>
                </m:sSub>
              </m:oMath>
            </m:oMathPara>
          </w:p>
        </w:tc>
        <w:tc>
          <w:tcPr>
            <w:tcW w:w="502" w:type="pct"/>
            <w:tcBorders>
              <w:top w:val="single" w:sz="4" w:space="0" w:color="auto"/>
              <w:left w:val="nil"/>
              <w:bottom w:val="nil"/>
              <w:right w:val="nil"/>
            </w:tcBorders>
            <w:vAlign w:val="center"/>
            <w:tcPrChange w:id="962" w:author="Windows 用户" w:date="2021-11-22T15:03:00Z">
              <w:tcPr>
                <w:tcW w:w="1066" w:type="pct"/>
                <w:gridSpan w:val="2"/>
                <w:tcBorders>
                  <w:top w:val="single" w:sz="4" w:space="0" w:color="auto"/>
                  <w:left w:val="nil"/>
                  <w:bottom w:val="nil"/>
                  <w:right w:val="nil"/>
                </w:tcBorders>
                <w:vAlign w:val="center"/>
              </w:tcPr>
            </w:tcPrChange>
          </w:tcPr>
          <w:p w14:paraId="5A82AA78" w14:textId="5FFD4E94" w:rsidR="00494483" w:rsidRPr="005A6EC5" w:rsidRDefault="007F19CD" w:rsidP="00E919B4">
            <w:pPr>
              <w:spacing w:line="240" w:lineRule="auto"/>
              <w:ind w:firstLineChars="0" w:firstLine="0"/>
              <w:jc w:val="center"/>
              <w:rPr>
                <w:ins w:id="963" w:author="Windows 用户" w:date="2021-11-22T14:55:00Z"/>
                <w:rFonts w:cs="Times New Roman"/>
                <w:sz w:val="20"/>
                <w:szCs w:val="22"/>
                <w:highlight w:val="yellow"/>
                <w:rPrChange w:id="964" w:author="Windows 用户" w:date="2021-11-22T14:57:00Z">
                  <w:rPr>
                    <w:ins w:id="965" w:author="Windows 用户" w:date="2021-11-22T14:55:00Z"/>
                    <w:rFonts w:cs="Times New Roman"/>
                    <w:szCs w:val="22"/>
                    <w:highlight w:val="yellow"/>
                  </w:rPr>
                </w:rPrChange>
              </w:rPr>
            </w:pPr>
            <w:ins w:id="966" w:author="Windows 用户" w:date="2021-12-23T19:34:00Z">
              <w:r>
                <w:rPr>
                  <w:rFonts w:cs="Times New Roman" w:hint="eastAsia"/>
                  <w:sz w:val="20"/>
                  <w:szCs w:val="22"/>
                  <w:highlight w:val="yellow"/>
                </w:rPr>
                <w:t>10</w:t>
              </w:r>
              <w:r>
                <w:rPr>
                  <w:rFonts w:cs="Times New Roman"/>
                  <w:sz w:val="20"/>
                  <w:szCs w:val="22"/>
                  <w:highlight w:val="yellow"/>
                </w:rPr>
                <w:t>7</w:t>
              </w:r>
            </w:ins>
          </w:p>
        </w:tc>
        <w:tc>
          <w:tcPr>
            <w:tcW w:w="502" w:type="pct"/>
            <w:tcBorders>
              <w:top w:val="single" w:sz="4" w:space="0" w:color="auto"/>
              <w:left w:val="nil"/>
              <w:bottom w:val="nil"/>
              <w:right w:val="nil"/>
            </w:tcBorders>
            <w:vAlign w:val="center"/>
            <w:tcPrChange w:id="967" w:author="Windows 用户" w:date="2021-11-22T15:03:00Z">
              <w:tcPr>
                <w:tcW w:w="329" w:type="pct"/>
                <w:tcBorders>
                  <w:top w:val="single" w:sz="4" w:space="0" w:color="auto"/>
                  <w:left w:val="nil"/>
                  <w:bottom w:val="nil"/>
                  <w:right w:val="nil"/>
                </w:tcBorders>
                <w:vAlign w:val="center"/>
              </w:tcPr>
            </w:tcPrChange>
          </w:tcPr>
          <w:p w14:paraId="61D29303" w14:textId="4B7305C4" w:rsidR="00494483" w:rsidRPr="005A6EC5" w:rsidRDefault="007F19CD" w:rsidP="00E919B4">
            <w:pPr>
              <w:spacing w:line="240" w:lineRule="auto"/>
              <w:ind w:firstLineChars="0" w:firstLine="0"/>
              <w:jc w:val="center"/>
              <w:rPr>
                <w:ins w:id="968" w:author="Windows 用户" w:date="2021-11-22T14:55:00Z"/>
                <w:rFonts w:cs="Times New Roman"/>
                <w:sz w:val="20"/>
                <w:szCs w:val="22"/>
                <w:highlight w:val="yellow"/>
                <w:rPrChange w:id="969" w:author="Windows 用户" w:date="2021-11-22T14:57:00Z">
                  <w:rPr>
                    <w:ins w:id="970" w:author="Windows 用户" w:date="2021-11-22T14:55:00Z"/>
                    <w:rFonts w:cs="Times New Roman"/>
                    <w:szCs w:val="22"/>
                    <w:highlight w:val="yellow"/>
                  </w:rPr>
                </w:rPrChange>
              </w:rPr>
            </w:pPr>
            <w:ins w:id="971" w:author="Windows 用户" w:date="2021-12-23T19:34:00Z">
              <w:r>
                <w:rPr>
                  <w:rFonts w:cs="Times New Roman" w:hint="eastAsia"/>
                  <w:sz w:val="20"/>
                  <w:szCs w:val="22"/>
                  <w:highlight w:val="yellow"/>
                </w:rPr>
                <w:t>3</w:t>
              </w:r>
              <w:r>
                <w:rPr>
                  <w:rFonts w:cs="Times New Roman"/>
                  <w:sz w:val="20"/>
                  <w:szCs w:val="22"/>
                  <w:highlight w:val="yellow"/>
                </w:rPr>
                <w:t>51</w:t>
              </w:r>
            </w:ins>
            <w:ins w:id="972" w:author="Windows 用户" w:date="2021-12-23T19:35:00Z">
              <w:r>
                <w:rPr>
                  <w:rFonts w:cs="Times New Roman" w:hint="eastAsia"/>
                  <w:sz w:val="20"/>
                  <w:szCs w:val="22"/>
                  <w:highlight w:val="yellow"/>
                </w:rPr>
                <w:t>+</w:t>
              </w:r>
              <w:r>
                <w:rPr>
                  <w:rFonts w:cs="Times New Roman"/>
                  <w:sz w:val="20"/>
                  <w:szCs w:val="22"/>
                  <w:highlight w:val="yellow"/>
                </w:rPr>
                <w:t>2</w:t>
              </w:r>
            </w:ins>
          </w:p>
        </w:tc>
        <w:tc>
          <w:tcPr>
            <w:tcW w:w="324" w:type="pct"/>
            <w:tcBorders>
              <w:top w:val="single" w:sz="4" w:space="0" w:color="auto"/>
              <w:left w:val="nil"/>
              <w:bottom w:val="nil"/>
              <w:right w:val="nil"/>
            </w:tcBorders>
            <w:vAlign w:val="center"/>
            <w:tcPrChange w:id="973" w:author="Windows 用户" w:date="2021-11-22T15:03:00Z">
              <w:tcPr>
                <w:tcW w:w="324" w:type="pct"/>
                <w:tcBorders>
                  <w:top w:val="single" w:sz="4" w:space="0" w:color="auto"/>
                  <w:left w:val="nil"/>
                  <w:bottom w:val="nil"/>
                  <w:right w:val="nil"/>
                </w:tcBorders>
                <w:vAlign w:val="center"/>
              </w:tcPr>
            </w:tcPrChange>
          </w:tcPr>
          <w:p w14:paraId="0E9457C0" w14:textId="77777777" w:rsidR="00494483" w:rsidRPr="005A6EC5" w:rsidRDefault="00494483" w:rsidP="00E919B4">
            <w:pPr>
              <w:spacing w:line="240" w:lineRule="auto"/>
              <w:ind w:firstLineChars="0" w:firstLine="0"/>
              <w:jc w:val="center"/>
              <w:rPr>
                <w:ins w:id="974" w:author="Windows 用户" w:date="2021-11-22T14:57:00Z"/>
                <w:rFonts w:cs="Times New Roman"/>
                <w:sz w:val="20"/>
                <w:szCs w:val="22"/>
                <w:rPrChange w:id="975" w:author="Windows 用户" w:date="2021-11-22T14:57:00Z">
                  <w:rPr>
                    <w:ins w:id="976" w:author="Windows 用户" w:date="2021-11-22T14:57:00Z"/>
                    <w:rFonts w:cs="Times New Roman"/>
                    <w:szCs w:val="22"/>
                  </w:rPr>
                </w:rPrChange>
              </w:rPr>
            </w:pPr>
          </w:p>
        </w:tc>
        <w:tc>
          <w:tcPr>
            <w:tcW w:w="119" w:type="pct"/>
            <w:tcBorders>
              <w:top w:val="single" w:sz="4" w:space="0" w:color="auto"/>
              <w:left w:val="nil"/>
              <w:bottom w:val="nil"/>
              <w:right w:val="nil"/>
            </w:tcBorders>
            <w:tcPrChange w:id="977" w:author="Windows 用户" w:date="2021-11-22T15:03:00Z">
              <w:tcPr>
                <w:tcW w:w="127" w:type="pct"/>
                <w:tcBorders>
                  <w:top w:val="single" w:sz="4" w:space="0" w:color="auto"/>
                  <w:left w:val="nil"/>
                  <w:bottom w:val="nil"/>
                  <w:right w:val="nil"/>
                </w:tcBorders>
              </w:tcPr>
            </w:tcPrChange>
          </w:tcPr>
          <w:p w14:paraId="451A3152" w14:textId="77777777" w:rsidR="00494483" w:rsidRPr="00FB721D" w:rsidRDefault="00494483" w:rsidP="00E919B4">
            <w:pPr>
              <w:spacing w:line="240" w:lineRule="auto"/>
              <w:ind w:firstLineChars="0" w:firstLine="0"/>
              <w:jc w:val="center"/>
              <w:rPr>
                <w:ins w:id="978" w:author="Windows 用户" w:date="2021-11-22T15:00:00Z"/>
                <w:rFonts w:cs="Times New Roman"/>
                <w:sz w:val="20"/>
                <w:szCs w:val="22"/>
              </w:rPr>
            </w:pPr>
          </w:p>
        </w:tc>
        <w:tc>
          <w:tcPr>
            <w:tcW w:w="569" w:type="pct"/>
            <w:tcBorders>
              <w:top w:val="single" w:sz="4" w:space="0" w:color="auto"/>
              <w:left w:val="nil"/>
              <w:bottom w:val="nil"/>
              <w:right w:val="nil"/>
            </w:tcBorders>
            <w:vAlign w:val="center"/>
            <w:tcPrChange w:id="979" w:author="Windows 用户" w:date="2021-11-22T15:03:00Z">
              <w:tcPr>
                <w:tcW w:w="656" w:type="pct"/>
                <w:gridSpan w:val="2"/>
                <w:tcBorders>
                  <w:top w:val="single" w:sz="4" w:space="0" w:color="auto"/>
                  <w:left w:val="nil"/>
                  <w:bottom w:val="nil"/>
                  <w:right w:val="nil"/>
                </w:tcBorders>
                <w:vAlign w:val="center"/>
              </w:tcPr>
            </w:tcPrChange>
          </w:tcPr>
          <w:p w14:paraId="19CCAAB2" w14:textId="01842208" w:rsidR="00494483" w:rsidRPr="005A6EC5" w:rsidRDefault="00494483" w:rsidP="00E919B4">
            <w:pPr>
              <w:spacing w:line="240" w:lineRule="auto"/>
              <w:ind w:firstLineChars="0" w:firstLine="0"/>
              <w:jc w:val="center"/>
              <w:rPr>
                <w:ins w:id="980" w:author="Windows 用户" w:date="2021-11-22T14:55:00Z"/>
                <w:rFonts w:cs="Times New Roman"/>
                <w:sz w:val="20"/>
                <w:szCs w:val="22"/>
                <w:rPrChange w:id="981" w:author="Windows 用户" w:date="2021-11-22T14:57:00Z">
                  <w:rPr>
                    <w:ins w:id="982" w:author="Windows 用户" w:date="2021-11-22T14:55:00Z"/>
                    <w:rFonts w:cs="Times New Roman"/>
                    <w:szCs w:val="22"/>
                  </w:rPr>
                </w:rPrChange>
              </w:rPr>
            </w:pPr>
            <w:ins w:id="983" w:author="Windows 用户" w:date="2021-11-22T14:59:00Z">
              <w:r w:rsidRPr="00FB721D">
                <w:rPr>
                  <w:rFonts w:cs="Times New Roman"/>
                  <w:sz w:val="20"/>
                  <w:szCs w:val="22"/>
                </w:rPr>
                <w:t>271</w:t>
              </w:r>
            </w:ins>
          </w:p>
        </w:tc>
        <w:tc>
          <w:tcPr>
            <w:tcW w:w="502" w:type="pct"/>
            <w:tcBorders>
              <w:top w:val="single" w:sz="4" w:space="0" w:color="auto"/>
              <w:left w:val="nil"/>
              <w:bottom w:val="nil"/>
              <w:right w:val="nil"/>
            </w:tcBorders>
            <w:vAlign w:val="center"/>
            <w:tcPrChange w:id="984" w:author="Windows 用户" w:date="2021-11-22T15:03:00Z">
              <w:tcPr>
                <w:tcW w:w="507" w:type="pct"/>
                <w:tcBorders>
                  <w:top w:val="single" w:sz="4" w:space="0" w:color="auto"/>
                  <w:left w:val="nil"/>
                  <w:bottom w:val="nil"/>
                  <w:right w:val="nil"/>
                </w:tcBorders>
                <w:vAlign w:val="center"/>
              </w:tcPr>
            </w:tcPrChange>
          </w:tcPr>
          <w:p w14:paraId="5BBD3C4A" w14:textId="077F87E1" w:rsidR="00494483" w:rsidRPr="005A6EC5" w:rsidRDefault="00494483" w:rsidP="00E919B4">
            <w:pPr>
              <w:spacing w:line="240" w:lineRule="auto"/>
              <w:ind w:firstLineChars="0" w:firstLine="0"/>
              <w:jc w:val="center"/>
              <w:rPr>
                <w:ins w:id="985" w:author="Windows 用户" w:date="2021-11-22T14:55:00Z"/>
                <w:rFonts w:cs="Times New Roman"/>
                <w:sz w:val="20"/>
                <w:szCs w:val="22"/>
                <w:rPrChange w:id="986" w:author="Windows 用户" w:date="2021-11-22T14:57:00Z">
                  <w:rPr>
                    <w:ins w:id="987" w:author="Windows 用户" w:date="2021-11-22T14:55:00Z"/>
                    <w:rFonts w:cs="Times New Roman"/>
                    <w:szCs w:val="22"/>
                  </w:rPr>
                </w:rPrChange>
              </w:rPr>
            </w:pPr>
            <w:ins w:id="988" w:author="Windows 用户" w:date="2021-11-22T14:59:00Z">
              <w:r w:rsidRPr="00FB721D">
                <w:rPr>
                  <w:rFonts w:cs="Times New Roman"/>
                  <w:sz w:val="20"/>
                  <w:szCs w:val="22"/>
                </w:rPr>
                <w:t>209</w:t>
              </w:r>
            </w:ins>
          </w:p>
        </w:tc>
        <w:tc>
          <w:tcPr>
            <w:tcW w:w="324" w:type="pct"/>
            <w:tcBorders>
              <w:top w:val="single" w:sz="4" w:space="0" w:color="auto"/>
              <w:left w:val="nil"/>
              <w:bottom w:val="nil"/>
              <w:right w:val="nil"/>
            </w:tcBorders>
            <w:vAlign w:val="center"/>
            <w:tcPrChange w:id="989" w:author="Windows 用户" w:date="2021-11-22T15:03:00Z">
              <w:tcPr>
                <w:tcW w:w="353" w:type="pct"/>
                <w:tcBorders>
                  <w:top w:val="single" w:sz="4" w:space="0" w:color="auto"/>
                  <w:left w:val="nil"/>
                  <w:bottom w:val="nil"/>
                  <w:right w:val="nil"/>
                </w:tcBorders>
                <w:vAlign w:val="center"/>
              </w:tcPr>
            </w:tcPrChange>
          </w:tcPr>
          <w:p w14:paraId="68F3E6DB" w14:textId="77777777" w:rsidR="00494483" w:rsidRPr="009167FC" w:rsidRDefault="00494483" w:rsidP="00E919B4">
            <w:pPr>
              <w:spacing w:line="240" w:lineRule="auto"/>
              <w:ind w:firstLineChars="0" w:firstLine="0"/>
              <w:jc w:val="center"/>
              <w:rPr>
                <w:ins w:id="990" w:author="Windows 用户" w:date="2021-11-22T14:58:00Z"/>
                <w:rFonts w:cs="Times New Roman"/>
                <w:sz w:val="20"/>
                <w:szCs w:val="22"/>
              </w:rPr>
            </w:pPr>
          </w:p>
        </w:tc>
        <w:tc>
          <w:tcPr>
            <w:tcW w:w="119" w:type="pct"/>
            <w:tcBorders>
              <w:top w:val="single" w:sz="4" w:space="0" w:color="auto"/>
              <w:left w:val="nil"/>
              <w:bottom w:val="nil"/>
              <w:right w:val="nil"/>
            </w:tcBorders>
            <w:tcPrChange w:id="991" w:author="Windows 用户" w:date="2021-11-22T15:03:00Z">
              <w:tcPr>
                <w:tcW w:w="119" w:type="pct"/>
                <w:tcBorders>
                  <w:top w:val="single" w:sz="4" w:space="0" w:color="auto"/>
                  <w:left w:val="nil"/>
                  <w:bottom w:val="nil"/>
                  <w:right w:val="nil"/>
                </w:tcBorders>
              </w:tcPr>
            </w:tcPrChange>
          </w:tcPr>
          <w:p w14:paraId="4DEF4D64" w14:textId="77777777" w:rsidR="00494483" w:rsidRPr="005A6EC5" w:rsidRDefault="00494483" w:rsidP="00E919B4">
            <w:pPr>
              <w:spacing w:line="240" w:lineRule="auto"/>
              <w:ind w:firstLineChars="0" w:firstLine="0"/>
              <w:jc w:val="center"/>
              <w:rPr>
                <w:ins w:id="992" w:author="Windows 用户" w:date="2021-11-22T15:00:00Z"/>
                <w:rFonts w:cs="Times New Roman"/>
                <w:sz w:val="20"/>
                <w:szCs w:val="22"/>
              </w:rPr>
            </w:pPr>
          </w:p>
        </w:tc>
        <w:tc>
          <w:tcPr>
            <w:tcW w:w="616" w:type="pct"/>
            <w:tcBorders>
              <w:top w:val="single" w:sz="4" w:space="0" w:color="auto"/>
              <w:left w:val="nil"/>
              <w:bottom w:val="nil"/>
              <w:right w:val="nil"/>
            </w:tcBorders>
            <w:vAlign w:val="center"/>
            <w:tcPrChange w:id="993" w:author="Windows 用户" w:date="2021-11-22T15:03:00Z">
              <w:tcPr>
                <w:tcW w:w="616" w:type="pct"/>
                <w:tcBorders>
                  <w:top w:val="single" w:sz="4" w:space="0" w:color="auto"/>
                  <w:left w:val="nil"/>
                  <w:bottom w:val="nil"/>
                  <w:right w:val="nil"/>
                </w:tcBorders>
                <w:vAlign w:val="center"/>
              </w:tcPr>
            </w:tcPrChange>
          </w:tcPr>
          <w:p w14:paraId="7AA2B6B0" w14:textId="39A6C564" w:rsidR="00494483" w:rsidRPr="005A6EC5" w:rsidRDefault="00494483" w:rsidP="00E919B4">
            <w:pPr>
              <w:spacing w:line="240" w:lineRule="auto"/>
              <w:ind w:firstLineChars="0" w:firstLine="0"/>
              <w:jc w:val="center"/>
              <w:rPr>
                <w:ins w:id="994" w:author="Windows 用户" w:date="2021-11-22T14:58:00Z"/>
                <w:rFonts w:cs="Times New Roman"/>
                <w:sz w:val="20"/>
                <w:szCs w:val="22"/>
              </w:rPr>
            </w:pPr>
          </w:p>
        </w:tc>
      </w:tr>
      <w:tr w:rsidR="002A2A9D" w:rsidRPr="005A6EC5" w14:paraId="1750B8FA" w14:textId="4F476EA1" w:rsidTr="005E643A">
        <w:tblPrEx>
          <w:tblW w:w="5501" w:type="pct"/>
          <w:jc w:val="center"/>
          <w:tblBorders>
            <w:left w:val="none" w:sz="0" w:space="0" w:color="auto"/>
            <w:right w:val="none" w:sz="0" w:space="0" w:color="auto"/>
            <w:insideH w:val="none" w:sz="0" w:space="0" w:color="auto"/>
            <w:insideV w:val="none" w:sz="0" w:space="0" w:color="auto"/>
          </w:tblBorders>
          <w:tblPrExChange w:id="995"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996" w:author="Windows 用户" w:date="2021-11-22T14:55:00Z"/>
          <w:trPrChange w:id="997" w:author="Windows 用户" w:date="2021-11-22T15:03:00Z">
            <w:trPr>
              <w:jc w:val="center"/>
            </w:trPr>
          </w:trPrChange>
        </w:trPr>
        <w:tc>
          <w:tcPr>
            <w:tcW w:w="436" w:type="pct"/>
            <w:vMerge/>
            <w:tcBorders>
              <w:top w:val="single" w:sz="4" w:space="0" w:color="auto"/>
              <w:left w:val="nil"/>
              <w:bottom w:val="nil"/>
              <w:right w:val="nil"/>
            </w:tcBorders>
            <w:vAlign w:val="center"/>
            <w:hideMark/>
            <w:tcPrChange w:id="998" w:author="Windows 用户" w:date="2021-11-22T15:03:00Z">
              <w:tcPr>
                <w:tcW w:w="436" w:type="pct"/>
                <w:vMerge/>
                <w:tcBorders>
                  <w:top w:val="single" w:sz="4" w:space="0" w:color="auto"/>
                  <w:left w:val="nil"/>
                  <w:bottom w:val="nil"/>
                  <w:right w:val="nil"/>
                </w:tcBorders>
                <w:vAlign w:val="center"/>
                <w:hideMark/>
              </w:tcPr>
            </w:tcPrChange>
          </w:tcPr>
          <w:p w14:paraId="5A90FE7A" w14:textId="77777777" w:rsidR="00494483" w:rsidRPr="005A6EC5" w:rsidRDefault="00494483" w:rsidP="00E919B4">
            <w:pPr>
              <w:widowControl/>
              <w:spacing w:line="240" w:lineRule="auto"/>
              <w:ind w:firstLineChars="0" w:firstLine="0"/>
              <w:jc w:val="center"/>
              <w:rPr>
                <w:ins w:id="999" w:author="Windows 用户" w:date="2021-11-22T14:55:00Z"/>
                <w:rFonts w:cs="Times New Roman"/>
                <w:sz w:val="20"/>
                <w:szCs w:val="22"/>
                <w:rPrChange w:id="1000" w:author="Windows 用户" w:date="2021-11-22T14:57:00Z">
                  <w:rPr>
                    <w:ins w:id="1001" w:author="Windows 用户" w:date="2021-11-22T14:55:00Z"/>
                    <w:rFonts w:cs="Times New Roman"/>
                    <w:szCs w:val="22"/>
                  </w:rPr>
                </w:rPrChange>
              </w:rPr>
            </w:pPr>
          </w:p>
        </w:tc>
        <w:tc>
          <w:tcPr>
            <w:tcW w:w="988" w:type="pct"/>
            <w:tcBorders>
              <w:top w:val="nil"/>
              <w:left w:val="nil"/>
              <w:bottom w:val="nil"/>
              <w:right w:val="nil"/>
            </w:tcBorders>
            <w:vAlign w:val="center"/>
            <w:hideMark/>
            <w:tcPrChange w:id="1002" w:author="Windows 用户" w:date="2021-11-22T15:03:00Z">
              <w:tcPr>
                <w:tcW w:w="468" w:type="pct"/>
                <w:tcBorders>
                  <w:top w:val="nil"/>
                  <w:left w:val="nil"/>
                  <w:bottom w:val="nil"/>
                  <w:right w:val="nil"/>
                </w:tcBorders>
                <w:vAlign w:val="center"/>
                <w:hideMark/>
              </w:tcPr>
            </w:tcPrChange>
          </w:tcPr>
          <w:p w14:paraId="077F6CCF" w14:textId="77777777" w:rsidR="00494483" w:rsidRPr="005A6EC5" w:rsidRDefault="00494483" w:rsidP="00E919B4">
            <w:pPr>
              <w:spacing w:line="240" w:lineRule="auto"/>
              <w:ind w:firstLineChars="0" w:firstLine="0"/>
              <w:jc w:val="center"/>
              <w:rPr>
                <w:ins w:id="1003" w:author="Windows 用户" w:date="2021-11-22T14:55:00Z"/>
                <w:rFonts w:cs="Times New Roman"/>
                <w:sz w:val="20"/>
                <w:szCs w:val="22"/>
                <w:rPrChange w:id="1004" w:author="Windows 用户" w:date="2021-11-22T14:57:00Z">
                  <w:rPr>
                    <w:ins w:id="1005" w:author="Windows 用户" w:date="2021-11-22T14:55:00Z"/>
                    <w:rFonts w:cs="Times New Roman"/>
                    <w:szCs w:val="22"/>
                  </w:rPr>
                </w:rPrChange>
              </w:rPr>
            </w:pPr>
            <m:oMathPara>
              <m:oMath>
                <m:r>
                  <w:ins w:id="1006" w:author="Windows 用户" w:date="2021-11-22T14:55:00Z">
                    <w:rPr>
                      <w:rFonts w:ascii="Cambria Math" w:hAnsi="Cambria Math"/>
                      <w:sz w:val="20"/>
                      <w:rPrChange w:id="1007" w:author="Windows 用户" w:date="2021-11-22T14:57:00Z">
                        <w:rPr>
                          <w:rFonts w:ascii="Cambria Math" w:hAnsi="Cambria Math"/>
                        </w:rPr>
                      </w:rPrChange>
                    </w:rPr>
                    <m:t>1.2×</m:t>
                  </w:ins>
                </m:r>
                <m:sSub>
                  <m:sSubPr>
                    <m:ctrlPr>
                      <w:ins w:id="1008" w:author="Windows 用户" w:date="2021-11-22T14:55:00Z">
                        <w:rPr>
                          <w:rFonts w:ascii="Cambria Math" w:hAnsi="Cambria Math"/>
                          <w:i/>
                          <w:sz w:val="20"/>
                        </w:rPr>
                      </w:ins>
                    </m:ctrlPr>
                  </m:sSubPr>
                  <m:e>
                    <m:r>
                      <w:ins w:id="1009" w:author="Windows 用户" w:date="2021-11-22T14:55:00Z">
                        <w:rPr>
                          <w:rFonts w:ascii="Cambria Math" w:hAnsi="Cambria Math"/>
                          <w:sz w:val="20"/>
                          <w:rPrChange w:id="1010" w:author="Windows 用户" w:date="2021-11-22T14:57:00Z">
                            <w:rPr>
                              <w:rFonts w:ascii="Cambria Math" w:hAnsi="Cambria Math"/>
                            </w:rPr>
                          </w:rPrChange>
                        </w:rPr>
                        <m:t>es</m:t>
                      </w:ins>
                    </m:r>
                  </m:e>
                  <m:sub>
                    <m:r>
                      <w:ins w:id="1011" w:author="Windows 用户" w:date="2021-11-22T14:55:00Z">
                        <w:rPr>
                          <w:rFonts w:ascii="Cambria Math" w:hAnsi="Cambria Math"/>
                          <w:sz w:val="20"/>
                          <w:rPrChange w:id="1012"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13" w:author="Windows 用户" w:date="2021-11-22T15:03:00Z">
              <w:tcPr>
                <w:tcW w:w="1066" w:type="pct"/>
                <w:gridSpan w:val="2"/>
                <w:tcBorders>
                  <w:top w:val="nil"/>
                  <w:left w:val="nil"/>
                  <w:bottom w:val="nil"/>
                  <w:right w:val="nil"/>
                </w:tcBorders>
                <w:vAlign w:val="center"/>
              </w:tcPr>
            </w:tcPrChange>
          </w:tcPr>
          <w:p w14:paraId="3E7DF68C" w14:textId="21C24C86" w:rsidR="00494483" w:rsidRPr="005A6EC5" w:rsidRDefault="00494483" w:rsidP="00E919B4">
            <w:pPr>
              <w:spacing w:line="240" w:lineRule="auto"/>
              <w:ind w:firstLineChars="0" w:firstLine="0"/>
              <w:jc w:val="center"/>
              <w:rPr>
                <w:ins w:id="1014" w:author="Windows 用户" w:date="2021-11-22T14:55:00Z"/>
                <w:rFonts w:cs="Times New Roman"/>
                <w:sz w:val="20"/>
                <w:szCs w:val="22"/>
                <w:rPrChange w:id="1015" w:author="Windows 用户" w:date="2021-11-22T14:57:00Z">
                  <w:rPr>
                    <w:ins w:id="1016" w:author="Windows 用户" w:date="2021-11-22T14:55:00Z"/>
                    <w:rFonts w:cs="Times New Roman"/>
                    <w:szCs w:val="22"/>
                  </w:rPr>
                </w:rPrChange>
              </w:rPr>
            </w:pPr>
          </w:p>
        </w:tc>
        <w:tc>
          <w:tcPr>
            <w:tcW w:w="502" w:type="pct"/>
            <w:tcBorders>
              <w:top w:val="nil"/>
              <w:left w:val="nil"/>
              <w:bottom w:val="nil"/>
              <w:right w:val="nil"/>
            </w:tcBorders>
            <w:vAlign w:val="center"/>
            <w:tcPrChange w:id="1017" w:author="Windows 用户" w:date="2021-11-22T15:03:00Z">
              <w:tcPr>
                <w:tcW w:w="329" w:type="pct"/>
                <w:tcBorders>
                  <w:top w:val="nil"/>
                  <w:left w:val="nil"/>
                  <w:bottom w:val="nil"/>
                  <w:right w:val="nil"/>
                </w:tcBorders>
                <w:vAlign w:val="center"/>
              </w:tcPr>
            </w:tcPrChange>
          </w:tcPr>
          <w:p w14:paraId="01683F4A" w14:textId="2690F2E0" w:rsidR="00494483" w:rsidRPr="005A6EC5" w:rsidRDefault="00494483" w:rsidP="00E919B4">
            <w:pPr>
              <w:spacing w:line="240" w:lineRule="auto"/>
              <w:ind w:firstLineChars="0" w:firstLine="0"/>
              <w:jc w:val="center"/>
              <w:rPr>
                <w:ins w:id="1018" w:author="Windows 用户" w:date="2021-11-22T14:55:00Z"/>
                <w:rFonts w:cs="Times New Roman"/>
                <w:sz w:val="20"/>
                <w:szCs w:val="22"/>
                <w:rPrChange w:id="1019" w:author="Windows 用户" w:date="2021-11-22T14:57:00Z">
                  <w:rPr>
                    <w:ins w:id="1020" w:author="Windows 用户" w:date="2021-11-22T14:55:00Z"/>
                    <w:rFonts w:cs="Times New Roman"/>
                    <w:szCs w:val="22"/>
                  </w:rPr>
                </w:rPrChange>
              </w:rPr>
            </w:pPr>
          </w:p>
        </w:tc>
        <w:tc>
          <w:tcPr>
            <w:tcW w:w="324" w:type="pct"/>
            <w:tcBorders>
              <w:top w:val="nil"/>
              <w:left w:val="nil"/>
              <w:bottom w:val="nil"/>
              <w:right w:val="nil"/>
            </w:tcBorders>
            <w:vAlign w:val="center"/>
            <w:tcPrChange w:id="1021" w:author="Windows 用户" w:date="2021-11-22T15:03:00Z">
              <w:tcPr>
                <w:tcW w:w="324" w:type="pct"/>
                <w:tcBorders>
                  <w:top w:val="nil"/>
                  <w:left w:val="nil"/>
                  <w:bottom w:val="nil"/>
                  <w:right w:val="nil"/>
                </w:tcBorders>
                <w:vAlign w:val="center"/>
              </w:tcPr>
            </w:tcPrChange>
          </w:tcPr>
          <w:p w14:paraId="012322FF" w14:textId="77777777" w:rsidR="00494483" w:rsidRPr="005A6EC5" w:rsidRDefault="00494483" w:rsidP="00E919B4">
            <w:pPr>
              <w:spacing w:line="240" w:lineRule="auto"/>
              <w:ind w:firstLineChars="0" w:firstLine="0"/>
              <w:jc w:val="center"/>
              <w:rPr>
                <w:ins w:id="1022" w:author="Windows 用户" w:date="2021-11-22T14:57:00Z"/>
                <w:rFonts w:cs="Times New Roman"/>
                <w:sz w:val="20"/>
                <w:szCs w:val="22"/>
                <w:rPrChange w:id="1023" w:author="Windows 用户" w:date="2021-11-22T14:57:00Z">
                  <w:rPr>
                    <w:ins w:id="1024" w:author="Windows 用户" w:date="2021-11-22T14:57:00Z"/>
                    <w:rFonts w:cs="Times New Roman"/>
                    <w:szCs w:val="22"/>
                  </w:rPr>
                </w:rPrChange>
              </w:rPr>
            </w:pPr>
          </w:p>
        </w:tc>
        <w:tc>
          <w:tcPr>
            <w:tcW w:w="119" w:type="pct"/>
            <w:tcBorders>
              <w:top w:val="nil"/>
              <w:left w:val="nil"/>
              <w:bottom w:val="nil"/>
              <w:right w:val="nil"/>
            </w:tcBorders>
            <w:tcPrChange w:id="1025" w:author="Windows 用户" w:date="2021-11-22T15:03:00Z">
              <w:tcPr>
                <w:tcW w:w="127" w:type="pct"/>
                <w:tcBorders>
                  <w:top w:val="nil"/>
                  <w:left w:val="nil"/>
                  <w:bottom w:val="nil"/>
                  <w:right w:val="nil"/>
                </w:tcBorders>
              </w:tcPr>
            </w:tcPrChange>
          </w:tcPr>
          <w:p w14:paraId="56CE5B42" w14:textId="77777777" w:rsidR="00494483" w:rsidRPr="00FB721D" w:rsidRDefault="00494483" w:rsidP="00E919B4">
            <w:pPr>
              <w:spacing w:line="240" w:lineRule="auto"/>
              <w:ind w:firstLineChars="0" w:firstLine="0"/>
              <w:jc w:val="center"/>
              <w:rPr>
                <w:ins w:id="1026" w:author="Windows 用户" w:date="2021-11-22T15:00:00Z"/>
                <w:rFonts w:cs="Times New Roman"/>
                <w:sz w:val="20"/>
                <w:szCs w:val="22"/>
              </w:rPr>
            </w:pPr>
          </w:p>
        </w:tc>
        <w:tc>
          <w:tcPr>
            <w:tcW w:w="569" w:type="pct"/>
            <w:tcBorders>
              <w:top w:val="nil"/>
              <w:left w:val="nil"/>
              <w:bottom w:val="nil"/>
              <w:right w:val="nil"/>
            </w:tcBorders>
            <w:vAlign w:val="center"/>
            <w:tcPrChange w:id="1027" w:author="Windows 用户" w:date="2021-11-22T15:03:00Z">
              <w:tcPr>
                <w:tcW w:w="656" w:type="pct"/>
                <w:gridSpan w:val="2"/>
                <w:tcBorders>
                  <w:top w:val="nil"/>
                  <w:left w:val="nil"/>
                  <w:bottom w:val="nil"/>
                  <w:right w:val="nil"/>
                </w:tcBorders>
                <w:vAlign w:val="center"/>
              </w:tcPr>
            </w:tcPrChange>
          </w:tcPr>
          <w:p w14:paraId="02634AFC" w14:textId="18E2FB46" w:rsidR="00494483" w:rsidRPr="005A6EC5" w:rsidRDefault="00494483" w:rsidP="00E919B4">
            <w:pPr>
              <w:spacing w:line="240" w:lineRule="auto"/>
              <w:ind w:firstLineChars="0" w:firstLine="0"/>
              <w:jc w:val="center"/>
              <w:rPr>
                <w:ins w:id="1028" w:author="Windows 用户" w:date="2021-11-22T14:55:00Z"/>
                <w:rFonts w:cs="Times New Roman"/>
                <w:sz w:val="20"/>
                <w:szCs w:val="22"/>
                <w:rPrChange w:id="1029" w:author="Windows 用户" w:date="2021-11-22T14:57:00Z">
                  <w:rPr>
                    <w:ins w:id="1030" w:author="Windows 用户" w:date="2021-11-22T14:55:00Z"/>
                    <w:rFonts w:cs="Times New Roman"/>
                    <w:szCs w:val="22"/>
                  </w:rPr>
                </w:rPrChange>
              </w:rPr>
            </w:pPr>
            <w:ins w:id="1031" w:author="Windows 用户" w:date="2021-11-22T14:59:00Z">
              <w:r w:rsidRPr="00FB721D">
                <w:rPr>
                  <w:rFonts w:cs="Times New Roman"/>
                  <w:sz w:val="20"/>
                  <w:szCs w:val="22"/>
                </w:rPr>
                <w:t>122</w:t>
              </w:r>
            </w:ins>
          </w:p>
        </w:tc>
        <w:tc>
          <w:tcPr>
            <w:tcW w:w="502" w:type="pct"/>
            <w:tcBorders>
              <w:top w:val="nil"/>
              <w:left w:val="nil"/>
              <w:bottom w:val="nil"/>
              <w:right w:val="nil"/>
            </w:tcBorders>
            <w:vAlign w:val="center"/>
            <w:tcPrChange w:id="1032" w:author="Windows 用户" w:date="2021-11-22T15:03:00Z">
              <w:tcPr>
                <w:tcW w:w="507" w:type="pct"/>
                <w:tcBorders>
                  <w:top w:val="nil"/>
                  <w:left w:val="nil"/>
                  <w:bottom w:val="nil"/>
                  <w:right w:val="nil"/>
                </w:tcBorders>
                <w:vAlign w:val="center"/>
              </w:tcPr>
            </w:tcPrChange>
          </w:tcPr>
          <w:p w14:paraId="36405D12" w14:textId="209499AF" w:rsidR="00494483" w:rsidRPr="005A6EC5" w:rsidRDefault="00494483" w:rsidP="00E919B4">
            <w:pPr>
              <w:spacing w:line="240" w:lineRule="auto"/>
              <w:ind w:firstLineChars="0" w:firstLine="0"/>
              <w:jc w:val="center"/>
              <w:rPr>
                <w:ins w:id="1033" w:author="Windows 用户" w:date="2021-11-22T14:55:00Z"/>
                <w:rFonts w:cs="Times New Roman"/>
                <w:sz w:val="20"/>
                <w:szCs w:val="22"/>
                <w:rPrChange w:id="1034" w:author="Windows 用户" w:date="2021-11-22T14:57:00Z">
                  <w:rPr>
                    <w:ins w:id="1035" w:author="Windows 用户" w:date="2021-11-22T14:55:00Z"/>
                    <w:rFonts w:cs="Times New Roman"/>
                    <w:szCs w:val="22"/>
                  </w:rPr>
                </w:rPrChange>
              </w:rPr>
            </w:pPr>
            <w:ins w:id="1036" w:author="Windows 用户" w:date="2021-11-22T14:59:00Z">
              <w:r w:rsidRPr="00FB721D">
                <w:rPr>
                  <w:rFonts w:cs="Times New Roman"/>
                  <w:sz w:val="20"/>
                  <w:szCs w:val="22"/>
                </w:rPr>
                <w:t>358</w:t>
              </w:r>
            </w:ins>
          </w:p>
        </w:tc>
        <w:tc>
          <w:tcPr>
            <w:tcW w:w="324" w:type="pct"/>
            <w:tcBorders>
              <w:top w:val="nil"/>
              <w:left w:val="nil"/>
              <w:bottom w:val="nil"/>
              <w:right w:val="nil"/>
            </w:tcBorders>
            <w:vAlign w:val="center"/>
            <w:tcPrChange w:id="1037" w:author="Windows 用户" w:date="2021-11-22T15:03:00Z">
              <w:tcPr>
                <w:tcW w:w="353" w:type="pct"/>
                <w:tcBorders>
                  <w:top w:val="nil"/>
                  <w:left w:val="nil"/>
                  <w:bottom w:val="nil"/>
                  <w:right w:val="nil"/>
                </w:tcBorders>
                <w:vAlign w:val="center"/>
              </w:tcPr>
            </w:tcPrChange>
          </w:tcPr>
          <w:p w14:paraId="57B5A972" w14:textId="77777777" w:rsidR="00494483" w:rsidRPr="009167FC" w:rsidRDefault="00494483" w:rsidP="00E919B4">
            <w:pPr>
              <w:spacing w:line="240" w:lineRule="auto"/>
              <w:ind w:firstLineChars="0" w:firstLine="0"/>
              <w:jc w:val="center"/>
              <w:rPr>
                <w:ins w:id="1038" w:author="Windows 用户" w:date="2021-11-22T14:58:00Z"/>
                <w:rFonts w:cs="Times New Roman"/>
                <w:sz w:val="20"/>
                <w:szCs w:val="22"/>
              </w:rPr>
            </w:pPr>
          </w:p>
        </w:tc>
        <w:tc>
          <w:tcPr>
            <w:tcW w:w="119" w:type="pct"/>
            <w:tcBorders>
              <w:top w:val="nil"/>
              <w:left w:val="nil"/>
              <w:bottom w:val="nil"/>
              <w:right w:val="nil"/>
            </w:tcBorders>
            <w:tcPrChange w:id="1039" w:author="Windows 用户" w:date="2021-11-22T15:03:00Z">
              <w:tcPr>
                <w:tcW w:w="119" w:type="pct"/>
                <w:tcBorders>
                  <w:top w:val="nil"/>
                  <w:left w:val="nil"/>
                  <w:bottom w:val="nil"/>
                  <w:right w:val="nil"/>
                </w:tcBorders>
              </w:tcPr>
            </w:tcPrChange>
          </w:tcPr>
          <w:p w14:paraId="676E023F" w14:textId="77777777" w:rsidR="00494483" w:rsidRPr="005A6EC5" w:rsidRDefault="00494483" w:rsidP="00E919B4">
            <w:pPr>
              <w:spacing w:line="240" w:lineRule="auto"/>
              <w:ind w:firstLineChars="0" w:firstLine="0"/>
              <w:jc w:val="center"/>
              <w:rPr>
                <w:ins w:id="1040" w:author="Windows 用户" w:date="2021-11-22T15:00:00Z"/>
                <w:rFonts w:cs="Times New Roman"/>
                <w:sz w:val="20"/>
                <w:szCs w:val="22"/>
              </w:rPr>
            </w:pPr>
          </w:p>
        </w:tc>
        <w:tc>
          <w:tcPr>
            <w:tcW w:w="616" w:type="pct"/>
            <w:tcBorders>
              <w:top w:val="nil"/>
              <w:left w:val="nil"/>
              <w:bottom w:val="nil"/>
              <w:right w:val="nil"/>
            </w:tcBorders>
            <w:vAlign w:val="center"/>
            <w:tcPrChange w:id="1041" w:author="Windows 用户" w:date="2021-11-22T15:03:00Z">
              <w:tcPr>
                <w:tcW w:w="616" w:type="pct"/>
                <w:tcBorders>
                  <w:top w:val="nil"/>
                  <w:left w:val="nil"/>
                  <w:bottom w:val="nil"/>
                  <w:right w:val="nil"/>
                </w:tcBorders>
                <w:vAlign w:val="center"/>
              </w:tcPr>
            </w:tcPrChange>
          </w:tcPr>
          <w:p w14:paraId="026BF786" w14:textId="7078DAC7" w:rsidR="00494483" w:rsidRPr="005A6EC5" w:rsidRDefault="00494483" w:rsidP="00E919B4">
            <w:pPr>
              <w:spacing w:line="240" w:lineRule="auto"/>
              <w:ind w:firstLineChars="0" w:firstLine="0"/>
              <w:jc w:val="center"/>
              <w:rPr>
                <w:ins w:id="1042" w:author="Windows 用户" w:date="2021-11-22T14:58:00Z"/>
                <w:rFonts w:cs="Times New Roman"/>
                <w:sz w:val="20"/>
                <w:szCs w:val="22"/>
              </w:rPr>
            </w:pPr>
          </w:p>
        </w:tc>
      </w:tr>
      <w:tr w:rsidR="002A2A9D" w:rsidRPr="005A6EC5" w14:paraId="73109CCC" w14:textId="03038BC7" w:rsidTr="005E643A">
        <w:tblPrEx>
          <w:tblW w:w="5501" w:type="pct"/>
          <w:jc w:val="center"/>
          <w:tblBorders>
            <w:left w:val="none" w:sz="0" w:space="0" w:color="auto"/>
            <w:right w:val="none" w:sz="0" w:space="0" w:color="auto"/>
            <w:insideH w:val="none" w:sz="0" w:space="0" w:color="auto"/>
            <w:insideV w:val="none" w:sz="0" w:space="0" w:color="auto"/>
          </w:tblBorders>
          <w:tblPrExChange w:id="1043"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44" w:author="Windows 用户" w:date="2021-11-22T14:55:00Z"/>
          <w:trPrChange w:id="1045" w:author="Windows 用户" w:date="2021-11-22T15:03:00Z">
            <w:trPr>
              <w:jc w:val="center"/>
            </w:trPr>
          </w:trPrChange>
        </w:trPr>
        <w:tc>
          <w:tcPr>
            <w:tcW w:w="436" w:type="pct"/>
            <w:vMerge w:val="restart"/>
            <w:tcBorders>
              <w:top w:val="nil"/>
              <w:left w:val="nil"/>
              <w:bottom w:val="nil"/>
              <w:right w:val="nil"/>
            </w:tcBorders>
            <w:vAlign w:val="center"/>
            <w:hideMark/>
            <w:tcPrChange w:id="1046" w:author="Windows 用户" w:date="2021-11-22T15:03:00Z">
              <w:tcPr>
                <w:tcW w:w="436" w:type="pct"/>
                <w:vMerge w:val="restart"/>
                <w:tcBorders>
                  <w:top w:val="nil"/>
                  <w:left w:val="nil"/>
                  <w:bottom w:val="nil"/>
                  <w:right w:val="nil"/>
                </w:tcBorders>
                <w:vAlign w:val="center"/>
                <w:hideMark/>
              </w:tcPr>
            </w:tcPrChange>
          </w:tcPr>
          <w:p w14:paraId="0ED5000D" w14:textId="77777777" w:rsidR="00494483" w:rsidRPr="005A6EC5" w:rsidRDefault="00494483" w:rsidP="00E919B4">
            <w:pPr>
              <w:spacing w:line="240" w:lineRule="auto"/>
              <w:ind w:firstLineChars="0" w:firstLine="0"/>
              <w:jc w:val="center"/>
              <w:rPr>
                <w:ins w:id="1047" w:author="Windows 用户" w:date="2021-11-22T14:55:00Z"/>
                <w:rFonts w:cs="Times New Roman"/>
                <w:sz w:val="20"/>
                <w:szCs w:val="22"/>
                <w:rPrChange w:id="1048" w:author="Windows 用户" w:date="2021-11-22T14:57:00Z">
                  <w:rPr>
                    <w:ins w:id="1049" w:author="Windows 用户" w:date="2021-11-22T14:55:00Z"/>
                    <w:rFonts w:cs="Times New Roman"/>
                    <w:szCs w:val="22"/>
                  </w:rPr>
                </w:rPrChange>
              </w:rPr>
            </w:pPr>
            <w:ins w:id="1050" w:author="Windows 用户" w:date="2021-11-22T14:55:00Z">
              <w:r w:rsidRPr="005A6EC5">
                <w:rPr>
                  <w:rFonts w:cs="Times New Roman"/>
                  <w:sz w:val="20"/>
                  <w:szCs w:val="22"/>
                  <w:rPrChange w:id="1051" w:author="Windows 用户" w:date="2021-11-22T14:57:00Z">
                    <w:rPr>
                      <w:rFonts w:cs="Times New Roman"/>
                      <w:szCs w:val="22"/>
                    </w:rPr>
                  </w:rPrChange>
                </w:rPr>
                <w:t>J60</w:t>
              </w:r>
            </w:ins>
          </w:p>
        </w:tc>
        <w:tc>
          <w:tcPr>
            <w:tcW w:w="988" w:type="pct"/>
            <w:tcBorders>
              <w:top w:val="nil"/>
              <w:left w:val="nil"/>
              <w:bottom w:val="nil"/>
              <w:right w:val="nil"/>
            </w:tcBorders>
            <w:vAlign w:val="center"/>
            <w:hideMark/>
            <w:tcPrChange w:id="1052" w:author="Windows 用户" w:date="2021-11-22T15:03:00Z">
              <w:tcPr>
                <w:tcW w:w="468" w:type="pct"/>
                <w:tcBorders>
                  <w:top w:val="nil"/>
                  <w:left w:val="nil"/>
                  <w:bottom w:val="nil"/>
                  <w:right w:val="nil"/>
                </w:tcBorders>
                <w:vAlign w:val="center"/>
                <w:hideMark/>
              </w:tcPr>
            </w:tcPrChange>
          </w:tcPr>
          <w:p w14:paraId="1C6FBEAA" w14:textId="77777777" w:rsidR="00494483" w:rsidRPr="005A6EC5" w:rsidRDefault="00494483" w:rsidP="00E919B4">
            <w:pPr>
              <w:spacing w:line="240" w:lineRule="auto"/>
              <w:ind w:firstLineChars="0" w:firstLine="0"/>
              <w:jc w:val="center"/>
              <w:rPr>
                <w:ins w:id="1053" w:author="Windows 用户" w:date="2021-11-22T14:55:00Z"/>
                <w:rFonts w:cs="Times New Roman"/>
                <w:sz w:val="20"/>
                <w:szCs w:val="22"/>
                <w:rPrChange w:id="1054" w:author="Windows 用户" w:date="2021-11-22T14:57:00Z">
                  <w:rPr>
                    <w:ins w:id="1055" w:author="Windows 用户" w:date="2021-11-22T14:55:00Z"/>
                    <w:rFonts w:cs="Times New Roman"/>
                    <w:szCs w:val="22"/>
                  </w:rPr>
                </w:rPrChange>
              </w:rPr>
            </w:pPr>
            <m:oMathPara>
              <m:oMath>
                <m:r>
                  <w:ins w:id="1056" w:author="Windows 用户" w:date="2021-11-22T14:55:00Z">
                    <w:rPr>
                      <w:rFonts w:ascii="Cambria Math" w:hAnsi="Cambria Math"/>
                      <w:sz w:val="20"/>
                      <w:rPrChange w:id="1057" w:author="Windows 用户" w:date="2021-11-22T14:57:00Z">
                        <w:rPr>
                          <w:rFonts w:ascii="Cambria Math" w:hAnsi="Cambria Math"/>
                        </w:rPr>
                      </w:rPrChange>
                    </w:rPr>
                    <m:t>1.0×</m:t>
                  </w:ins>
                </m:r>
                <m:sSub>
                  <m:sSubPr>
                    <m:ctrlPr>
                      <w:ins w:id="1058" w:author="Windows 用户" w:date="2021-11-22T14:55:00Z">
                        <w:rPr>
                          <w:rFonts w:ascii="Cambria Math" w:hAnsi="Cambria Math"/>
                          <w:i/>
                          <w:sz w:val="20"/>
                        </w:rPr>
                      </w:ins>
                    </m:ctrlPr>
                  </m:sSubPr>
                  <m:e>
                    <m:r>
                      <w:ins w:id="1059" w:author="Windows 用户" w:date="2021-11-22T14:55:00Z">
                        <w:rPr>
                          <w:rFonts w:ascii="Cambria Math" w:hAnsi="Cambria Math"/>
                          <w:sz w:val="20"/>
                          <w:rPrChange w:id="1060" w:author="Windows 用户" w:date="2021-11-22T14:57:00Z">
                            <w:rPr>
                              <w:rFonts w:ascii="Cambria Math" w:hAnsi="Cambria Math"/>
                            </w:rPr>
                          </w:rPrChange>
                        </w:rPr>
                        <m:t>es</m:t>
                      </w:ins>
                    </m:r>
                  </m:e>
                  <m:sub>
                    <m:r>
                      <w:ins w:id="1061" w:author="Windows 用户" w:date="2021-11-22T14:55:00Z">
                        <w:rPr>
                          <w:rFonts w:ascii="Cambria Math" w:hAnsi="Cambria Math"/>
                          <w:sz w:val="20"/>
                          <w:rPrChange w:id="1062"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063" w:author="Windows 用户" w:date="2021-11-22T15:03:00Z">
              <w:tcPr>
                <w:tcW w:w="1066" w:type="pct"/>
                <w:gridSpan w:val="2"/>
                <w:tcBorders>
                  <w:top w:val="nil"/>
                  <w:left w:val="nil"/>
                  <w:bottom w:val="nil"/>
                  <w:right w:val="nil"/>
                </w:tcBorders>
                <w:vAlign w:val="center"/>
              </w:tcPr>
            </w:tcPrChange>
          </w:tcPr>
          <w:p w14:paraId="05F249FA" w14:textId="7F7414BD" w:rsidR="00494483" w:rsidRPr="005A6EC5" w:rsidRDefault="00494483" w:rsidP="00E919B4">
            <w:pPr>
              <w:spacing w:line="240" w:lineRule="auto"/>
              <w:ind w:firstLineChars="0" w:firstLine="0"/>
              <w:jc w:val="center"/>
              <w:rPr>
                <w:ins w:id="1064" w:author="Windows 用户" w:date="2021-11-22T14:55:00Z"/>
                <w:rFonts w:cs="Times New Roman"/>
                <w:sz w:val="20"/>
                <w:szCs w:val="22"/>
                <w:rPrChange w:id="1065" w:author="Windows 用户" w:date="2021-11-22T14:57:00Z">
                  <w:rPr>
                    <w:ins w:id="1066" w:author="Windows 用户" w:date="2021-11-22T14:55:00Z"/>
                    <w:rFonts w:cs="Times New Roman"/>
                    <w:szCs w:val="22"/>
                  </w:rPr>
                </w:rPrChange>
              </w:rPr>
            </w:pPr>
          </w:p>
        </w:tc>
        <w:tc>
          <w:tcPr>
            <w:tcW w:w="502" w:type="pct"/>
            <w:tcBorders>
              <w:top w:val="nil"/>
              <w:left w:val="nil"/>
              <w:bottom w:val="nil"/>
              <w:right w:val="nil"/>
            </w:tcBorders>
            <w:vAlign w:val="center"/>
            <w:tcPrChange w:id="1067" w:author="Windows 用户" w:date="2021-11-22T15:03:00Z">
              <w:tcPr>
                <w:tcW w:w="329" w:type="pct"/>
                <w:tcBorders>
                  <w:top w:val="nil"/>
                  <w:left w:val="nil"/>
                  <w:bottom w:val="nil"/>
                  <w:right w:val="nil"/>
                </w:tcBorders>
                <w:vAlign w:val="center"/>
              </w:tcPr>
            </w:tcPrChange>
          </w:tcPr>
          <w:p w14:paraId="3B0CBF38" w14:textId="35FE7FA8" w:rsidR="00494483" w:rsidRPr="005A6EC5" w:rsidRDefault="00494483" w:rsidP="00E919B4">
            <w:pPr>
              <w:spacing w:line="240" w:lineRule="auto"/>
              <w:ind w:firstLineChars="0" w:firstLine="0"/>
              <w:jc w:val="center"/>
              <w:rPr>
                <w:ins w:id="1068" w:author="Windows 用户" w:date="2021-11-22T14:55:00Z"/>
                <w:rFonts w:cs="Times New Roman"/>
                <w:sz w:val="20"/>
                <w:szCs w:val="22"/>
                <w:rPrChange w:id="1069" w:author="Windows 用户" w:date="2021-11-22T14:57:00Z">
                  <w:rPr>
                    <w:ins w:id="1070" w:author="Windows 用户" w:date="2021-11-22T14:55:00Z"/>
                    <w:rFonts w:cs="Times New Roman"/>
                    <w:szCs w:val="22"/>
                  </w:rPr>
                </w:rPrChange>
              </w:rPr>
            </w:pPr>
          </w:p>
        </w:tc>
        <w:tc>
          <w:tcPr>
            <w:tcW w:w="324" w:type="pct"/>
            <w:tcBorders>
              <w:top w:val="nil"/>
              <w:left w:val="nil"/>
              <w:bottom w:val="nil"/>
              <w:right w:val="nil"/>
            </w:tcBorders>
            <w:vAlign w:val="center"/>
            <w:tcPrChange w:id="1071" w:author="Windows 用户" w:date="2021-11-22T15:03:00Z">
              <w:tcPr>
                <w:tcW w:w="324" w:type="pct"/>
                <w:tcBorders>
                  <w:top w:val="nil"/>
                  <w:left w:val="nil"/>
                  <w:bottom w:val="nil"/>
                  <w:right w:val="nil"/>
                </w:tcBorders>
                <w:vAlign w:val="center"/>
              </w:tcPr>
            </w:tcPrChange>
          </w:tcPr>
          <w:p w14:paraId="3D43E67C" w14:textId="77777777" w:rsidR="00494483" w:rsidRPr="005A6EC5" w:rsidRDefault="00494483" w:rsidP="00E919B4">
            <w:pPr>
              <w:spacing w:line="240" w:lineRule="auto"/>
              <w:ind w:firstLineChars="0" w:firstLine="0"/>
              <w:jc w:val="center"/>
              <w:rPr>
                <w:ins w:id="1072" w:author="Windows 用户" w:date="2021-11-22T14:57:00Z"/>
                <w:rFonts w:cs="Times New Roman"/>
                <w:sz w:val="20"/>
                <w:szCs w:val="22"/>
                <w:rPrChange w:id="1073" w:author="Windows 用户" w:date="2021-11-22T14:57:00Z">
                  <w:rPr>
                    <w:ins w:id="1074" w:author="Windows 用户" w:date="2021-11-22T14:57:00Z"/>
                    <w:rFonts w:cs="Times New Roman"/>
                    <w:szCs w:val="22"/>
                  </w:rPr>
                </w:rPrChange>
              </w:rPr>
            </w:pPr>
          </w:p>
        </w:tc>
        <w:tc>
          <w:tcPr>
            <w:tcW w:w="119" w:type="pct"/>
            <w:tcBorders>
              <w:top w:val="nil"/>
              <w:left w:val="nil"/>
              <w:bottom w:val="nil"/>
              <w:right w:val="nil"/>
            </w:tcBorders>
            <w:tcPrChange w:id="1075" w:author="Windows 用户" w:date="2021-11-22T15:03:00Z">
              <w:tcPr>
                <w:tcW w:w="127" w:type="pct"/>
                <w:tcBorders>
                  <w:top w:val="nil"/>
                  <w:left w:val="nil"/>
                  <w:bottom w:val="nil"/>
                  <w:right w:val="nil"/>
                </w:tcBorders>
              </w:tcPr>
            </w:tcPrChange>
          </w:tcPr>
          <w:p w14:paraId="3BB67CCF" w14:textId="77777777" w:rsidR="00494483" w:rsidRPr="00FB721D" w:rsidRDefault="00494483" w:rsidP="00E919B4">
            <w:pPr>
              <w:spacing w:line="240" w:lineRule="auto"/>
              <w:ind w:firstLineChars="0" w:firstLine="0"/>
              <w:jc w:val="center"/>
              <w:rPr>
                <w:ins w:id="1076" w:author="Windows 用户" w:date="2021-11-22T15:00:00Z"/>
                <w:rFonts w:cs="Times New Roman"/>
                <w:sz w:val="20"/>
                <w:szCs w:val="22"/>
              </w:rPr>
            </w:pPr>
          </w:p>
        </w:tc>
        <w:tc>
          <w:tcPr>
            <w:tcW w:w="569" w:type="pct"/>
            <w:tcBorders>
              <w:top w:val="nil"/>
              <w:left w:val="nil"/>
              <w:bottom w:val="nil"/>
              <w:right w:val="nil"/>
            </w:tcBorders>
            <w:vAlign w:val="center"/>
            <w:tcPrChange w:id="1077" w:author="Windows 用户" w:date="2021-11-22T15:03:00Z">
              <w:tcPr>
                <w:tcW w:w="656" w:type="pct"/>
                <w:gridSpan w:val="2"/>
                <w:tcBorders>
                  <w:top w:val="nil"/>
                  <w:left w:val="nil"/>
                  <w:bottom w:val="nil"/>
                  <w:right w:val="nil"/>
                </w:tcBorders>
                <w:vAlign w:val="center"/>
              </w:tcPr>
            </w:tcPrChange>
          </w:tcPr>
          <w:p w14:paraId="3C684DAF" w14:textId="458FE0F9" w:rsidR="00494483" w:rsidRPr="005A6EC5" w:rsidRDefault="00494483" w:rsidP="00E919B4">
            <w:pPr>
              <w:spacing w:line="240" w:lineRule="auto"/>
              <w:ind w:firstLineChars="0" w:firstLine="0"/>
              <w:jc w:val="center"/>
              <w:rPr>
                <w:ins w:id="1078" w:author="Windows 用户" w:date="2021-11-22T14:55:00Z"/>
                <w:rFonts w:cs="Times New Roman"/>
                <w:sz w:val="20"/>
                <w:szCs w:val="22"/>
                <w:rPrChange w:id="1079" w:author="Windows 用户" w:date="2021-11-22T14:57:00Z">
                  <w:rPr>
                    <w:ins w:id="1080" w:author="Windows 用户" w:date="2021-11-22T14:55:00Z"/>
                    <w:rFonts w:cs="Times New Roman"/>
                    <w:szCs w:val="22"/>
                  </w:rPr>
                </w:rPrChange>
              </w:rPr>
            </w:pPr>
            <w:ins w:id="1081" w:author="Windows 用户" w:date="2021-11-22T14:59:00Z">
              <w:r w:rsidRPr="00FB721D">
                <w:rPr>
                  <w:rFonts w:cs="Times New Roman"/>
                  <w:sz w:val="20"/>
                  <w:szCs w:val="22"/>
                </w:rPr>
                <w:t>40</w:t>
              </w:r>
            </w:ins>
          </w:p>
        </w:tc>
        <w:tc>
          <w:tcPr>
            <w:tcW w:w="502" w:type="pct"/>
            <w:tcBorders>
              <w:top w:val="nil"/>
              <w:left w:val="nil"/>
              <w:bottom w:val="nil"/>
              <w:right w:val="nil"/>
            </w:tcBorders>
            <w:vAlign w:val="center"/>
            <w:tcPrChange w:id="1082" w:author="Windows 用户" w:date="2021-11-22T15:03:00Z">
              <w:tcPr>
                <w:tcW w:w="507" w:type="pct"/>
                <w:tcBorders>
                  <w:top w:val="nil"/>
                  <w:left w:val="nil"/>
                  <w:bottom w:val="nil"/>
                  <w:right w:val="nil"/>
                </w:tcBorders>
                <w:vAlign w:val="center"/>
              </w:tcPr>
            </w:tcPrChange>
          </w:tcPr>
          <w:p w14:paraId="08790BF8" w14:textId="2FE25FD2" w:rsidR="00494483" w:rsidRPr="005A6EC5" w:rsidRDefault="00494483" w:rsidP="00E919B4">
            <w:pPr>
              <w:spacing w:line="240" w:lineRule="auto"/>
              <w:ind w:firstLineChars="0" w:firstLine="0"/>
              <w:jc w:val="center"/>
              <w:rPr>
                <w:ins w:id="1083" w:author="Windows 用户" w:date="2021-11-22T14:55:00Z"/>
                <w:rFonts w:cs="Times New Roman"/>
                <w:sz w:val="20"/>
                <w:szCs w:val="22"/>
                <w:rPrChange w:id="1084" w:author="Windows 用户" w:date="2021-11-22T14:57:00Z">
                  <w:rPr>
                    <w:ins w:id="1085" w:author="Windows 用户" w:date="2021-11-22T14:55:00Z"/>
                    <w:rFonts w:cs="Times New Roman"/>
                    <w:szCs w:val="22"/>
                  </w:rPr>
                </w:rPrChange>
              </w:rPr>
            </w:pPr>
            <w:ins w:id="1086" w:author="Windows 用户" w:date="2021-11-22T14:59:00Z">
              <w:r w:rsidRPr="00FB721D">
                <w:rPr>
                  <w:rFonts w:cs="Times New Roman"/>
                  <w:sz w:val="20"/>
                  <w:szCs w:val="22"/>
                </w:rPr>
                <w:t>440</w:t>
              </w:r>
            </w:ins>
          </w:p>
        </w:tc>
        <w:tc>
          <w:tcPr>
            <w:tcW w:w="324" w:type="pct"/>
            <w:tcBorders>
              <w:top w:val="nil"/>
              <w:left w:val="nil"/>
              <w:bottom w:val="nil"/>
              <w:right w:val="nil"/>
            </w:tcBorders>
            <w:vAlign w:val="center"/>
            <w:tcPrChange w:id="1087" w:author="Windows 用户" w:date="2021-11-22T15:03:00Z">
              <w:tcPr>
                <w:tcW w:w="353" w:type="pct"/>
                <w:tcBorders>
                  <w:top w:val="nil"/>
                  <w:left w:val="nil"/>
                  <w:bottom w:val="nil"/>
                  <w:right w:val="nil"/>
                </w:tcBorders>
                <w:vAlign w:val="center"/>
              </w:tcPr>
            </w:tcPrChange>
          </w:tcPr>
          <w:p w14:paraId="79F68659" w14:textId="77777777" w:rsidR="00494483" w:rsidRPr="009167FC" w:rsidRDefault="00494483" w:rsidP="00E919B4">
            <w:pPr>
              <w:spacing w:line="240" w:lineRule="auto"/>
              <w:ind w:firstLineChars="0" w:firstLine="0"/>
              <w:jc w:val="center"/>
              <w:rPr>
                <w:ins w:id="1088" w:author="Windows 用户" w:date="2021-11-22T14:58:00Z"/>
                <w:rFonts w:cs="Times New Roman"/>
                <w:sz w:val="20"/>
                <w:szCs w:val="22"/>
              </w:rPr>
            </w:pPr>
          </w:p>
        </w:tc>
        <w:tc>
          <w:tcPr>
            <w:tcW w:w="119" w:type="pct"/>
            <w:tcBorders>
              <w:top w:val="nil"/>
              <w:left w:val="nil"/>
              <w:bottom w:val="nil"/>
              <w:right w:val="nil"/>
            </w:tcBorders>
            <w:tcPrChange w:id="1089" w:author="Windows 用户" w:date="2021-11-22T15:03:00Z">
              <w:tcPr>
                <w:tcW w:w="119" w:type="pct"/>
                <w:tcBorders>
                  <w:top w:val="nil"/>
                  <w:left w:val="nil"/>
                  <w:bottom w:val="nil"/>
                  <w:right w:val="nil"/>
                </w:tcBorders>
              </w:tcPr>
            </w:tcPrChange>
          </w:tcPr>
          <w:p w14:paraId="2E0B4EBE" w14:textId="77777777" w:rsidR="00494483" w:rsidRPr="005A6EC5" w:rsidRDefault="00494483" w:rsidP="00E919B4">
            <w:pPr>
              <w:spacing w:line="240" w:lineRule="auto"/>
              <w:ind w:firstLineChars="0" w:firstLine="0"/>
              <w:jc w:val="center"/>
              <w:rPr>
                <w:ins w:id="1090" w:author="Windows 用户" w:date="2021-11-22T15:00:00Z"/>
                <w:rFonts w:cs="Times New Roman"/>
                <w:sz w:val="20"/>
                <w:szCs w:val="22"/>
              </w:rPr>
            </w:pPr>
          </w:p>
        </w:tc>
        <w:tc>
          <w:tcPr>
            <w:tcW w:w="616" w:type="pct"/>
            <w:tcBorders>
              <w:top w:val="nil"/>
              <w:left w:val="nil"/>
              <w:bottom w:val="nil"/>
              <w:right w:val="nil"/>
            </w:tcBorders>
            <w:vAlign w:val="center"/>
            <w:tcPrChange w:id="1091" w:author="Windows 用户" w:date="2021-11-22T15:03:00Z">
              <w:tcPr>
                <w:tcW w:w="616" w:type="pct"/>
                <w:tcBorders>
                  <w:top w:val="nil"/>
                  <w:left w:val="nil"/>
                  <w:bottom w:val="nil"/>
                  <w:right w:val="nil"/>
                </w:tcBorders>
                <w:vAlign w:val="center"/>
              </w:tcPr>
            </w:tcPrChange>
          </w:tcPr>
          <w:p w14:paraId="3A15F855" w14:textId="025911C4" w:rsidR="00494483" w:rsidRPr="005A6EC5" w:rsidRDefault="00494483" w:rsidP="00E919B4">
            <w:pPr>
              <w:spacing w:line="240" w:lineRule="auto"/>
              <w:ind w:firstLineChars="0" w:firstLine="0"/>
              <w:jc w:val="center"/>
              <w:rPr>
                <w:ins w:id="1092" w:author="Windows 用户" w:date="2021-11-22T14:58:00Z"/>
                <w:rFonts w:cs="Times New Roman"/>
                <w:sz w:val="20"/>
                <w:szCs w:val="22"/>
              </w:rPr>
            </w:pPr>
          </w:p>
        </w:tc>
      </w:tr>
      <w:tr w:rsidR="002A2A9D" w:rsidRPr="005A6EC5" w14:paraId="15A23353" w14:textId="77E4B7B4" w:rsidTr="005E643A">
        <w:tblPrEx>
          <w:tblW w:w="5501" w:type="pct"/>
          <w:jc w:val="center"/>
          <w:tblBorders>
            <w:left w:val="none" w:sz="0" w:space="0" w:color="auto"/>
            <w:right w:val="none" w:sz="0" w:space="0" w:color="auto"/>
            <w:insideH w:val="none" w:sz="0" w:space="0" w:color="auto"/>
            <w:insideV w:val="none" w:sz="0" w:space="0" w:color="auto"/>
          </w:tblBorders>
          <w:tblPrExChange w:id="1093"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094" w:author="Windows 用户" w:date="2021-11-22T14:55:00Z"/>
          <w:trPrChange w:id="1095" w:author="Windows 用户" w:date="2021-11-22T15:03:00Z">
            <w:trPr>
              <w:jc w:val="center"/>
            </w:trPr>
          </w:trPrChange>
        </w:trPr>
        <w:tc>
          <w:tcPr>
            <w:tcW w:w="436" w:type="pct"/>
            <w:vMerge/>
            <w:tcBorders>
              <w:top w:val="nil"/>
              <w:left w:val="nil"/>
              <w:bottom w:val="nil"/>
              <w:right w:val="nil"/>
            </w:tcBorders>
            <w:vAlign w:val="center"/>
            <w:hideMark/>
            <w:tcPrChange w:id="1096" w:author="Windows 用户" w:date="2021-11-22T15:03:00Z">
              <w:tcPr>
                <w:tcW w:w="436" w:type="pct"/>
                <w:vMerge/>
                <w:tcBorders>
                  <w:top w:val="nil"/>
                  <w:left w:val="nil"/>
                  <w:bottom w:val="nil"/>
                  <w:right w:val="nil"/>
                </w:tcBorders>
                <w:vAlign w:val="center"/>
                <w:hideMark/>
              </w:tcPr>
            </w:tcPrChange>
          </w:tcPr>
          <w:p w14:paraId="5F5C3159" w14:textId="77777777" w:rsidR="00494483" w:rsidRPr="005A6EC5" w:rsidRDefault="00494483" w:rsidP="00E919B4">
            <w:pPr>
              <w:widowControl/>
              <w:spacing w:line="240" w:lineRule="auto"/>
              <w:ind w:firstLineChars="0" w:firstLine="0"/>
              <w:jc w:val="center"/>
              <w:rPr>
                <w:ins w:id="1097" w:author="Windows 用户" w:date="2021-11-22T14:55:00Z"/>
                <w:rFonts w:cs="Times New Roman"/>
                <w:sz w:val="20"/>
                <w:szCs w:val="22"/>
                <w:rPrChange w:id="1098" w:author="Windows 用户" w:date="2021-11-22T14:57:00Z">
                  <w:rPr>
                    <w:ins w:id="1099" w:author="Windows 用户" w:date="2021-11-22T14:55:00Z"/>
                    <w:rFonts w:cs="Times New Roman"/>
                    <w:szCs w:val="22"/>
                  </w:rPr>
                </w:rPrChange>
              </w:rPr>
            </w:pPr>
          </w:p>
        </w:tc>
        <w:tc>
          <w:tcPr>
            <w:tcW w:w="988" w:type="pct"/>
            <w:tcBorders>
              <w:top w:val="nil"/>
              <w:left w:val="nil"/>
              <w:bottom w:val="nil"/>
              <w:right w:val="nil"/>
            </w:tcBorders>
            <w:vAlign w:val="center"/>
            <w:hideMark/>
            <w:tcPrChange w:id="1100" w:author="Windows 用户" w:date="2021-11-22T15:03:00Z">
              <w:tcPr>
                <w:tcW w:w="468" w:type="pct"/>
                <w:tcBorders>
                  <w:top w:val="nil"/>
                  <w:left w:val="nil"/>
                  <w:bottom w:val="nil"/>
                  <w:right w:val="nil"/>
                </w:tcBorders>
                <w:vAlign w:val="center"/>
                <w:hideMark/>
              </w:tcPr>
            </w:tcPrChange>
          </w:tcPr>
          <w:p w14:paraId="6EDE0B41" w14:textId="77777777" w:rsidR="00494483" w:rsidRPr="005A6EC5" w:rsidRDefault="00494483" w:rsidP="00E919B4">
            <w:pPr>
              <w:spacing w:line="240" w:lineRule="auto"/>
              <w:ind w:firstLineChars="0" w:firstLine="0"/>
              <w:jc w:val="center"/>
              <w:rPr>
                <w:ins w:id="1101" w:author="Windows 用户" w:date="2021-11-22T14:55:00Z"/>
                <w:rFonts w:cs="Times New Roman"/>
                <w:sz w:val="20"/>
                <w:szCs w:val="22"/>
                <w:rPrChange w:id="1102" w:author="Windows 用户" w:date="2021-11-22T14:57:00Z">
                  <w:rPr>
                    <w:ins w:id="1103" w:author="Windows 用户" w:date="2021-11-22T14:55:00Z"/>
                    <w:rFonts w:cs="Times New Roman"/>
                    <w:szCs w:val="22"/>
                  </w:rPr>
                </w:rPrChange>
              </w:rPr>
            </w:pPr>
            <m:oMathPara>
              <m:oMath>
                <m:r>
                  <w:ins w:id="1104" w:author="Windows 用户" w:date="2021-11-22T14:55:00Z">
                    <w:rPr>
                      <w:rFonts w:ascii="Cambria Math" w:hAnsi="Cambria Math"/>
                      <w:sz w:val="20"/>
                      <w:rPrChange w:id="1105" w:author="Windows 用户" w:date="2021-11-22T14:57:00Z">
                        <w:rPr>
                          <w:rFonts w:ascii="Cambria Math" w:hAnsi="Cambria Math"/>
                        </w:rPr>
                      </w:rPrChange>
                    </w:rPr>
                    <m:t>1.2×</m:t>
                  </w:ins>
                </m:r>
                <m:sSub>
                  <m:sSubPr>
                    <m:ctrlPr>
                      <w:ins w:id="1106" w:author="Windows 用户" w:date="2021-11-22T14:55:00Z">
                        <w:rPr>
                          <w:rFonts w:ascii="Cambria Math" w:hAnsi="Cambria Math"/>
                          <w:i/>
                          <w:sz w:val="20"/>
                        </w:rPr>
                      </w:ins>
                    </m:ctrlPr>
                  </m:sSubPr>
                  <m:e>
                    <m:r>
                      <w:ins w:id="1107" w:author="Windows 用户" w:date="2021-11-22T14:55:00Z">
                        <w:rPr>
                          <w:rFonts w:ascii="Cambria Math" w:hAnsi="Cambria Math"/>
                          <w:sz w:val="20"/>
                          <w:rPrChange w:id="1108" w:author="Windows 用户" w:date="2021-11-22T14:57:00Z">
                            <w:rPr>
                              <w:rFonts w:ascii="Cambria Math" w:hAnsi="Cambria Math"/>
                            </w:rPr>
                          </w:rPrChange>
                        </w:rPr>
                        <m:t>es</m:t>
                      </w:ins>
                    </m:r>
                  </m:e>
                  <m:sub>
                    <m:r>
                      <w:ins w:id="1109" w:author="Windows 用户" w:date="2021-11-22T14:55:00Z">
                        <w:rPr>
                          <w:rFonts w:ascii="Cambria Math" w:hAnsi="Cambria Math"/>
                          <w:sz w:val="20"/>
                          <w:rPrChange w:id="1110"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11" w:author="Windows 用户" w:date="2021-11-22T15:03:00Z">
              <w:tcPr>
                <w:tcW w:w="1066" w:type="pct"/>
                <w:gridSpan w:val="2"/>
                <w:tcBorders>
                  <w:top w:val="nil"/>
                  <w:left w:val="nil"/>
                  <w:bottom w:val="nil"/>
                  <w:right w:val="nil"/>
                </w:tcBorders>
                <w:vAlign w:val="center"/>
              </w:tcPr>
            </w:tcPrChange>
          </w:tcPr>
          <w:p w14:paraId="5762BA58" w14:textId="49C36ACC" w:rsidR="00494483" w:rsidRPr="005A6EC5" w:rsidRDefault="00494483" w:rsidP="00E919B4">
            <w:pPr>
              <w:spacing w:line="240" w:lineRule="auto"/>
              <w:ind w:firstLineChars="0" w:firstLine="0"/>
              <w:jc w:val="center"/>
              <w:rPr>
                <w:ins w:id="1112" w:author="Windows 用户" w:date="2021-11-22T14:55:00Z"/>
                <w:rFonts w:cs="Times New Roman"/>
                <w:sz w:val="20"/>
                <w:szCs w:val="22"/>
                <w:rPrChange w:id="1113" w:author="Windows 用户" w:date="2021-11-22T14:57:00Z">
                  <w:rPr>
                    <w:ins w:id="1114" w:author="Windows 用户" w:date="2021-11-22T14:55:00Z"/>
                    <w:rFonts w:cs="Times New Roman"/>
                    <w:szCs w:val="22"/>
                  </w:rPr>
                </w:rPrChange>
              </w:rPr>
            </w:pPr>
          </w:p>
        </w:tc>
        <w:tc>
          <w:tcPr>
            <w:tcW w:w="502" w:type="pct"/>
            <w:tcBorders>
              <w:top w:val="nil"/>
              <w:left w:val="nil"/>
              <w:bottom w:val="nil"/>
              <w:right w:val="nil"/>
            </w:tcBorders>
            <w:vAlign w:val="center"/>
            <w:tcPrChange w:id="1115" w:author="Windows 用户" w:date="2021-11-22T15:03:00Z">
              <w:tcPr>
                <w:tcW w:w="329" w:type="pct"/>
                <w:tcBorders>
                  <w:top w:val="nil"/>
                  <w:left w:val="nil"/>
                  <w:bottom w:val="nil"/>
                  <w:right w:val="nil"/>
                </w:tcBorders>
                <w:vAlign w:val="center"/>
              </w:tcPr>
            </w:tcPrChange>
          </w:tcPr>
          <w:p w14:paraId="01939405" w14:textId="234C8628" w:rsidR="00494483" w:rsidRPr="005A6EC5" w:rsidRDefault="00494483" w:rsidP="00E919B4">
            <w:pPr>
              <w:spacing w:line="240" w:lineRule="auto"/>
              <w:ind w:firstLineChars="0" w:firstLine="0"/>
              <w:jc w:val="center"/>
              <w:rPr>
                <w:ins w:id="1116" w:author="Windows 用户" w:date="2021-11-22T14:55:00Z"/>
                <w:rFonts w:cs="Times New Roman"/>
                <w:sz w:val="20"/>
                <w:szCs w:val="22"/>
                <w:rPrChange w:id="1117" w:author="Windows 用户" w:date="2021-11-22T14:57:00Z">
                  <w:rPr>
                    <w:ins w:id="1118" w:author="Windows 用户" w:date="2021-11-22T14:55:00Z"/>
                    <w:rFonts w:cs="Times New Roman"/>
                    <w:szCs w:val="22"/>
                  </w:rPr>
                </w:rPrChange>
              </w:rPr>
            </w:pPr>
          </w:p>
        </w:tc>
        <w:tc>
          <w:tcPr>
            <w:tcW w:w="324" w:type="pct"/>
            <w:tcBorders>
              <w:top w:val="nil"/>
              <w:left w:val="nil"/>
              <w:bottom w:val="nil"/>
              <w:right w:val="nil"/>
            </w:tcBorders>
            <w:vAlign w:val="center"/>
            <w:tcPrChange w:id="1119" w:author="Windows 用户" w:date="2021-11-22T15:03:00Z">
              <w:tcPr>
                <w:tcW w:w="324" w:type="pct"/>
                <w:tcBorders>
                  <w:top w:val="nil"/>
                  <w:left w:val="nil"/>
                  <w:bottom w:val="nil"/>
                  <w:right w:val="nil"/>
                </w:tcBorders>
                <w:vAlign w:val="center"/>
              </w:tcPr>
            </w:tcPrChange>
          </w:tcPr>
          <w:p w14:paraId="75F9F766" w14:textId="77777777" w:rsidR="00494483" w:rsidRPr="005A6EC5" w:rsidRDefault="00494483" w:rsidP="00E919B4">
            <w:pPr>
              <w:spacing w:line="240" w:lineRule="auto"/>
              <w:ind w:firstLineChars="0" w:firstLine="0"/>
              <w:jc w:val="center"/>
              <w:rPr>
                <w:ins w:id="1120" w:author="Windows 用户" w:date="2021-11-22T14:57:00Z"/>
                <w:rFonts w:cs="Times New Roman"/>
                <w:sz w:val="20"/>
                <w:szCs w:val="22"/>
                <w:rPrChange w:id="1121" w:author="Windows 用户" w:date="2021-11-22T14:57:00Z">
                  <w:rPr>
                    <w:ins w:id="1122" w:author="Windows 用户" w:date="2021-11-22T14:57:00Z"/>
                    <w:rFonts w:cs="Times New Roman"/>
                    <w:szCs w:val="22"/>
                  </w:rPr>
                </w:rPrChange>
              </w:rPr>
            </w:pPr>
          </w:p>
        </w:tc>
        <w:tc>
          <w:tcPr>
            <w:tcW w:w="119" w:type="pct"/>
            <w:tcBorders>
              <w:top w:val="nil"/>
              <w:left w:val="nil"/>
              <w:bottom w:val="nil"/>
              <w:right w:val="nil"/>
            </w:tcBorders>
            <w:tcPrChange w:id="1123" w:author="Windows 用户" w:date="2021-11-22T15:03:00Z">
              <w:tcPr>
                <w:tcW w:w="127" w:type="pct"/>
                <w:tcBorders>
                  <w:top w:val="nil"/>
                  <w:left w:val="nil"/>
                  <w:bottom w:val="nil"/>
                  <w:right w:val="nil"/>
                </w:tcBorders>
              </w:tcPr>
            </w:tcPrChange>
          </w:tcPr>
          <w:p w14:paraId="1D72CA3B" w14:textId="77777777" w:rsidR="00494483" w:rsidRPr="00FB721D" w:rsidRDefault="00494483" w:rsidP="00E919B4">
            <w:pPr>
              <w:spacing w:line="240" w:lineRule="auto"/>
              <w:ind w:firstLineChars="0" w:firstLine="0"/>
              <w:jc w:val="center"/>
              <w:rPr>
                <w:ins w:id="1124" w:author="Windows 用户" w:date="2021-11-22T15:00:00Z"/>
                <w:rFonts w:cs="Times New Roman"/>
                <w:sz w:val="20"/>
                <w:szCs w:val="22"/>
              </w:rPr>
            </w:pPr>
          </w:p>
        </w:tc>
        <w:tc>
          <w:tcPr>
            <w:tcW w:w="569" w:type="pct"/>
            <w:tcBorders>
              <w:top w:val="nil"/>
              <w:left w:val="nil"/>
              <w:bottom w:val="nil"/>
              <w:right w:val="nil"/>
            </w:tcBorders>
            <w:vAlign w:val="center"/>
            <w:tcPrChange w:id="1125" w:author="Windows 用户" w:date="2021-11-22T15:03:00Z">
              <w:tcPr>
                <w:tcW w:w="656" w:type="pct"/>
                <w:gridSpan w:val="2"/>
                <w:tcBorders>
                  <w:top w:val="nil"/>
                  <w:left w:val="nil"/>
                  <w:bottom w:val="nil"/>
                  <w:right w:val="nil"/>
                </w:tcBorders>
                <w:vAlign w:val="center"/>
              </w:tcPr>
            </w:tcPrChange>
          </w:tcPr>
          <w:p w14:paraId="1A7912C2" w14:textId="62DEEE8F" w:rsidR="00494483" w:rsidRPr="005A6EC5" w:rsidRDefault="00494483" w:rsidP="00E919B4">
            <w:pPr>
              <w:spacing w:line="240" w:lineRule="auto"/>
              <w:ind w:firstLineChars="0" w:firstLine="0"/>
              <w:jc w:val="center"/>
              <w:rPr>
                <w:ins w:id="1126" w:author="Windows 用户" w:date="2021-11-22T14:55:00Z"/>
                <w:rFonts w:cs="Times New Roman"/>
                <w:sz w:val="20"/>
                <w:szCs w:val="22"/>
                <w:rPrChange w:id="1127" w:author="Windows 用户" w:date="2021-11-22T14:57:00Z">
                  <w:rPr>
                    <w:ins w:id="1128" w:author="Windows 用户" w:date="2021-11-22T14:55:00Z"/>
                    <w:rFonts w:cs="Times New Roman"/>
                    <w:szCs w:val="22"/>
                  </w:rPr>
                </w:rPrChange>
              </w:rPr>
            </w:pPr>
            <w:ins w:id="1129" w:author="Windows 用户" w:date="2021-11-22T14:59:00Z">
              <w:r w:rsidRPr="00FB721D">
                <w:rPr>
                  <w:rFonts w:cs="Times New Roman"/>
                  <w:sz w:val="20"/>
                  <w:szCs w:val="22"/>
                </w:rPr>
                <w:t>2</w:t>
              </w:r>
            </w:ins>
          </w:p>
        </w:tc>
        <w:tc>
          <w:tcPr>
            <w:tcW w:w="502" w:type="pct"/>
            <w:tcBorders>
              <w:top w:val="nil"/>
              <w:left w:val="nil"/>
              <w:bottom w:val="nil"/>
              <w:right w:val="nil"/>
            </w:tcBorders>
            <w:vAlign w:val="center"/>
            <w:tcPrChange w:id="1130" w:author="Windows 用户" w:date="2021-11-22T15:03:00Z">
              <w:tcPr>
                <w:tcW w:w="507" w:type="pct"/>
                <w:tcBorders>
                  <w:top w:val="nil"/>
                  <w:left w:val="nil"/>
                  <w:bottom w:val="nil"/>
                  <w:right w:val="nil"/>
                </w:tcBorders>
                <w:vAlign w:val="center"/>
              </w:tcPr>
            </w:tcPrChange>
          </w:tcPr>
          <w:p w14:paraId="31D16874" w14:textId="23745B7F" w:rsidR="00494483" w:rsidRPr="005A6EC5" w:rsidRDefault="00494483" w:rsidP="00E919B4">
            <w:pPr>
              <w:spacing w:line="240" w:lineRule="auto"/>
              <w:ind w:firstLineChars="0" w:firstLine="0"/>
              <w:jc w:val="center"/>
              <w:rPr>
                <w:ins w:id="1131" w:author="Windows 用户" w:date="2021-11-22T14:55:00Z"/>
                <w:rFonts w:cs="Times New Roman"/>
                <w:sz w:val="20"/>
                <w:szCs w:val="22"/>
                <w:rPrChange w:id="1132" w:author="Windows 用户" w:date="2021-11-22T14:57:00Z">
                  <w:rPr>
                    <w:ins w:id="1133" w:author="Windows 用户" w:date="2021-11-22T14:55:00Z"/>
                    <w:rFonts w:cs="Times New Roman"/>
                    <w:szCs w:val="22"/>
                  </w:rPr>
                </w:rPrChange>
              </w:rPr>
            </w:pPr>
            <w:ins w:id="1134" w:author="Windows 用户" w:date="2021-11-22T14:59:00Z">
              <w:r w:rsidRPr="00FB721D">
                <w:rPr>
                  <w:rFonts w:cs="Times New Roman"/>
                  <w:sz w:val="20"/>
                  <w:szCs w:val="22"/>
                </w:rPr>
                <w:t>478</w:t>
              </w:r>
            </w:ins>
          </w:p>
        </w:tc>
        <w:tc>
          <w:tcPr>
            <w:tcW w:w="324" w:type="pct"/>
            <w:tcBorders>
              <w:top w:val="nil"/>
              <w:left w:val="nil"/>
              <w:bottom w:val="nil"/>
              <w:right w:val="nil"/>
            </w:tcBorders>
            <w:vAlign w:val="center"/>
            <w:tcPrChange w:id="1135" w:author="Windows 用户" w:date="2021-11-22T15:03:00Z">
              <w:tcPr>
                <w:tcW w:w="353" w:type="pct"/>
                <w:tcBorders>
                  <w:top w:val="nil"/>
                  <w:left w:val="nil"/>
                  <w:bottom w:val="nil"/>
                  <w:right w:val="nil"/>
                </w:tcBorders>
                <w:vAlign w:val="center"/>
              </w:tcPr>
            </w:tcPrChange>
          </w:tcPr>
          <w:p w14:paraId="1B63BCF7" w14:textId="77777777" w:rsidR="00494483" w:rsidRPr="009167FC" w:rsidRDefault="00494483" w:rsidP="00E919B4">
            <w:pPr>
              <w:spacing w:line="240" w:lineRule="auto"/>
              <w:ind w:firstLineChars="0" w:firstLine="0"/>
              <w:jc w:val="center"/>
              <w:rPr>
                <w:ins w:id="1136" w:author="Windows 用户" w:date="2021-11-22T14:58:00Z"/>
                <w:rFonts w:cs="Times New Roman"/>
                <w:sz w:val="20"/>
                <w:szCs w:val="22"/>
              </w:rPr>
            </w:pPr>
          </w:p>
        </w:tc>
        <w:tc>
          <w:tcPr>
            <w:tcW w:w="119" w:type="pct"/>
            <w:tcBorders>
              <w:top w:val="nil"/>
              <w:left w:val="nil"/>
              <w:bottom w:val="nil"/>
              <w:right w:val="nil"/>
            </w:tcBorders>
            <w:tcPrChange w:id="1137" w:author="Windows 用户" w:date="2021-11-22T15:03:00Z">
              <w:tcPr>
                <w:tcW w:w="119" w:type="pct"/>
                <w:tcBorders>
                  <w:top w:val="nil"/>
                  <w:left w:val="nil"/>
                  <w:bottom w:val="nil"/>
                  <w:right w:val="nil"/>
                </w:tcBorders>
              </w:tcPr>
            </w:tcPrChange>
          </w:tcPr>
          <w:p w14:paraId="48C83D84" w14:textId="77777777" w:rsidR="00494483" w:rsidRPr="005A6EC5" w:rsidRDefault="00494483" w:rsidP="00E919B4">
            <w:pPr>
              <w:spacing w:line="240" w:lineRule="auto"/>
              <w:ind w:firstLineChars="0" w:firstLine="0"/>
              <w:jc w:val="center"/>
              <w:rPr>
                <w:ins w:id="1138" w:author="Windows 用户" w:date="2021-11-22T15:00:00Z"/>
                <w:rFonts w:cs="Times New Roman"/>
                <w:sz w:val="20"/>
                <w:szCs w:val="22"/>
              </w:rPr>
            </w:pPr>
          </w:p>
        </w:tc>
        <w:tc>
          <w:tcPr>
            <w:tcW w:w="616" w:type="pct"/>
            <w:tcBorders>
              <w:top w:val="nil"/>
              <w:left w:val="nil"/>
              <w:bottom w:val="nil"/>
              <w:right w:val="nil"/>
            </w:tcBorders>
            <w:vAlign w:val="center"/>
            <w:tcPrChange w:id="1139" w:author="Windows 用户" w:date="2021-11-22T15:03:00Z">
              <w:tcPr>
                <w:tcW w:w="616" w:type="pct"/>
                <w:tcBorders>
                  <w:top w:val="nil"/>
                  <w:left w:val="nil"/>
                  <w:bottom w:val="nil"/>
                  <w:right w:val="nil"/>
                </w:tcBorders>
                <w:vAlign w:val="center"/>
              </w:tcPr>
            </w:tcPrChange>
          </w:tcPr>
          <w:p w14:paraId="1C685CFE" w14:textId="02D88DE5" w:rsidR="00494483" w:rsidRPr="005A6EC5" w:rsidRDefault="00494483" w:rsidP="00E919B4">
            <w:pPr>
              <w:spacing w:line="240" w:lineRule="auto"/>
              <w:ind w:firstLineChars="0" w:firstLine="0"/>
              <w:jc w:val="center"/>
              <w:rPr>
                <w:ins w:id="1140" w:author="Windows 用户" w:date="2021-11-22T14:58:00Z"/>
                <w:rFonts w:cs="Times New Roman"/>
                <w:sz w:val="20"/>
                <w:szCs w:val="22"/>
              </w:rPr>
            </w:pPr>
          </w:p>
        </w:tc>
      </w:tr>
      <w:tr w:rsidR="002A2A9D" w:rsidRPr="005A6EC5" w14:paraId="6238C653" w14:textId="6AC445A0" w:rsidTr="005E643A">
        <w:tblPrEx>
          <w:tblW w:w="5501" w:type="pct"/>
          <w:jc w:val="center"/>
          <w:tblBorders>
            <w:left w:val="none" w:sz="0" w:space="0" w:color="auto"/>
            <w:right w:val="none" w:sz="0" w:space="0" w:color="auto"/>
            <w:insideH w:val="none" w:sz="0" w:space="0" w:color="auto"/>
            <w:insideV w:val="none" w:sz="0" w:space="0" w:color="auto"/>
          </w:tblBorders>
          <w:tblPrExChange w:id="1141"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42" w:author="Windows 用户" w:date="2021-11-22T14:55:00Z"/>
          <w:trPrChange w:id="1143" w:author="Windows 用户" w:date="2021-11-22T15:03:00Z">
            <w:trPr>
              <w:jc w:val="center"/>
            </w:trPr>
          </w:trPrChange>
        </w:trPr>
        <w:tc>
          <w:tcPr>
            <w:tcW w:w="436" w:type="pct"/>
            <w:vMerge w:val="restart"/>
            <w:tcBorders>
              <w:top w:val="nil"/>
              <w:left w:val="nil"/>
              <w:bottom w:val="single" w:sz="4" w:space="0" w:color="auto"/>
              <w:right w:val="nil"/>
            </w:tcBorders>
            <w:vAlign w:val="center"/>
            <w:hideMark/>
            <w:tcPrChange w:id="1144" w:author="Windows 用户" w:date="2021-11-22T15:03:00Z">
              <w:tcPr>
                <w:tcW w:w="436" w:type="pct"/>
                <w:vMerge w:val="restart"/>
                <w:tcBorders>
                  <w:top w:val="nil"/>
                  <w:left w:val="nil"/>
                  <w:bottom w:val="single" w:sz="4" w:space="0" w:color="auto"/>
                  <w:right w:val="nil"/>
                </w:tcBorders>
                <w:vAlign w:val="center"/>
                <w:hideMark/>
              </w:tcPr>
            </w:tcPrChange>
          </w:tcPr>
          <w:p w14:paraId="0A97B0C7" w14:textId="77777777" w:rsidR="00494483" w:rsidRPr="005A6EC5" w:rsidRDefault="00494483" w:rsidP="00E919B4">
            <w:pPr>
              <w:spacing w:line="240" w:lineRule="auto"/>
              <w:ind w:firstLineChars="0" w:firstLine="0"/>
              <w:jc w:val="center"/>
              <w:rPr>
                <w:ins w:id="1145" w:author="Windows 用户" w:date="2021-11-22T14:55:00Z"/>
                <w:rFonts w:cs="Times New Roman"/>
                <w:sz w:val="20"/>
                <w:szCs w:val="22"/>
                <w:rPrChange w:id="1146" w:author="Windows 用户" w:date="2021-11-22T14:57:00Z">
                  <w:rPr>
                    <w:ins w:id="1147" w:author="Windows 用户" w:date="2021-11-22T14:55:00Z"/>
                    <w:rFonts w:cs="Times New Roman"/>
                    <w:szCs w:val="22"/>
                  </w:rPr>
                </w:rPrChange>
              </w:rPr>
            </w:pPr>
            <w:ins w:id="1148" w:author="Windows 用户" w:date="2021-11-22T14:55:00Z">
              <w:r w:rsidRPr="005A6EC5">
                <w:rPr>
                  <w:rFonts w:cs="Times New Roman"/>
                  <w:sz w:val="20"/>
                  <w:szCs w:val="22"/>
                  <w:rPrChange w:id="1149" w:author="Windows 用户" w:date="2021-11-22T14:57:00Z">
                    <w:rPr>
                      <w:rFonts w:cs="Times New Roman"/>
                      <w:szCs w:val="22"/>
                    </w:rPr>
                  </w:rPrChange>
                </w:rPr>
                <w:t>J120</w:t>
              </w:r>
            </w:ins>
          </w:p>
        </w:tc>
        <w:tc>
          <w:tcPr>
            <w:tcW w:w="988" w:type="pct"/>
            <w:tcBorders>
              <w:top w:val="nil"/>
              <w:left w:val="nil"/>
              <w:bottom w:val="nil"/>
              <w:right w:val="nil"/>
            </w:tcBorders>
            <w:vAlign w:val="center"/>
            <w:hideMark/>
            <w:tcPrChange w:id="1150" w:author="Windows 用户" w:date="2021-11-22T15:03:00Z">
              <w:tcPr>
                <w:tcW w:w="468" w:type="pct"/>
                <w:tcBorders>
                  <w:top w:val="nil"/>
                  <w:left w:val="nil"/>
                  <w:bottom w:val="nil"/>
                  <w:right w:val="nil"/>
                </w:tcBorders>
                <w:vAlign w:val="center"/>
                <w:hideMark/>
              </w:tcPr>
            </w:tcPrChange>
          </w:tcPr>
          <w:p w14:paraId="7865750E" w14:textId="77777777" w:rsidR="00494483" w:rsidRPr="005A6EC5" w:rsidRDefault="00494483" w:rsidP="00E919B4">
            <w:pPr>
              <w:spacing w:line="240" w:lineRule="auto"/>
              <w:ind w:firstLineChars="0" w:firstLine="0"/>
              <w:jc w:val="center"/>
              <w:rPr>
                <w:ins w:id="1151" w:author="Windows 用户" w:date="2021-11-22T14:55:00Z"/>
                <w:rFonts w:cs="Times New Roman"/>
                <w:sz w:val="20"/>
                <w:szCs w:val="22"/>
                <w:rPrChange w:id="1152" w:author="Windows 用户" w:date="2021-11-22T14:57:00Z">
                  <w:rPr>
                    <w:ins w:id="1153" w:author="Windows 用户" w:date="2021-11-22T14:55:00Z"/>
                    <w:rFonts w:cs="Times New Roman"/>
                    <w:szCs w:val="22"/>
                  </w:rPr>
                </w:rPrChange>
              </w:rPr>
            </w:pPr>
            <m:oMathPara>
              <m:oMath>
                <m:r>
                  <w:ins w:id="1154" w:author="Windows 用户" w:date="2021-11-22T14:55:00Z">
                    <w:rPr>
                      <w:rFonts w:ascii="Cambria Math" w:hAnsi="Cambria Math"/>
                      <w:sz w:val="20"/>
                      <w:rPrChange w:id="1155" w:author="Windows 用户" w:date="2021-11-22T14:57:00Z">
                        <w:rPr>
                          <w:rFonts w:ascii="Cambria Math" w:hAnsi="Cambria Math"/>
                        </w:rPr>
                      </w:rPrChange>
                    </w:rPr>
                    <m:t>1.0×</m:t>
                  </w:ins>
                </m:r>
                <m:sSub>
                  <m:sSubPr>
                    <m:ctrlPr>
                      <w:ins w:id="1156" w:author="Windows 用户" w:date="2021-11-22T14:55:00Z">
                        <w:rPr>
                          <w:rFonts w:ascii="Cambria Math" w:hAnsi="Cambria Math"/>
                          <w:i/>
                          <w:sz w:val="20"/>
                        </w:rPr>
                      </w:ins>
                    </m:ctrlPr>
                  </m:sSubPr>
                  <m:e>
                    <m:r>
                      <w:ins w:id="1157" w:author="Windows 用户" w:date="2021-11-22T14:55:00Z">
                        <w:rPr>
                          <w:rFonts w:ascii="Cambria Math" w:hAnsi="Cambria Math"/>
                          <w:sz w:val="20"/>
                          <w:rPrChange w:id="1158" w:author="Windows 用户" w:date="2021-11-22T14:57:00Z">
                            <w:rPr>
                              <w:rFonts w:ascii="Cambria Math" w:hAnsi="Cambria Math"/>
                            </w:rPr>
                          </w:rPrChange>
                        </w:rPr>
                        <m:t>es</m:t>
                      </w:ins>
                    </m:r>
                  </m:e>
                  <m:sub>
                    <m:r>
                      <w:ins w:id="1159" w:author="Windows 用户" w:date="2021-11-22T14:55:00Z">
                        <w:rPr>
                          <w:rFonts w:ascii="Cambria Math" w:hAnsi="Cambria Math"/>
                          <w:sz w:val="20"/>
                          <w:rPrChange w:id="1160" w:author="Windows 用户" w:date="2021-11-22T14:57:00Z">
                            <w:rPr>
                              <w:rFonts w:ascii="Cambria Math" w:hAnsi="Cambria Math"/>
                            </w:rPr>
                          </w:rPrChange>
                        </w:rPr>
                        <m:t>n+1</m:t>
                      </w:ins>
                    </m:r>
                  </m:sub>
                </m:sSub>
              </m:oMath>
            </m:oMathPara>
          </w:p>
        </w:tc>
        <w:tc>
          <w:tcPr>
            <w:tcW w:w="502" w:type="pct"/>
            <w:tcBorders>
              <w:top w:val="nil"/>
              <w:left w:val="nil"/>
              <w:bottom w:val="nil"/>
              <w:right w:val="nil"/>
            </w:tcBorders>
            <w:vAlign w:val="center"/>
            <w:tcPrChange w:id="1161" w:author="Windows 用户" w:date="2021-11-22T15:03:00Z">
              <w:tcPr>
                <w:tcW w:w="1066" w:type="pct"/>
                <w:gridSpan w:val="2"/>
                <w:tcBorders>
                  <w:top w:val="nil"/>
                  <w:left w:val="nil"/>
                  <w:bottom w:val="nil"/>
                  <w:right w:val="nil"/>
                </w:tcBorders>
                <w:vAlign w:val="center"/>
              </w:tcPr>
            </w:tcPrChange>
          </w:tcPr>
          <w:p w14:paraId="67488977" w14:textId="3135F8B3" w:rsidR="00494483" w:rsidRPr="005A6EC5" w:rsidRDefault="00494483" w:rsidP="00E919B4">
            <w:pPr>
              <w:spacing w:line="240" w:lineRule="auto"/>
              <w:ind w:firstLineChars="0" w:firstLine="0"/>
              <w:jc w:val="center"/>
              <w:rPr>
                <w:ins w:id="1162" w:author="Windows 用户" w:date="2021-11-22T14:55:00Z"/>
                <w:rFonts w:cs="Times New Roman"/>
                <w:sz w:val="20"/>
                <w:szCs w:val="22"/>
                <w:highlight w:val="yellow"/>
                <w:rPrChange w:id="1163" w:author="Windows 用户" w:date="2021-11-22T14:57:00Z">
                  <w:rPr>
                    <w:ins w:id="1164" w:author="Windows 用户" w:date="2021-11-22T14:55:00Z"/>
                    <w:rFonts w:cs="Times New Roman"/>
                    <w:szCs w:val="22"/>
                    <w:highlight w:val="yellow"/>
                  </w:rPr>
                </w:rPrChange>
              </w:rPr>
            </w:pPr>
          </w:p>
        </w:tc>
        <w:tc>
          <w:tcPr>
            <w:tcW w:w="502" w:type="pct"/>
            <w:tcBorders>
              <w:top w:val="nil"/>
              <w:left w:val="nil"/>
              <w:bottom w:val="nil"/>
              <w:right w:val="nil"/>
            </w:tcBorders>
            <w:vAlign w:val="center"/>
            <w:tcPrChange w:id="1165" w:author="Windows 用户" w:date="2021-11-22T15:03:00Z">
              <w:tcPr>
                <w:tcW w:w="329" w:type="pct"/>
                <w:tcBorders>
                  <w:top w:val="nil"/>
                  <w:left w:val="nil"/>
                  <w:bottom w:val="nil"/>
                  <w:right w:val="nil"/>
                </w:tcBorders>
                <w:vAlign w:val="center"/>
              </w:tcPr>
            </w:tcPrChange>
          </w:tcPr>
          <w:p w14:paraId="64CE87B3" w14:textId="68E4EBC6" w:rsidR="00494483" w:rsidRPr="005A6EC5" w:rsidRDefault="00494483" w:rsidP="00E919B4">
            <w:pPr>
              <w:spacing w:line="240" w:lineRule="auto"/>
              <w:ind w:firstLineChars="0" w:firstLine="0"/>
              <w:jc w:val="center"/>
              <w:rPr>
                <w:ins w:id="1166" w:author="Windows 用户" w:date="2021-11-22T14:55:00Z"/>
                <w:rFonts w:cs="Times New Roman"/>
                <w:sz w:val="20"/>
                <w:szCs w:val="22"/>
                <w:highlight w:val="yellow"/>
                <w:rPrChange w:id="1167" w:author="Windows 用户" w:date="2021-11-22T14:57:00Z">
                  <w:rPr>
                    <w:ins w:id="1168" w:author="Windows 用户" w:date="2021-11-22T14:55:00Z"/>
                    <w:rFonts w:cs="Times New Roman"/>
                    <w:szCs w:val="22"/>
                    <w:highlight w:val="yellow"/>
                  </w:rPr>
                </w:rPrChange>
              </w:rPr>
            </w:pPr>
          </w:p>
        </w:tc>
        <w:tc>
          <w:tcPr>
            <w:tcW w:w="324" w:type="pct"/>
            <w:tcBorders>
              <w:top w:val="nil"/>
              <w:left w:val="nil"/>
              <w:bottom w:val="nil"/>
              <w:right w:val="nil"/>
            </w:tcBorders>
            <w:vAlign w:val="center"/>
            <w:tcPrChange w:id="1169" w:author="Windows 用户" w:date="2021-11-22T15:03:00Z">
              <w:tcPr>
                <w:tcW w:w="324" w:type="pct"/>
                <w:tcBorders>
                  <w:top w:val="nil"/>
                  <w:left w:val="nil"/>
                  <w:bottom w:val="nil"/>
                  <w:right w:val="nil"/>
                </w:tcBorders>
                <w:vAlign w:val="center"/>
              </w:tcPr>
            </w:tcPrChange>
          </w:tcPr>
          <w:p w14:paraId="1D3E64D0" w14:textId="77777777" w:rsidR="00494483" w:rsidRPr="005A6EC5" w:rsidRDefault="00494483" w:rsidP="00E919B4">
            <w:pPr>
              <w:spacing w:line="240" w:lineRule="auto"/>
              <w:ind w:firstLineChars="0" w:firstLine="0"/>
              <w:jc w:val="center"/>
              <w:rPr>
                <w:ins w:id="1170" w:author="Windows 用户" w:date="2021-11-22T14:57:00Z"/>
                <w:rFonts w:cs="Times New Roman"/>
                <w:sz w:val="20"/>
                <w:szCs w:val="22"/>
                <w:rPrChange w:id="1171" w:author="Windows 用户" w:date="2021-11-22T14:57:00Z">
                  <w:rPr>
                    <w:ins w:id="1172" w:author="Windows 用户" w:date="2021-11-22T14:57:00Z"/>
                    <w:rFonts w:cs="Times New Roman"/>
                    <w:szCs w:val="22"/>
                  </w:rPr>
                </w:rPrChange>
              </w:rPr>
            </w:pPr>
          </w:p>
        </w:tc>
        <w:tc>
          <w:tcPr>
            <w:tcW w:w="119" w:type="pct"/>
            <w:tcBorders>
              <w:top w:val="nil"/>
              <w:left w:val="nil"/>
              <w:bottom w:val="nil"/>
              <w:right w:val="nil"/>
            </w:tcBorders>
            <w:tcPrChange w:id="1173" w:author="Windows 用户" w:date="2021-11-22T15:03:00Z">
              <w:tcPr>
                <w:tcW w:w="127" w:type="pct"/>
                <w:tcBorders>
                  <w:top w:val="nil"/>
                  <w:left w:val="nil"/>
                  <w:bottom w:val="nil"/>
                  <w:right w:val="nil"/>
                </w:tcBorders>
              </w:tcPr>
            </w:tcPrChange>
          </w:tcPr>
          <w:p w14:paraId="38685C54" w14:textId="77777777" w:rsidR="00494483" w:rsidRPr="00FB721D" w:rsidRDefault="00494483" w:rsidP="00E919B4">
            <w:pPr>
              <w:spacing w:line="240" w:lineRule="auto"/>
              <w:ind w:firstLineChars="0" w:firstLine="0"/>
              <w:jc w:val="center"/>
              <w:rPr>
                <w:ins w:id="1174" w:author="Windows 用户" w:date="2021-11-22T15:00:00Z"/>
                <w:rFonts w:cs="Times New Roman"/>
                <w:sz w:val="20"/>
                <w:szCs w:val="22"/>
              </w:rPr>
            </w:pPr>
          </w:p>
        </w:tc>
        <w:tc>
          <w:tcPr>
            <w:tcW w:w="569" w:type="pct"/>
            <w:tcBorders>
              <w:top w:val="nil"/>
              <w:left w:val="nil"/>
              <w:bottom w:val="nil"/>
              <w:right w:val="nil"/>
            </w:tcBorders>
            <w:vAlign w:val="center"/>
            <w:tcPrChange w:id="1175" w:author="Windows 用户" w:date="2021-11-22T15:03:00Z">
              <w:tcPr>
                <w:tcW w:w="656" w:type="pct"/>
                <w:gridSpan w:val="2"/>
                <w:tcBorders>
                  <w:top w:val="nil"/>
                  <w:left w:val="nil"/>
                  <w:bottom w:val="nil"/>
                  <w:right w:val="nil"/>
                </w:tcBorders>
                <w:vAlign w:val="center"/>
              </w:tcPr>
            </w:tcPrChange>
          </w:tcPr>
          <w:p w14:paraId="4230B9B3" w14:textId="57C4EA96" w:rsidR="00494483" w:rsidRPr="005A6EC5" w:rsidRDefault="00494483" w:rsidP="00E919B4">
            <w:pPr>
              <w:spacing w:line="240" w:lineRule="auto"/>
              <w:ind w:firstLineChars="0" w:firstLine="0"/>
              <w:jc w:val="center"/>
              <w:rPr>
                <w:ins w:id="1176" w:author="Windows 用户" w:date="2021-11-22T14:55:00Z"/>
                <w:rFonts w:cs="Times New Roman"/>
                <w:sz w:val="20"/>
                <w:szCs w:val="22"/>
                <w:rPrChange w:id="1177" w:author="Windows 用户" w:date="2021-11-22T14:57:00Z">
                  <w:rPr>
                    <w:ins w:id="1178" w:author="Windows 用户" w:date="2021-11-22T14:55:00Z"/>
                    <w:rFonts w:cs="Times New Roman"/>
                    <w:szCs w:val="22"/>
                  </w:rPr>
                </w:rPrChange>
              </w:rPr>
            </w:pPr>
            <w:ins w:id="1179" w:author="Windows 用户" w:date="2021-11-22T14:59:00Z">
              <w:r w:rsidRPr="00FB721D">
                <w:rPr>
                  <w:rFonts w:cs="Times New Roman"/>
                  <w:sz w:val="20"/>
                  <w:szCs w:val="22"/>
                </w:rPr>
                <w:t>0</w:t>
              </w:r>
            </w:ins>
          </w:p>
        </w:tc>
        <w:tc>
          <w:tcPr>
            <w:tcW w:w="502" w:type="pct"/>
            <w:tcBorders>
              <w:top w:val="nil"/>
              <w:left w:val="nil"/>
              <w:bottom w:val="nil"/>
              <w:right w:val="nil"/>
            </w:tcBorders>
            <w:vAlign w:val="center"/>
            <w:tcPrChange w:id="1180" w:author="Windows 用户" w:date="2021-11-22T15:03:00Z">
              <w:tcPr>
                <w:tcW w:w="507" w:type="pct"/>
                <w:tcBorders>
                  <w:top w:val="nil"/>
                  <w:left w:val="nil"/>
                  <w:bottom w:val="nil"/>
                  <w:right w:val="nil"/>
                </w:tcBorders>
                <w:vAlign w:val="center"/>
              </w:tcPr>
            </w:tcPrChange>
          </w:tcPr>
          <w:p w14:paraId="6250DDAB" w14:textId="510B5745" w:rsidR="00494483" w:rsidRPr="005A6EC5" w:rsidRDefault="00494483" w:rsidP="00E919B4">
            <w:pPr>
              <w:spacing w:line="240" w:lineRule="auto"/>
              <w:ind w:firstLineChars="0" w:firstLine="0"/>
              <w:jc w:val="center"/>
              <w:rPr>
                <w:ins w:id="1181" w:author="Windows 用户" w:date="2021-11-22T14:55:00Z"/>
                <w:rFonts w:cs="Times New Roman"/>
                <w:sz w:val="20"/>
                <w:szCs w:val="22"/>
                <w:rPrChange w:id="1182" w:author="Windows 用户" w:date="2021-11-22T14:57:00Z">
                  <w:rPr>
                    <w:ins w:id="1183" w:author="Windows 用户" w:date="2021-11-22T14:55:00Z"/>
                    <w:rFonts w:cs="Times New Roman"/>
                    <w:szCs w:val="22"/>
                  </w:rPr>
                </w:rPrChange>
              </w:rPr>
            </w:pPr>
            <w:ins w:id="1184" w:author="Windows 用户" w:date="2021-11-22T14:59:00Z">
              <w:r w:rsidRPr="00FB721D">
                <w:rPr>
                  <w:rFonts w:cs="Times New Roman"/>
                  <w:sz w:val="20"/>
                  <w:szCs w:val="22"/>
                </w:rPr>
                <w:t>600</w:t>
              </w:r>
            </w:ins>
          </w:p>
        </w:tc>
        <w:tc>
          <w:tcPr>
            <w:tcW w:w="324" w:type="pct"/>
            <w:tcBorders>
              <w:top w:val="nil"/>
              <w:left w:val="nil"/>
              <w:bottom w:val="nil"/>
              <w:right w:val="nil"/>
            </w:tcBorders>
            <w:vAlign w:val="center"/>
            <w:tcPrChange w:id="1185" w:author="Windows 用户" w:date="2021-11-22T15:03:00Z">
              <w:tcPr>
                <w:tcW w:w="353" w:type="pct"/>
                <w:tcBorders>
                  <w:top w:val="nil"/>
                  <w:left w:val="nil"/>
                  <w:bottom w:val="nil"/>
                  <w:right w:val="nil"/>
                </w:tcBorders>
                <w:vAlign w:val="center"/>
              </w:tcPr>
            </w:tcPrChange>
          </w:tcPr>
          <w:p w14:paraId="46D2E99F" w14:textId="77777777" w:rsidR="00494483" w:rsidRPr="009167FC" w:rsidRDefault="00494483" w:rsidP="00E919B4">
            <w:pPr>
              <w:spacing w:line="240" w:lineRule="auto"/>
              <w:ind w:firstLineChars="0" w:firstLine="0"/>
              <w:jc w:val="center"/>
              <w:rPr>
                <w:ins w:id="1186" w:author="Windows 用户" w:date="2021-11-22T14:58:00Z"/>
                <w:rFonts w:cs="Times New Roman"/>
                <w:sz w:val="20"/>
                <w:szCs w:val="22"/>
              </w:rPr>
            </w:pPr>
          </w:p>
        </w:tc>
        <w:tc>
          <w:tcPr>
            <w:tcW w:w="119" w:type="pct"/>
            <w:tcBorders>
              <w:top w:val="nil"/>
              <w:left w:val="nil"/>
              <w:bottom w:val="nil"/>
              <w:right w:val="nil"/>
            </w:tcBorders>
            <w:tcPrChange w:id="1187" w:author="Windows 用户" w:date="2021-11-22T15:03:00Z">
              <w:tcPr>
                <w:tcW w:w="119" w:type="pct"/>
                <w:tcBorders>
                  <w:top w:val="nil"/>
                  <w:left w:val="nil"/>
                  <w:bottom w:val="nil"/>
                  <w:right w:val="nil"/>
                </w:tcBorders>
              </w:tcPr>
            </w:tcPrChange>
          </w:tcPr>
          <w:p w14:paraId="4D9C7A5B" w14:textId="77777777" w:rsidR="00494483" w:rsidRPr="005A6EC5" w:rsidRDefault="00494483" w:rsidP="00E919B4">
            <w:pPr>
              <w:spacing w:line="240" w:lineRule="auto"/>
              <w:ind w:firstLineChars="0" w:firstLine="0"/>
              <w:jc w:val="center"/>
              <w:rPr>
                <w:ins w:id="1188" w:author="Windows 用户" w:date="2021-11-22T15:00:00Z"/>
                <w:rFonts w:cs="Times New Roman"/>
                <w:sz w:val="20"/>
                <w:szCs w:val="22"/>
              </w:rPr>
            </w:pPr>
          </w:p>
        </w:tc>
        <w:tc>
          <w:tcPr>
            <w:tcW w:w="616" w:type="pct"/>
            <w:tcBorders>
              <w:top w:val="nil"/>
              <w:left w:val="nil"/>
              <w:bottom w:val="nil"/>
              <w:right w:val="nil"/>
            </w:tcBorders>
            <w:vAlign w:val="center"/>
            <w:tcPrChange w:id="1189" w:author="Windows 用户" w:date="2021-11-22T15:03:00Z">
              <w:tcPr>
                <w:tcW w:w="616" w:type="pct"/>
                <w:tcBorders>
                  <w:top w:val="nil"/>
                  <w:left w:val="nil"/>
                  <w:bottom w:val="nil"/>
                  <w:right w:val="nil"/>
                </w:tcBorders>
                <w:vAlign w:val="center"/>
              </w:tcPr>
            </w:tcPrChange>
          </w:tcPr>
          <w:p w14:paraId="06B004AA" w14:textId="44ECDB0E" w:rsidR="00494483" w:rsidRPr="005A6EC5" w:rsidRDefault="00494483" w:rsidP="00E919B4">
            <w:pPr>
              <w:spacing w:line="240" w:lineRule="auto"/>
              <w:ind w:firstLineChars="0" w:firstLine="0"/>
              <w:jc w:val="center"/>
              <w:rPr>
                <w:ins w:id="1190" w:author="Windows 用户" w:date="2021-11-22T14:58:00Z"/>
                <w:rFonts w:cs="Times New Roman"/>
                <w:sz w:val="20"/>
                <w:szCs w:val="22"/>
              </w:rPr>
            </w:pPr>
          </w:p>
        </w:tc>
      </w:tr>
      <w:tr w:rsidR="002A2A9D" w:rsidRPr="005A6EC5" w14:paraId="5EE48657" w14:textId="29AF92B3" w:rsidTr="005E643A">
        <w:tblPrEx>
          <w:tblW w:w="5501" w:type="pct"/>
          <w:jc w:val="center"/>
          <w:tblBorders>
            <w:left w:val="none" w:sz="0" w:space="0" w:color="auto"/>
            <w:right w:val="none" w:sz="0" w:space="0" w:color="auto"/>
            <w:insideH w:val="none" w:sz="0" w:space="0" w:color="auto"/>
            <w:insideV w:val="none" w:sz="0" w:space="0" w:color="auto"/>
          </w:tblBorders>
          <w:tblPrExChange w:id="1191" w:author="Windows 用户" w:date="2021-11-22T15:03: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192" w:author="Windows 用户" w:date="2021-11-22T14:55:00Z"/>
          <w:trPrChange w:id="1193" w:author="Windows 用户" w:date="2021-11-22T15:03:00Z">
            <w:trPr>
              <w:jc w:val="center"/>
            </w:trPr>
          </w:trPrChange>
        </w:trPr>
        <w:tc>
          <w:tcPr>
            <w:tcW w:w="436" w:type="pct"/>
            <w:vMerge/>
            <w:tcBorders>
              <w:top w:val="nil"/>
              <w:left w:val="nil"/>
              <w:bottom w:val="single" w:sz="4" w:space="0" w:color="auto"/>
              <w:right w:val="nil"/>
            </w:tcBorders>
            <w:vAlign w:val="center"/>
            <w:hideMark/>
            <w:tcPrChange w:id="1194" w:author="Windows 用户" w:date="2021-11-22T15:03:00Z">
              <w:tcPr>
                <w:tcW w:w="436" w:type="pct"/>
                <w:vMerge/>
                <w:tcBorders>
                  <w:top w:val="nil"/>
                  <w:left w:val="nil"/>
                  <w:bottom w:val="single" w:sz="4" w:space="0" w:color="auto"/>
                  <w:right w:val="nil"/>
                </w:tcBorders>
                <w:vAlign w:val="center"/>
                <w:hideMark/>
              </w:tcPr>
            </w:tcPrChange>
          </w:tcPr>
          <w:p w14:paraId="371D585C" w14:textId="77777777" w:rsidR="00494483" w:rsidRPr="005A6EC5" w:rsidRDefault="00494483" w:rsidP="00E919B4">
            <w:pPr>
              <w:widowControl/>
              <w:spacing w:line="240" w:lineRule="auto"/>
              <w:ind w:firstLineChars="0" w:firstLine="0"/>
              <w:jc w:val="center"/>
              <w:rPr>
                <w:ins w:id="1195" w:author="Windows 用户" w:date="2021-11-22T14:55:00Z"/>
                <w:rFonts w:cs="Times New Roman"/>
                <w:sz w:val="20"/>
                <w:szCs w:val="22"/>
                <w:rPrChange w:id="1196" w:author="Windows 用户" w:date="2021-11-22T14:57:00Z">
                  <w:rPr>
                    <w:ins w:id="1197" w:author="Windows 用户" w:date="2021-11-22T14:55:00Z"/>
                    <w:rFonts w:cs="Times New Roman"/>
                    <w:szCs w:val="22"/>
                  </w:rPr>
                </w:rPrChange>
              </w:rPr>
            </w:pPr>
          </w:p>
        </w:tc>
        <w:tc>
          <w:tcPr>
            <w:tcW w:w="988" w:type="pct"/>
            <w:tcBorders>
              <w:top w:val="nil"/>
              <w:left w:val="nil"/>
              <w:bottom w:val="single" w:sz="4" w:space="0" w:color="auto"/>
              <w:right w:val="nil"/>
            </w:tcBorders>
            <w:vAlign w:val="center"/>
            <w:hideMark/>
            <w:tcPrChange w:id="1198" w:author="Windows 用户" w:date="2021-11-22T15:03:00Z">
              <w:tcPr>
                <w:tcW w:w="468" w:type="pct"/>
                <w:tcBorders>
                  <w:top w:val="nil"/>
                  <w:left w:val="nil"/>
                  <w:bottom w:val="single" w:sz="4" w:space="0" w:color="auto"/>
                  <w:right w:val="nil"/>
                </w:tcBorders>
                <w:vAlign w:val="center"/>
                <w:hideMark/>
              </w:tcPr>
            </w:tcPrChange>
          </w:tcPr>
          <w:p w14:paraId="7BD3A513" w14:textId="77777777" w:rsidR="00494483" w:rsidRPr="005A6EC5" w:rsidRDefault="00494483" w:rsidP="00E919B4">
            <w:pPr>
              <w:spacing w:line="240" w:lineRule="auto"/>
              <w:ind w:firstLineChars="0" w:firstLine="0"/>
              <w:jc w:val="center"/>
              <w:rPr>
                <w:ins w:id="1199" w:author="Windows 用户" w:date="2021-11-22T14:55:00Z"/>
                <w:rFonts w:cs="Times New Roman"/>
                <w:sz w:val="20"/>
                <w:rPrChange w:id="1200" w:author="Windows 用户" w:date="2021-11-22T14:57:00Z">
                  <w:rPr>
                    <w:ins w:id="1201" w:author="Windows 用户" w:date="2021-11-22T14:55:00Z"/>
                    <w:rFonts w:cs="Times New Roman"/>
                  </w:rPr>
                </w:rPrChange>
              </w:rPr>
            </w:pPr>
            <m:oMathPara>
              <m:oMath>
                <m:r>
                  <w:ins w:id="1202" w:author="Windows 用户" w:date="2021-11-22T14:55:00Z">
                    <w:rPr>
                      <w:rFonts w:ascii="Cambria Math" w:hAnsi="Cambria Math"/>
                      <w:sz w:val="20"/>
                      <w:rPrChange w:id="1203" w:author="Windows 用户" w:date="2021-11-22T14:57:00Z">
                        <w:rPr>
                          <w:rFonts w:ascii="Cambria Math" w:hAnsi="Cambria Math"/>
                        </w:rPr>
                      </w:rPrChange>
                    </w:rPr>
                    <m:t>1.2×</m:t>
                  </w:ins>
                </m:r>
                <m:sSub>
                  <m:sSubPr>
                    <m:ctrlPr>
                      <w:ins w:id="1204" w:author="Windows 用户" w:date="2021-11-22T14:55:00Z">
                        <w:rPr>
                          <w:rFonts w:ascii="Cambria Math" w:hAnsi="Cambria Math"/>
                          <w:i/>
                          <w:sz w:val="20"/>
                        </w:rPr>
                      </w:ins>
                    </m:ctrlPr>
                  </m:sSubPr>
                  <m:e>
                    <m:r>
                      <w:ins w:id="1205" w:author="Windows 用户" w:date="2021-11-22T14:55:00Z">
                        <w:rPr>
                          <w:rFonts w:ascii="Cambria Math" w:hAnsi="Cambria Math"/>
                          <w:sz w:val="20"/>
                          <w:rPrChange w:id="1206" w:author="Windows 用户" w:date="2021-11-22T14:57:00Z">
                            <w:rPr>
                              <w:rFonts w:ascii="Cambria Math" w:hAnsi="Cambria Math"/>
                            </w:rPr>
                          </w:rPrChange>
                        </w:rPr>
                        <m:t>es</m:t>
                      </w:ins>
                    </m:r>
                  </m:e>
                  <m:sub>
                    <m:r>
                      <w:ins w:id="1207" w:author="Windows 用户" w:date="2021-11-22T14:55:00Z">
                        <w:rPr>
                          <w:rFonts w:ascii="Cambria Math" w:hAnsi="Cambria Math"/>
                          <w:sz w:val="20"/>
                          <w:rPrChange w:id="1208" w:author="Windows 用户" w:date="2021-11-22T14:57:00Z">
                            <w:rPr>
                              <w:rFonts w:ascii="Cambria Math" w:hAnsi="Cambria Math"/>
                            </w:rPr>
                          </w:rPrChange>
                        </w:rPr>
                        <m:t>n+1</m:t>
                      </w:ins>
                    </m:r>
                  </m:sub>
                </m:sSub>
              </m:oMath>
            </m:oMathPara>
          </w:p>
        </w:tc>
        <w:tc>
          <w:tcPr>
            <w:tcW w:w="502" w:type="pct"/>
            <w:tcBorders>
              <w:top w:val="nil"/>
              <w:left w:val="nil"/>
              <w:bottom w:val="single" w:sz="4" w:space="0" w:color="auto"/>
              <w:right w:val="nil"/>
            </w:tcBorders>
            <w:vAlign w:val="center"/>
            <w:tcPrChange w:id="1209" w:author="Windows 用户" w:date="2021-11-22T15:03:00Z">
              <w:tcPr>
                <w:tcW w:w="1066" w:type="pct"/>
                <w:gridSpan w:val="2"/>
                <w:tcBorders>
                  <w:top w:val="nil"/>
                  <w:left w:val="nil"/>
                  <w:bottom w:val="single" w:sz="4" w:space="0" w:color="auto"/>
                  <w:right w:val="nil"/>
                </w:tcBorders>
                <w:vAlign w:val="center"/>
              </w:tcPr>
            </w:tcPrChange>
          </w:tcPr>
          <w:p w14:paraId="0170BA13" w14:textId="602FA377" w:rsidR="00494483" w:rsidRPr="005A6EC5" w:rsidRDefault="00494483" w:rsidP="00E919B4">
            <w:pPr>
              <w:spacing w:line="240" w:lineRule="auto"/>
              <w:ind w:firstLineChars="0" w:firstLine="0"/>
              <w:jc w:val="center"/>
              <w:rPr>
                <w:ins w:id="1210" w:author="Windows 用户" w:date="2021-11-22T14:55:00Z"/>
                <w:rFonts w:cs="Times New Roman"/>
                <w:sz w:val="20"/>
                <w:szCs w:val="22"/>
                <w:rPrChange w:id="1211" w:author="Windows 用户" w:date="2021-11-22T14:57:00Z">
                  <w:rPr>
                    <w:ins w:id="1212" w:author="Windows 用户" w:date="2021-11-22T14:55:00Z"/>
                    <w:rFonts w:cs="Times New Roman"/>
                    <w:szCs w:val="22"/>
                  </w:rPr>
                </w:rPrChange>
              </w:rPr>
            </w:pPr>
          </w:p>
        </w:tc>
        <w:tc>
          <w:tcPr>
            <w:tcW w:w="502" w:type="pct"/>
            <w:tcBorders>
              <w:top w:val="nil"/>
              <w:left w:val="nil"/>
              <w:bottom w:val="single" w:sz="4" w:space="0" w:color="auto"/>
              <w:right w:val="nil"/>
            </w:tcBorders>
            <w:vAlign w:val="center"/>
            <w:tcPrChange w:id="1213" w:author="Windows 用户" w:date="2021-11-22T15:03:00Z">
              <w:tcPr>
                <w:tcW w:w="329" w:type="pct"/>
                <w:tcBorders>
                  <w:top w:val="nil"/>
                  <w:left w:val="nil"/>
                  <w:bottom w:val="single" w:sz="4" w:space="0" w:color="auto"/>
                  <w:right w:val="nil"/>
                </w:tcBorders>
                <w:vAlign w:val="center"/>
              </w:tcPr>
            </w:tcPrChange>
          </w:tcPr>
          <w:p w14:paraId="5C9F1B3B" w14:textId="7E92C8D6" w:rsidR="00494483" w:rsidRPr="005A6EC5" w:rsidRDefault="00494483" w:rsidP="00E919B4">
            <w:pPr>
              <w:spacing w:line="240" w:lineRule="auto"/>
              <w:ind w:firstLineChars="0" w:firstLine="0"/>
              <w:jc w:val="center"/>
              <w:rPr>
                <w:ins w:id="1214" w:author="Windows 用户" w:date="2021-11-22T14:55:00Z"/>
                <w:rFonts w:cs="Times New Roman"/>
                <w:sz w:val="20"/>
                <w:szCs w:val="22"/>
                <w:rPrChange w:id="1215" w:author="Windows 用户" w:date="2021-11-22T14:57:00Z">
                  <w:rPr>
                    <w:ins w:id="1216" w:author="Windows 用户" w:date="2021-11-22T14:55:00Z"/>
                    <w:rFonts w:cs="Times New Roman"/>
                    <w:szCs w:val="22"/>
                  </w:rPr>
                </w:rPrChange>
              </w:rPr>
            </w:pPr>
          </w:p>
        </w:tc>
        <w:tc>
          <w:tcPr>
            <w:tcW w:w="324" w:type="pct"/>
            <w:tcBorders>
              <w:top w:val="nil"/>
              <w:left w:val="nil"/>
              <w:bottom w:val="single" w:sz="4" w:space="0" w:color="auto"/>
              <w:right w:val="nil"/>
            </w:tcBorders>
            <w:vAlign w:val="center"/>
            <w:tcPrChange w:id="1217" w:author="Windows 用户" w:date="2021-11-22T15:03:00Z">
              <w:tcPr>
                <w:tcW w:w="324" w:type="pct"/>
                <w:tcBorders>
                  <w:top w:val="nil"/>
                  <w:left w:val="nil"/>
                  <w:bottom w:val="single" w:sz="4" w:space="0" w:color="auto"/>
                  <w:right w:val="nil"/>
                </w:tcBorders>
                <w:vAlign w:val="center"/>
              </w:tcPr>
            </w:tcPrChange>
          </w:tcPr>
          <w:p w14:paraId="1F6A327D" w14:textId="77777777" w:rsidR="00494483" w:rsidRPr="005A6EC5" w:rsidRDefault="00494483" w:rsidP="00E919B4">
            <w:pPr>
              <w:spacing w:line="240" w:lineRule="auto"/>
              <w:ind w:firstLineChars="0" w:firstLine="0"/>
              <w:jc w:val="center"/>
              <w:rPr>
                <w:ins w:id="1218" w:author="Windows 用户" w:date="2021-11-22T14:57:00Z"/>
                <w:rFonts w:cs="Times New Roman"/>
                <w:sz w:val="20"/>
                <w:szCs w:val="22"/>
                <w:rPrChange w:id="1219" w:author="Windows 用户" w:date="2021-11-22T14:57:00Z">
                  <w:rPr>
                    <w:ins w:id="1220" w:author="Windows 用户" w:date="2021-11-22T14:57:00Z"/>
                    <w:rFonts w:cs="Times New Roman"/>
                    <w:szCs w:val="22"/>
                  </w:rPr>
                </w:rPrChange>
              </w:rPr>
            </w:pPr>
          </w:p>
        </w:tc>
        <w:tc>
          <w:tcPr>
            <w:tcW w:w="119" w:type="pct"/>
            <w:tcBorders>
              <w:top w:val="nil"/>
              <w:left w:val="nil"/>
              <w:bottom w:val="single" w:sz="4" w:space="0" w:color="auto"/>
              <w:right w:val="nil"/>
            </w:tcBorders>
            <w:tcPrChange w:id="1221" w:author="Windows 用户" w:date="2021-11-22T15:03:00Z">
              <w:tcPr>
                <w:tcW w:w="127" w:type="pct"/>
                <w:tcBorders>
                  <w:top w:val="nil"/>
                  <w:left w:val="nil"/>
                  <w:bottom w:val="single" w:sz="4" w:space="0" w:color="auto"/>
                  <w:right w:val="nil"/>
                </w:tcBorders>
              </w:tcPr>
            </w:tcPrChange>
          </w:tcPr>
          <w:p w14:paraId="2FE92DDE" w14:textId="77777777" w:rsidR="00494483" w:rsidRPr="00FB721D" w:rsidRDefault="00494483" w:rsidP="00E919B4">
            <w:pPr>
              <w:spacing w:line="240" w:lineRule="auto"/>
              <w:ind w:firstLineChars="0" w:firstLine="0"/>
              <w:jc w:val="center"/>
              <w:rPr>
                <w:ins w:id="1222" w:author="Windows 用户" w:date="2021-11-22T15:00:00Z"/>
                <w:rFonts w:cs="Times New Roman"/>
                <w:sz w:val="20"/>
                <w:szCs w:val="22"/>
              </w:rPr>
            </w:pPr>
          </w:p>
        </w:tc>
        <w:tc>
          <w:tcPr>
            <w:tcW w:w="569" w:type="pct"/>
            <w:tcBorders>
              <w:top w:val="nil"/>
              <w:left w:val="nil"/>
              <w:bottom w:val="single" w:sz="4" w:space="0" w:color="auto"/>
              <w:right w:val="nil"/>
            </w:tcBorders>
            <w:vAlign w:val="center"/>
            <w:tcPrChange w:id="1223" w:author="Windows 用户" w:date="2021-11-22T15:03:00Z">
              <w:tcPr>
                <w:tcW w:w="656" w:type="pct"/>
                <w:gridSpan w:val="2"/>
                <w:tcBorders>
                  <w:top w:val="nil"/>
                  <w:left w:val="nil"/>
                  <w:bottom w:val="single" w:sz="4" w:space="0" w:color="auto"/>
                  <w:right w:val="nil"/>
                </w:tcBorders>
                <w:vAlign w:val="center"/>
              </w:tcPr>
            </w:tcPrChange>
          </w:tcPr>
          <w:p w14:paraId="7951A04C" w14:textId="16AAC235" w:rsidR="00494483" w:rsidRPr="005A6EC5" w:rsidRDefault="00494483" w:rsidP="00E919B4">
            <w:pPr>
              <w:spacing w:line="240" w:lineRule="auto"/>
              <w:ind w:firstLineChars="0" w:firstLine="0"/>
              <w:jc w:val="center"/>
              <w:rPr>
                <w:ins w:id="1224" w:author="Windows 用户" w:date="2021-11-22T14:55:00Z"/>
                <w:rFonts w:cs="Times New Roman"/>
                <w:sz w:val="20"/>
                <w:szCs w:val="22"/>
                <w:rPrChange w:id="1225" w:author="Windows 用户" w:date="2021-11-22T14:57:00Z">
                  <w:rPr>
                    <w:ins w:id="1226" w:author="Windows 用户" w:date="2021-11-22T14:55:00Z"/>
                    <w:rFonts w:cs="Times New Roman"/>
                    <w:szCs w:val="22"/>
                  </w:rPr>
                </w:rPrChange>
              </w:rPr>
            </w:pPr>
            <w:ins w:id="1227" w:author="Windows 用户" w:date="2021-11-22T14:59:00Z">
              <w:r w:rsidRPr="00FB721D">
                <w:rPr>
                  <w:rFonts w:cs="Times New Roman"/>
                  <w:sz w:val="20"/>
                  <w:szCs w:val="22"/>
                </w:rPr>
                <w:t>0</w:t>
              </w:r>
            </w:ins>
          </w:p>
        </w:tc>
        <w:tc>
          <w:tcPr>
            <w:tcW w:w="502" w:type="pct"/>
            <w:tcBorders>
              <w:top w:val="nil"/>
              <w:left w:val="nil"/>
              <w:bottom w:val="single" w:sz="4" w:space="0" w:color="auto"/>
              <w:right w:val="nil"/>
            </w:tcBorders>
            <w:vAlign w:val="center"/>
            <w:tcPrChange w:id="1228" w:author="Windows 用户" w:date="2021-11-22T15:03:00Z">
              <w:tcPr>
                <w:tcW w:w="507" w:type="pct"/>
                <w:tcBorders>
                  <w:top w:val="nil"/>
                  <w:left w:val="nil"/>
                  <w:bottom w:val="single" w:sz="4" w:space="0" w:color="auto"/>
                  <w:right w:val="nil"/>
                </w:tcBorders>
                <w:vAlign w:val="center"/>
              </w:tcPr>
            </w:tcPrChange>
          </w:tcPr>
          <w:p w14:paraId="4B7F8995" w14:textId="510EB039" w:rsidR="00494483" w:rsidRPr="005A6EC5" w:rsidRDefault="00494483" w:rsidP="00E919B4">
            <w:pPr>
              <w:spacing w:line="240" w:lineRule="auto"/>
              <w:ind w:firstLineChars="0" w:firstLine="0"/>
              <w:jc w:val="center"/>
              <w:rPr>
                <w:ins w:id="1229" w:author="Windows 用户" w:date="2021-11-22T14:55:00Z"/>
                <w:rFonts w:cs="Times New Roman"/>
                <w:sz w:val="20"/>
                <w:szCs w:val="22"/>
                <w:rPrChange w:id="1230" w:author="Windows 用户" w:date="2021-11-22T14:57:00Z">
                  <w:rPr>
                    <w:ins w:id="1231" w:author="Windows 用户" w:date="2021-11-22T14:55:00Z"/>
                    <w:rFonts w:cs="Times New Roman"/>
                    <w:szCs w:val="22"/>
                  </w:rPr>
                </w:rPrChange>
              </w:rPr>
            </w:pPr>
            <w:ins w:id="1232" w:author="Windows 用户" w:date="2021-11-22T14:59:00Z">
              <w:r w:rsidRPr="00FB721D">
                <w:rPr>
                  <w:rFonts w:cs="Times New Roman"/>
                  <w:sz w:val="20"/>
                  <w:szCs w:val="22"/>
                </w:rPr>
                <w:t>600</w:t>
              </w:r>
            </w:ins>
          </w:p>
        </w:tc>
        <w:tc>
          <w:tcPr>
            <w:tcW w:w="324" w:type="pct"/>
            <w:tcBorders>
              <w:top w:val="nil"/>
              <w:left w:val="nil"/>
              <w:bottom w:val="single" w:sz="4" w:space="0" w:color="auto"/>
              <w:right w:val="nil"/>
            </w:tcBorders>
            <w:vAlign w:val="center"/>
            <w:tcPrChange w:id="1233" w:author="Windows 用户" w:date="2021-11-22T15:03:00Z">
              <w:tcPr>
                <w:tcW w:w="353" w:type="pct"/>
                <w:tcBorders>
                  <w:top w:val="nil"/>
                  <w:left w:val="nil"/>
                  <w:bottom w:val="single" w:sz="4" w:space="0" w:color="auto"/>
                  <w:right w:val="nil"/>
                </w:tcBorders>
                <w:vAlign w:val="center"/>
              </w:tcPr>
            </w:tcPrChange>
          </w:tcPr>
          <w:p w14:paraId="1357FD63" w14:textId="77777777" w:rsidR="00494483" w:rsidRPr="009167FC" w:rsidRDefault="00494483" w:rsidP="00E919B4">
            <w:pPr>
              <w:spacing w:line="240" w:lineRule="auto"/>
              <w:ind w:firstLineChars="0" w:firstLine="0"/>
              <w:jc w:val="center"/>
              <w:rPr>
                <w:ins w:id="1234" w:author="Windows 用户" w:date="2021-11-22T14:58:00Z"/>
                <w:rFonts w:cs="Times New Roman"/>
                <w:sz w:val="20"/>
                <w:szCs w:val="22"/>
              </w:rPr>
            </w:pPr>
          </w:p>
        </w:tc>
        <w:tc>
          <w:tcPr>
            <w:tcW w:w="119" w:type="pct"/>
            <w:tcBorders>
              <w:top w:val="nil"/>
              <w:left w:val="nil"/>
              <w:bottom w:val="single" w:sz="4" w:space="0" w:color="auto"/>
              <w:right w:val="nil"/>
            </w:tcBorders>
            <w:tcPrChange w:id="1235" w:author="Windows 用户" w:date="2021-11-22T15:03:00Z">
              <w:tcPr>
                <w:tcW w:w="119" w:type="pct"/>
                <w:tcBorders>
                  <w:top w:val="nil"/>
                  <w:left w:val="nil"/>
                  <w:bottom w:val="single" w:sz="4" w:space="0" w:color="auto"/>
                  <w:right w:val="nil"/>
                </w:tcBorders>
              </w:tcPr>
            </w:tcPrChange>
          </w:tcPr>
          <w:p w14:paraId="60ADC1FF" w14:textId="77777777" w:rsidR="00494483" w:rsidRPr="005A6EC5" w:rsidRDefault="00494483" w:rsidP="00E919B4">
            <w:pPr>
              <w:spacing w:line="240" w:lineRule="auto"/>
              <w:ind w:firstLineChars="0" w:firstLine="0"/>
              <w:jc w:val="center"/>
              <w:rPr>
                <w:ins w:id="1236" w:author="Windows 用户" w:date="2021-11-22T15:00:00Z"/>
                <w:rFonts w:cs="Times New Roman"/>
                <w:sz w:val="20"/>
                <w:szCs w:val="22"/>
              </w:rPr>
            </w:pPr>
          </w:p>
        </w:tc>
        <w:tc>
          <w:tcPr>
            <w:tcW w:w="616" w:type="pct"/>
            <w:tcBorders>
              <w:top w:val="nil"/>
              <w:left w:val="nil"/>
              <w:bottom w:val="single" w:sz="4" w:space="0" w:color="auto"/>
              <w:right w:val="nil"/>
            </w:tcBorders>
            <w:vAlign w:val="center"/>
            <w:tcPrChange w:id="1237" w:author="Windows 用户" w:date="2021-11-22T15:03:00Z">
              <w:tcPr>
                <w:tcW w:w="616" w:type="pct"/>
                <w:tcBorders>
                  <w:top w:val="nil"/>
                  <w:left w:val="nil"/>
                  <w:bottom w:val="single" w:sz="4" w:space="0" w:color="auto"/>
                  <w:right w:val="nil"/>
                </w:tcBorders>
                <w:vAlign w:val="center"/>
              </w:tcPr>
            </w:tcPrChange>
          </w:tcPr>
          <w:p w14:paraId="4F9BA58F" w14:textId="070EDFD6" w:rsidR="00494483" w:rsidRPr="005A6EC5" w:rsidRDefault="00494483" w:rsidP="00E919B4">
            <w:pPr>
              <w:spacing w:line="240" w:lineRule="auto"/>
              <w:ind w:firstLineChars="0" w:firstLine="0"/>
              <w:jc w:val="center"/>
              <w:rPr>
                <w:ins w:id="1238" w:author="Windows 用户" w:date="2021-11-22T14:58:00Z"/>
                <w:rFonts w:cs="Times New Roman"/>
                <w:sz w:val="20"/>
                <w:szCs w:val="22"/>
              </w:rPr>
            </w:pPr>
          </w:p>
        </w:tc>
      </w:tr>
    </w:tbl>
    <w:p w14:paraId="797AAE4F" w14:textId="14F10ED9" w:rsidR="00576B86" w:rsidRDefault="00576B86">
      <w:pPr>
        <w:ind w:firstLine="420"/>
        <w:rPr>
          <w:ins w:id="1239" w:author="Windows 用户" w:date="2021-12-23T19:40:00Z"/>
        </w:rPr>
        <w:pPrChange w:id="1240" w:author="Windows 用户" w:date="2021-11-22T14:54:00Z">
          <w:pPr>
            <w:pStyle w:val="2"/>
            <w:spacing w:before="156" w:after="156"/>
          </w:pPr>
        </w:pPrChange>
      </w:pPr>
    </w:p>
    <w:p w14:paraId="7ED34709" w14:textId="7EA13A1B" w:rsidR="00250C28" w:rsidRDefault="00250C28">
      <w:pPr>
        <w:ind w:firstLine="420"/>
        <w:rPr>
          <w:ins w:id="1241" w:author="Windows 用户" w:date="2021-12-23T19:40:00Z"/>
        </w:rPr>
        <w:pPrChange w:id="1242" w:author="Windows 用户" w:date="2021-11-22T14:54:00Z">
          <w:pPr>
            <w:pStyle w:val="2"/>
            <w:spacing w:before="156" w:after="156"/>
          </w:pPr>
        </w:pPrChange>
      </w:pPr>
    </w:p>
    <w:tbl>
      <w:tblPr>
        <w:tblStyle w:val="8"/>
        <w:tblW w:w="317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718"/>
        <w:gridCol w:w="1006"/>
        <w:gridCol w:w="1006"/>
        <w:gridCol w:w="639"/>
        <w:gridCol w:w="222"/>
        <w:tblGridChange w:id="1243">
          <w:tblGrid>
            <w:gridCol w:w="816"/>
            <w:gridCol w:w="1718"/>
            <w:gridCol w:w="120"/>
            <w:gridCol w:w="886"/>
            <w:gridCol w:w="120"/>
            <w:gridCol w:w="886"/>
            <w:gridCol w:w="43"/>
            <w:gridCol w:w="596"/>
            <w:gridCol w:w="222"/>
          </w:tblGrid>
        </w:tblGridChange>
      </w:tblGrid>
      <w:tr w:rsidR="00250C28" w:rsidRPr="005A6EC5" w14:paraId="14549565" w14:textId="77777777" w:rsidTr="00250C28">
        <w:trPr>
          <w:jc w:val="center"/>
          <w:ins w:id="1244" w:author="Windows 用户" w:date="2021-12-23T19:43:00Z"/>
        </w:trPr>
        <w:tc>
          <w:tcPr>
            <w:tcW w:w="755" w:type="pct"/>
            <w:tcBorders>
              <w:top w:val="single" w:sz="4" w:space="0" w:color="auto"/>
              <w:left w:val="nil"/>
              <w:bottom w:val="single" w:sz="4" w:space="0" w:color="auto"/>
              <w:right w:val="nil"/>
            </w:tcBorders>
            <w:vAlign w:val="center"/>
          </w:tcPr>
          <w:p w14:paraId="4D2405AB" w14:textId="77777777" w:rsidR="00250C28" w:rsidRPr="001057FD" w:rsidRDefault="00250C28" w:rsidP="00551AD1">
            <w:pPr>
              <w:spacing w:line="240" w:lineRule="auto"/>
              <w:ind w:firstLineChars="0" w:firstLine="0"/>
              <w:jc w:val="center"/>
              <w:rPr>
                <w:ins w:id="1245" w:author="Windows 用户" w:date="2021-12-23T19:43:00Z"/>
                <w:rFonts w:cs="Times New Roman"/>
                <w:sz w:val="20"/>
                <w:szCs w:val="22"/>
              </w:rPr>
            </w:pPr>
          </w:p>
        </w:tc>
        <w:tc>
          <w:tcPr>
            <w:tcW w:w="1700" w:type="pct"/>
            <w:tcBorders>
              <w:top w:val="single" w:sz="4" w:space="0" w:color="auto"/>
              <w:left w:val="nil"/>
              <w:bottom w:val="single" w:sz="4" w:space="0" w:color="auto"/>
              <w:right w:val="nil"/>
            </w:tcBorders>
            <w:vAlign w:val="center"/>
          </w:tcPr>
          <w:p w14:paraId="79FA5838" w14:textId="77777777" w:rsidR="00250C28" w:rsidRDefault="00250C28" w:rsidP="00551AD1">
            <w:pPr>
              <w:spacing w:line="240" w:lineRule="auto"/>
              <w:ind w:firstLineChars="0" w:firstLine="0"/>
              <w:jc w:val="center"/>
              <w:rPr>
                <w:ins w:id="1246" w:author="Windows 用户" w:date="2021-12-23T19:43:00Z"/>
                <w:rFonts w:cs="Times New Roman"/>
                <w:sz w:val="20"/>
                <w:szCs w:val="22"/>
              </w:rPr>
            </w:pPr>
          </w:p>
        </w:tc>
        <w:tc>
          <w:tcPr>
            <w:tcW w:w="930" w:type="pct"/>
            <w:tcBorders>
              <w:top w:val="single" w:sz="4" w:space="0" w:color="auto"/>
              <w:left w:val="nil"/>
              <w:bottom w:val="single" w:sz="4" w:space="0" w:color="auto"/>
              <w:right w:val="nil"/>
            </w:tcBorders>
            <w:vAlign w:val="center"/>
          </w:tcPr>
          <w:p w14:paraId="14175A27" w14:textId="6A719AB9" w:rsidR="00250C28" w:rsidRDefault="00250C28" w:rsidP="00551AD1">
            <w:pPr>
              <w:spacing w:line="240" w:lineRule="auto"/>
              <w:ind w:firstLineChars="0" w:firstLine="0"/>
              <w:jc w:val="center"/>
              <w:rPr>
                <w:ins w:id="1247" w:author="Windows 用户" w:date="2021-12-23T19:43:00Z"/>
                <w:rFonts w:cs="Times New Roman"/>
                <w:sz w:val="20"/>
                <w:szCs w:val="22"/>
              </w:rPr>
            </w:pPr>
            <w:ins w:id="1248" w:author="Windows 用户" w:date="2021-12-23T19:43:00Z">
              <w:r>
                <w:rPr>
                  <w:rFonts w:cs="Times New Roman" w:hint="eastAsia"/>
                  <w:sz w:val="20"/>
                  <w:szCs w:val="22"/>
                </w:rPr>
                <w:t>M</w:t>
              </w:r>
              <w:r>
                <w:rPr>
                  <w:rFonts w:cs="Times New Roman"/>
                  <w:sz w:val="20"/>
                  <w:szCs w:val="22"/>
                </w:rPr>
                <w:t>0</w:t>
              </w:r>
            </w:ins>
          </w:p>
        </w:tc>
        <w:tc>
          <w:tcPr>
            <w:tcW w:w="859" w:type="pct"/>
            <w:tcBorders>
              <w:top w:val="single" w:sz="4" w:space="0" w:color="auto"/>
              <w:left w:val="nil"/>
              <w:bottom w:val="single" w:sz="4" w:space="0" w:color="auto"/>
              <w:right w:val="nil"/>
            </w:tcBorders>
            <w:vAlign w:val="center"/>
          </w:tcPr>
          <w:p w14:paraId="5EEA3CBE" w14:textId="4307016C" w:rsidR="00250C28" w:rsidRPr="001057FD" w:rsidRDefault="00250C28" w:rsidP="00551AD1">
            <w:pPr>
              <w:spacing w:line="240" w:lineRule="auto"/>
              <w:ind w:firstLineChars="0" w:firstLine="0"/>
              <w:jc w:val="center"/>
              <w:rPr>
                <w:ins w:id="1249" w:author="Windows 用户" w:date="2021-12-23T19:43:00Z"/>
                <w:rFonts w:cs="Times New Roman"/>
                <w:sz w:val="20"/>
                <w:szCs w:val="22"/>
              </w:rPr>
            </w:pPr>
            <w:ins w:id="1250" w:author="Windows 用户" w:date="2021-12-23T19:43:00Z">
              <w:r>
                <w:rPr>
                  <w:rFonts w:cs="Times New Roman" w:hint="eastAsia"/>
                  <w:sz w:val="20"/>
                  <w:szCs w:val="22"/>
                </w:rPr>
                <w:t>M</w:t>
              </w:r>
              <w:r>
                <w:rPr>
                  <w:rFonts w:cs="Times New Roman"/>
                  <w:sz w:val="20"/>
                  <w:szCs w:val="22"/>
                </w:rPr>
                <w:t>1</w:t>
              </w:r>
            </w:ins>
          </w:p>
        </w:tc>
        <w:tc>
          <w:tcPr>
            <w:tcW w:w="551" w:type="pct"/>
            <w:tcBorders>
              <w:top w:val="single" w:sz="4" w:space="0" w:color="auto"/>
              <w:left w:val="nil"/>
              <w:bottom w:val="single" w:sz="4" w:space="0" w:color="auto"/>
              <w:right w:val="nil"/>
            </w:tcBorders>
            <w:vAlign w:val="center"/>
          </w:tcPr>
          <w:p w14:paraId="5B29362A" w14:textId="48CF726F" w:rsidR="00250C28" w:rsidRPr="001057FD" w:rsidRDefault="00250C28" w:rsidP="00551AD1">
            <w:pPr>
              <w:spacing w:line="240" w:lineRule="auto"/>
              <w:ind w:firstLineChars="0" w:firstLine="0"/>
              <w:jc w:val="center"/>
              <w:rPr>
                <w:ins w:id="1251" w:author="Windows 用户" w:date="2021-12-23T19:43:00Z"/>
                <w:rFonts w:cs="Times New Roman"/>
                <w:sz w:val="20"/>
                <w:szCs w:val="22"/>
              </w:rPr>
            </w:pPr>
            <w:ins w:id="1252" w:author="Windows 用户" w:date="2021-12-23T19:43:00Z">
              <w:r>
                <w:rPr>
                  <w:rFonts w:cs="Times New Roman" w:hint="eastAsia"/>
                  <w:sz w:val="20"/>
                  <w:szCs w:val="22"/>
                </w:rPr>
                <w:t>ARD</w:t>
              </w:r>
            </w:ins>
          </w:p>
        </w:tc>
        <w:tc>
          <w:tcPr>
            <w:tcW w:w="205" w:type="pct"/>
            <w:tcBorders>
              <w:top w:val="single" w:sz="4" w:space="0" w:color="auto"/>
              <w:left w:val="nil"/>
              <w:bottom w:val="single" w:sz="4" w:space="0" w:color="auto"/>
              <w:right w:val="nil"/>
            </w:tcBorders>
          </w:tcPr>
          <w:p w14:paraId="570FCDBC" w14:textId="77777777" w:rsidR="00250C28" w:rsidRPr="009167FC" w:rsidRDefault="00250C28" w:rsidP="00551AD1">
            <w:pPr>
              <w:spacing w:line="240" w:lineRule="auto"/>
              <w:ind w:firstLineChars="0" w:firstLine="0"/>
              <w:jc w:val="center"/>
              <w:rPr>
                <w:ins w:id="1253" w:author="Windows 用户" w:date="2021-12-23T19:43:00Z"/>
                <w:rFonts w:cs="Times New Roman"/>
                <w:sz w:val="20"/>
                <w:szCs w:val="22"/>
              </w:rPr>
            </w:pPr>
          </w:p>
        </w:tc>
      </w:tr>
      <w:tr w:rsidR="00250C28" w:rsidRPr="005A6EC5" w14:paraId="284A4BB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54"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55" w:author="Windows 用户" w:date="2021-12-23T19:40:00Z"/>
          <w:trPrChange w:id="1256" w:author="Windows 用户" w:date="2021-12-23T19:42:00Z">
            <w:trPr>
              <w:jc w:val="center"/>
            </w:trPr>
          </w:trPrChange>
        </w:trPr>
        <w:tc>
          <w:tcPr>
            <w:tcW w:w="755" w:type="pct"/>
            <w:tcBorders>
              <w:top w:val="single" w:sz="4" w:space="0" w:color="auto"/>
              <w:left w:val="nil"/>
              <w:bottom w:val="single" w:sz="4" w:space="0" w:color="auto"/>
              <w:right w:val="nil"/>
            </w:tcBorders>
            <w:vAlign w:val="center"/>
            <w:hideMark/>
            <w:tcPrChange w:id="1257" w:author="Windows 用户" w:date="2021-12-23T19:42:00Z">
              <w:tcPr>
                <w:tcW w:w="436" w:type="pct"/>
                <w:tcBorders>
                  <w:top w:val="single" w:sz="4" w:space="0" w:color="auto"/>
                  <w:left w:val="nil"/>
                  <w:bottom w:val="single" w:sz="4" w:space="0" w:color="auto"/>
                  <w:right w:val="nil"/>
                </w:tcBorders>
                <w:vAlign w:val="center"/>
                <w:hideMark/>
              </w:tcPr>
            </w:tcPrChange>
          </w:tcPr>
          <w:p w14:paraId="29CBC4EB" w14:textId="77777777" w:rsidR="00250C28" w:rsidRPr="001057FD" w:rsidRDefault="00250C28" w:rsidP="00551AD1">
            <w:pPr>
              <w:spacing w:line="240" w:lineRule="auto"/>
              <w:ind w:firstLineChars="0" w:firstLine="0"/>
              <w:jc w:val="center"/>
              <w:rPr>
                <w:ins w:id="1258" w:author="Windows 用户" w:date="2021-12-23T19:40:00Z"/>
                <w:rFonts w:cs="Times New Roman"/>
                <w:sz w:val="20"/>
                <w:szCs w:val="22"/>
              </w:rPr>
            </w:pPr>
            <w:ins w:id="1259" w:author="Windows 用户" w:date="2021-12-23T19:40:00Z">
              <w:r w:rsidRPr="001057FD">
                <w:rPr>
                  <w:rFonts w:cs="Times New Roman"/>
                  <w:sz w:val="20"/>
                  <w:szCs w:val="22"/>
                </w:rPr>
                <w:t>Dataset</w:t>
              </w:r>
            </w:ins>
          </w:p>
        </w:tc>
        <w:tc>
          <w:tcPr>
            <w:tcW w:w="1700" w:type="pct"/>
            <w:tcBorders>
              <w:top w:val="single" w:sz="4" w:space="0" w:color="auto"/>
              <w:left w:val="nil"/>
              <w:bottom w:val="single" w:sz="4" w:space="0" w:color="auto"/>
              <w:right w:val="nil"/>
            </w:tcBorders>
            <w:vAlign w:val="center"/>
            <w:hideMark/>
            <w:tcPrChange w:id="1260" w:author="Windows 用户" w:date="2021-12-23T19:42:00Z">
              <w:tcPr>
                <w:tcW w:w="988" w:type="pct"/>
                <w:gridSpan w:val="2"/>
                <w:tcBorders>
                  <w:top w:val="single" w:sz="4" w:space="0" w:color="auto"/>
                  <w:left w:val="nil"/>
                  <w:bottom w:val="single" w:sz="4" w:space="0" w:color="auto"/>
                  <w:right w:val="nil"/>
                </w:tcBorders>
                <w:vAlign w:val="center"/>
                <w:hideMark/>
              </w:tcPr>
            </w:tcPrChange>
          </w:tcPr>
          <w:p w14:paraId="094E4284" w14:textId="77777777" w:rsidR="00250C28" w:rsidRPr="001057FD" w:rsidRDefault="00E3572D" w:rsidP="00551AD1">
            <w:pPr>
              <w:spacing w:line="240" w:lineRule="auto"/>
              <w:ind w:firstLineChars="0" w:firstLine="0"/>
              <w:jc w:val="center"/>
              <w:rPr>
                <w:ins w:id="1261" w:author="Windows 用户" w:date="2021-12-23T19:40:00Z"/>
                <w:rFonts w:cs="Times New Roman"/>
                <w:sz w:val="20"/>
                <w:szCs w:val="22"/>
              </w:rPr>
            </w:pPr>
            <m:oMathPara>
              <m:oMath>
                <m:acc>
                  <m:accPr>
                    <m:chr m:val="̅"/>
                    <m:ctrlPr>
                      <w:ins w:id="1262" w:author="Windows 用户" w:date="2021-12-23T19:40:00Z">
                        <w:rPr>
                          <w:rFonts w:ascii="Cambria Math" w:hAnsi="Cambria Math" w:cs="Times New Roman"/>
                          <w:sz w:val="20"/>
                          <w:szCs w:val="22"/>
                        </w:rPr>
                      </w:ins>
                    </m:ctrlPr>
                  </m:accPr>
                  <m:e>
                    <m:r>
                      <w:ins w:id="1263" w:author="Windows 用户" w:date="2021-12-23T19:40:00Z">
                        <w:rPr>
                          <w:rFonts w:ascii="Cambria Math" w:hAnsi="Cambria Math" w:cs="Times New Roman"/>
                          <w:sz w:val="20"/>
                          <w:szCs w:val="22"/>
                        </w:rPr>
                        <m:t>d</m:t>
                      </w:ins>
                    </m:r>
                  </m:e>
                </m:acc>
              </m:oMath>
            </m:oMathPara>
          </w:p>
        </w:tc>
        <w:tc>
          <w:tcPr>
            <w:tcW w:w="930" w:type="pct"/>
            <w:tcBorders>
              <w:top w:val="single" w:sz="4" w:space="0" w:color="auto"/>
              <w:left w:val="nil"/>
              <w:bottom w:val="single" w:sz="4" w:space="0" w:color="auto"/>
              <w:right w:val="nil"/>
            </w:tcBorders>
            <w:vAlign w:val="center"/>
            <w:tcPrChange w:id="1264" w:author="Windows 用户" w:date="2021-12-23T19:42:00Z">
              <w:tcPr>
                <w:tcW w:w="502" w:type="pct"/>
                <w:gridSpan w:val="2"/>
                <w:tcBorders>
                  <w:top w:val="single" w:sz="4" w:space="0" w:color="auto"/>
                  <w:left w:val="nil"/>
                  <w:bottom w:val="single" w:sz="4" w:space="0" w:color="auto"/>
                  <w:right w:val="nil"/>
                </w:tcBorders>
                <w:vAlign w:val="center"/>
              </w:tcPr>
            </w:tcPrChange>
          </w:tcPr>
          <w:p w14:paraId="1A5A7EF3" w14:textId="2B6B851E" w:rsidR="00250C28" w:rsidRPr="001057FD" w:rsidRDefault="00250C28" w:rsidP="00551AD1">
            <w:pPr>
              <w:spacing w:line="240" w:lineRule="auto"/>
              <w:ind w:firstLineChars="0" w:firstLine="0"/>
              <w:jc w:val="center"/>
              <w:rPr>
                <w:ins w:id="1265" w:author="Windows 用户" w:date="2021-12-23T19:40:00Z"/>
                <w:rFonts w:cs="Times New Roman"/>
                <w:sz w:val="20"/>
                <w:szCs w:val="22"/>
              </w:rPr>
            </w:pPr>
            <w:ins w:id="1266" w:author="Windows 用户" w:date="2021-12-23T19:41:00Z">
              <w:r>
                <w:rPr>
                  <w:rFonts w:cs="Times New Roman"/>
                  <w:sz w:val="20"/>
                  <w:szCs w:val="22"/>
                </w:rPr>
                <w:t>O</w:t>
              </w:r>
              <w:r>
                <w:rPr>
                  <w:rFonts w:cs="Times New Roman" w:hint="eastAsia"/>
                  <w:sz w:val="20"/>
                  <w:szCs w:val="22"/>
                </w:rPr>
                <w:t>pt_CPU</w:t>
              </w:r>
            </w:ins>
          </w:p>
        </w:tc>
        <w:tc>
          <w:tcPr>
            <w:tcW w:w="859" w:type="pct"/>
            <w:tcBorders>
              <w:top w:val="single" w:sz="4" w:space="0" w:color="auto"/>
              <w:left w:val="nil"/>
              <w:bottom w:val="single" w:sz="4" w:space="0" w:color="auto"/>
              <w:right w:val="nil"/>
            </w:tcBorders>
            <w:vAlign w:val="center"/>
            <w:tcPrChange w:id="1267" w:author="Windows 用户" w:date="2021-12-23T19:42:00Z">
              <w:tcPr>
                <w:tcW w:w="502" w:type="pct"/>
                <w:gridSpan w:val="2"/>
                <w:tcBorders>
                  <w:top w:val="single" w:sz="4" w:space="0" w:color="auto"/>
                  <w:left w:val="nil"/>
                  <w:bottom w:val="single" w:sz="4" w:space="0" w:color="auto"/>
                  <w:right w:val="nil"/>
                </w:tcBorders>
                <w:vAlign w:val="center"/>
              </w:tcPr>
            </w:tcPrChange>
          </w:tcPr>
          <w:p w14:paraId="1CC4DE36" w14:textId="67C0CA14" w:rsidR="00250C28" w:rsidRPr="001057FD" w:rsidRDefault="00250C28" w:rsidP="00551AD1">
            <w:pPr>
              <w:spacing w:line="240" w:lineRule="auto"/>
              <w:ind w:firstLineChars="0" w:firstLine="0"/>
              <w:jc w:val="center"/>
              <w:rPr>
                <w:ins w:id="1268" w:author="Windows 用户" w:date="2021-12-23T19:40:00Z"/>
                <w:rFonts w:cs="Times New Roman"/>
                <w:sz w:val="20"/>
                <w:szCs w:val="22"/>
              </w:rPr>
            </w:pPr>
            <w:ins w:id="1269" w:author="Windows 用户" w:date="2021-12-23T19:43:00Z">
              <w:r>
                <w:rPr>
                  <w:rFonts w:cs="Times New Roman"/>
                  <w:sz w:val="20"/>
                  <w:szCs w:val="22"/>
                </w:rPr>
                <w:t>O</w:t>
              </w:r>
              <w:r>
                <w:rPr>
                  <w:rFonts w:cs="Times New Roman" w:hint="eastAsia"/>
                  <w:sz w:val="20"/>
                  <w:szCs w:val="22"/>
                </w:rPr>
                <w:t>pt_CPU</w:t>
              </w:r>
            </w:ins>
          </w:p>
        </w:tc>
        <w:tc>
          <w:tcPr>
            <w:tcW w:w="551" w:type="pct"/>
            <w:tcBorders>
              <w:top w:val="single" w:sz="4" w:space="0" w:color="auto"/>
              <w:left w:val="nil"/>
              <w:bottom w:val="single" w:sz="4" w:space="0" w:color="auto"/>
              <w:right w:val="nil"/>
            </w:tcBorders>
            <w:vAlign w:val="center"/>
            <w:tcPrChange w:id="1270" w:author="Windows 用户" w:date="2021-12-23T19:42:00Z">
              <w:tcPr>
                <w:tcW w:w="324" w:type="pct"/>
                <w:tcBorders>
                  <w:top w:val="single" w:sz="4" w:space="0" w:color="auto"/>
                  <w:left w:val="nil"/>
                  <w:bottom w:val="single" w:sz="4" w:space="0" w:color="auto"/>
                  <w:right w:val="nil"/>
                </w:tcBorders>
                <w:vAlign w:val="center"/>
              </w:tcPr>
            </w:tcPrChange>
          </w:tcPr>
          <w:p w14:paraId="478D7E5B" w14:textId="7F506FF5" w:rsidR="00250C28" w:rsidRPr="001057FD" w:rsidRDefault="00250C28" w:rsidP="00551AD1">
            <w:pPr>
              <w:spacing w:line="240" w:lineRule="auto"/>
              <w:ind w:firstLineChars="0" w:firstLine="0"/>
              <w:jc w:val="center"/>
              <w:rPr>
                <w:ins w:id="1271" w:author="Windows 用户" w:date="2021-12-23T19:40:00Z"/>
                <w:rFonts w:cs="Times New Roman"/>
                <w:sz w:val="20"/>
                <w:szCs w:val="22"/>
              </w:rPr>
            </w:pPr>
          </w:p>
        </w:tc>
        <w:tc>
          <w:tcPr>
            <w:tcW w:w="205" w:type="pct"/>
            <w:tcBorders>
              <w:top w:val="single" w:sz="4" w:space="0" w:color="auto"/>
              <w:left w:val="nil"/>
              <w:bottom w:val="single" w:sz="4" w:space="0" w:color="auto"/>
              <w:right w:val="nil"/>
            </w:tcBorders>
            <w:tcPrChange w:id="1272" w:author="Windows 用户" w:date="2021-12-23T19:42:00Z">
              <w:tcPr>
                <w:tcW w:w="119" w:type="pct"/>
                <w:tcBorders>
                  <w:top w:val="single" w:sz="4" w:space="0" w:color="auto"/>
                  <w:left w:val="nil"/>
                  <w:bottom w:val="single" w:sz="4" w:space="0" w:color="auto"/>
                  <w:right w:val="nil"/>
                </w:tcBorders>
              </w:tcPr>
            </w:tcPrChange>
          </w:tcPr>
          <w:p w14:paraId="1A354081" w14:textId="77777777" w:rsidR="00250C28" w:rsidRPr="009167FC" w:rsidRDefault="00250C28" w:rsidP="00551AD1">
            <w:pPr>
              <w:spacing w:line="240" w:lineRule="auto"/>
              <w:ind w:firstLineChars="0" w:firstLine="0"/>
              <w:jc w:val="center"/>
              <w:rPr>
                <w:ins w:id="1273" w:author="Windows 用户" w:date="2021-12-23T19:40:00Z"/>
                <w:rFonts w:cs="Times New Roman"/>
                <w:sz w:val="20"/>
                <w:szCs w:val="22"/>
              </w:rPr>
            </w:pPr>
          </w:p>
        </w:tc>
      </w:tr>
      <w:tr w:rsidR="00250C28" w:rsidRPr="005A6EC5" w14:paraId="7A37DD8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74"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75" w:author="Windows 用户" w:date="2021-12-23T19:40:00Z"/>
          <w:trPrChange w:id="1276" w:author="Windows 用户" w:date="2021-12-23T19:42:00Z">
            <w:trPr>
              <w:jc w:val="center"/>
            </w:trPr>
          </w:trPrChange>
        </w:trPr>
        <w:tc>
          <w:tcPr>
            <w:tcW w:w="755" w:type="pct"/>
            <w:vMerge w:val="restart"/>
            <w:tcBorders>
              <w:top w:val="single" w:sz="4" w:space="0" w:color="auto"/>
              <w:left w:val="nil"/>
              <w:bottom w:val="nil"/>
              <w:right w:val="nil"/>
            </w:tcBorders>
            <w:vAlign w:val="center"/>
            <w:hideMark/>
            <w:tcPrChange w:id="1277" w:author="Windows 用户" w:date="2021-12-23T19:42:00Z">
              <w:tcPr>
                <w:tcW w:w="436" w:type="pct"/>
                <w:vMerge w:val="restart"/>
                <w:tcBorders>
                  <w:top w:val="single" w:sz="4" w:space="0" w:color="auto"/>
                  <w:left w:val="nil"/>
                  <w:bottom w:val="nil"/>
                  <w:right w:val="nil"/>
                </w:tcBorders>
                <w:vAlign w:val="center"/>
                <w:hideMark/>
              </w:tcPr>
            </w:tcPrChange>
          </w:tcPr>
          <w:p w14:paraId="4547507F" w14:textId="77777777" w:rsidR="00250C28" w:rsidRPr="001057FD" w:rsidRDefault="00250C28" w:rsidP="00551AD1">
            <w:pPr>
              <w:spacing w:line="240" w:lineRule="auto"/>
              <w:ind w:firstLineChars="0" w:firstLine="0"/>
              <w:jc w:val="center"/>
              <w:rPr>
                <w:ins w:id="1278" w:author="Windows 用户" w:date="2021-12-23T19:40:00Z"/>
                <w:rFonts w:cs="Times New Roman"/>
                <w:sz w:val="20"/>
                <w:szCs w:val="22"/>
              </w:rPr>
            </w:pPr>
            <w:ins w:id="1279" w:author="Windows 用户" w:date="2021-12-23T19:40:00Z">
              <w:r w:rsidRPr="001057FD">
                <w:rPr>
                  <w:rFonts w:cs="Times New Roman"/>
                  <w:sz w:val="20"/>
                  <w:szCs w:val="22"/>
                </w:rPr>
                <w:t>J30</w:t>
              </w:r>
            </w:ins>
          </w:p>
        </w:tc>
        <w:tc>
          <w:tcPr>
            <w:tcW w:w="1700" w:type="pct"/>
            <w:tcBorders>
              <w:top w:val="single" w:sz="4" w:space="0" w:color="auto"/>
              <w:left w:val="nil"/>
              <w:bottom w:val="nil"/>
              <w:right w:val="nil"/>
            </w:tcBorders>
            <w:vAlign w:val="center"/>
            <w:hideMark/>
            <w:tcPrChange w:id="1280" w:author="Windows 用户" w:date="2021-12-23T19:42:00Z">
              <w:tcPr>
                <w:tcW w:w="988" w:type="pct"/>
                <w:gridSpan w:val="2"/>
                <w:tcBorders>
                  <w:top w:val="single" w:sz="4" w:space="0" w:color="auto"/>
                  <w:left w:val="nil"/>
                  <w:bottom w:val="nil"/>
                  <w:right w:val="nil"/>
                </w:tcBorders>
                <w:vAlign w:val="center"/>
                <w:hideMark/>
              </w:tcPr>
            </w:tcPrChange>
          </w:tcPr>
          <w:p w14:paraId="5BE7E7A2" w14:textId="77777777" w:rsidR="00250C28" w:rsidRPr="001057FD" w:rsidRDefault="00250C28" w:rsidP="00551AD1">
            <w:pPr>
              <w:spacing w:line="240" w:lineRule="auto"/>
              <w:ind w:firstLineChars="0" w:firstLine="0"/>
              <w:jc w:val="center"/>
              <w:rPr>
                <w:ins w:id="1281" w:author="Windows 用户" w:date="2021-12-23T19:40:00Z"/>
                <w:rFonts w:cs="Times New Roman"/>
                <w:sz w:val="20"/>
                <w:szCs w:val="22"/>
              </w:rPr>
            </w:pPr>
            <m:oMathPara>
              <m:oMath>
                <m:r>
                  <w:ins w:id="1282" w:author="Windows 用户" w:date="2021-12-23T19:40:00Z">
                    <w:rPr>
                      <w:rFonts w:ascii="Cambria Math" w:hAnsi="Cambria Math"/>
                      <w:sz w:val="20"/>
                    </w:rPr>
                    <m:t>1.0×</m:t>
                  </w:ins>
                </m:r>
                <m:sSub>
                  <m:sSubPr>
                    <m:ctrlPr>
                      <w:ins w:id="1283" w:author="Windows 用户" w:date="2021-12-23T19:40:00Z">
                        <w:rPr>
                          <w:rFonts w:ascii="Cambria Math" w:hAnsi="Cambria Math"/>
                          <w:i/>
                          <w:sz w:val="20"/>
                        </w:rPr>
                      </w:ins>
                    </m:ctrlPr>
                  </m:sSubPr>
                  <m:e>
                    <m:r>
                      <w:ins w:id="1284" w:author="Windows 用户" w:date="2021-12-23T19:40:00Z">
                        <w:rPr>
                          <w:rFonts w:ascii="Cambria Math" w:hAnsi="Cambria Math"/>
                          <w:sz w:val="20"/>
                        </w:rPr>
                        <m:t>es</m:t>
                      </w:ins>
                    </m:r>
                  </m:e>
                  <m:sub>
                    <m:r>
                      <w:ins w:id="1285" w:author="Windows 用户" w:date="2021-12-23T19:40:00Z">
                        <w:rPr>
                          <w:rFonts w:ascii="Cambria Math" w:hAnsi="Cambria Math"/>
                          <w:sz w:val="20"/>
                        </w:rPr>
                        <m:t>n+1</m:t>
                      </w:ins>
                    </m:r>
                  </m:sub>
                </m:sSub>
              </m:oMath>
            </m:oMathPara>
          </w:p>
        </w:tc>
        <w:tc>
          <w:tcPr>
            <w:tcW w:w="930" w:type="pct"/>
            <w:tcBorders>
              <w:top w:val="single" w:sz="4" w:space="0" w:color="auto"/>
              <w:left w:val="nil"/>
              <w:bottom w:val="nil"/>
              <w:right w:val="nil"/>
            </w:tcBorders>
            <w:vAlign w:val="center"/>
            <w:tcPrChange w:id="1286" w:author="Windows 用户" w:date="2021-12-23T19:42:00Z">
              <w:tcPr>
                <w:tcW w:w="502" w:type="pct"/>
                <w:gridSpan w:val="2"/>
                <w:tcBorders>
                  <w:top w:val="single" w:sz="4" w:space="0" w:color="auto"/>
                  <w:left w:val="nil"/>
                  <w:bottom w:val="nil"/>
                  <w:right w:val="nil"/>
                </w:tcBorders>
                <w:vAlign w:val="center"/>
              </w:tcPr>
            </w:tcPrChange>
          </w:tcPr>
          <w:p w14:paraId="6AAE2756" w14:textId="287CCFA7" w:rsidR="00250C28" w:rsidRPr="001057FD" w:rsidRDefault="00250C28" w:rsidP="00551AD1">
            <w:pPr>
              <w:spacing w:line="240" w:lineRule="auto"/>
              <w:ind w:firstLineChars="0" w:firstLine="0"/>
              <w:jc w:val="center"/>
              <w:rPr>
                <w:ins w:id="1287" w:author="Windows 用户" w:date="2021-12-23T19:40:00Z"/>
                <w:rFonts w:cs="Times New Roman"/>
                <w:sz w:val="20"/>
                <w:szCs w:val="22"/>
                <w:highlight w:val="yellow"/>
              </w:rPr>
            </w:pPr>
          </w:p>
        </w:tc>
        <w:tc>
          <w:tcPr>
            <w:tcW w:w="859" w:type="pct"/>
            <w:tcBorders>
              <w:top w:val="single" w:sz="4" w:space="0" w:color="auto"/>
              <w:left w:val="nil"/>
              <w:bottom w:val="nil"/>
              <w:right w:val="nil"/>
            </w:tcBorders>
            <w:vAlign w:val="center"/>
            <w:tcPrChange w:id="1288" w:author="Windows 用户" w:date="2021-12-23T19:42:00Z">
              <w:tcPr>
                <w:tcW w:w="502" w:type="pct"/>
                <w:gridSpan w:val="2"/>
                <w:tcBorders>
                  <w:top w:val="single" w:sz="4" w:space="0" w:color="auto"/>
                  <w:left w:val="nil"/>
                  <w:bottom w:val="nil"/>
                  <w:right w:val="nil"/>
                </w:tcBorders>
                <w:vAlign w:val="center"/>
              </w:tcPr>
            </w:tcPrChange>
          </w:tcPr>
          <w:p w14:paraId="36280741" w14:textId="1AB11A63" w:rsidR="00250C28" w:rsidRPr="001057FD" w:rsidRDefault="00250C28" w:rsidP="00551AD1">
            <w:pPr>
              <w:spacing w:line="240" w:lineRule="auto"/>
              <w:ind w:firstLineChars="0" w:firstLine="0"/>
              <w:jc w:val="center"/>
              <w:rPr>
                <w:ins w:id="1289" w:author="Windows 用户" w:date="2021-12-23T19:40:00Z"/>
                <w:rFonts w:cs="Times New Roman"/>
                <w:sz w:val="20"/>
                <w:szCs w:val="22"/>
                <w:highlight w:val="yellow"/>
              </w:rPr>
            </w:pPr>
          </w:p>
        </w:tc>
        <w:tc>
          <w:tcPr>
            <w:tcW w:w="551" w:type="pct"/>
            <w:tcBorders>
              <w:top w:val="single" w:sz="4" w:space="0" w:color="auto"/>
              <w:left w:val="nil"/>
              <w:bottom w:val="nil"/>
              <w:right w:val="nil"/>
            </w:tcBorders>
            <w:vAlign w:val="center"/>
            <w:tcPrChange w:id="1290" w:author="Windows 用户" w:date="2021-12-23T19:42:00Z">
              <w:tcPr>
                <w:tcW w:w="324" w:type="pct"/>
                <w:tcBorders>
                  <w:top w:val="single" w:sz="4" w:space="0" w:color="auto"/>
                  <w:left w:val="nil"/>
                  <w:bottom w:val="nil"/>
                  <w:right w:val="nil"/>
                </w:tcBorders>
                <w:vAlign w:val="center"/>
              </w:tcPr>
            </w:tcPrChange>
          </w:tcPr>
          <w:p w14:paraId="38AB0981" w14:textId="77777777" w:rsidR="00250C28" w:rsidRPr="001057FD" w:rsidRDefault="00250C28" w:rsidP="00551AD1">
            <w:pPr>
              <w:spacing w:line="240" w:lineRule="auto"/>
              <w:ind w:firstLineChars="0" w:firstLine="0"/>
              <w:jc w:val="center"/>
              <w:rPr>
                <w:ins w:id="1291" w:author="Windows 用户" w:date="2021-12-23T19:40:00Z"/>
                <w:rFonts w:cs="Times New Roman"/>
                <w:sz w:val="20"/>
                <w:szCs w:val="22"/>
              </w:rPr>
            </w:pPr>
          </w:p>
        </w:tc>
        <w:tc>
          <w:tcPr>
            <w:tcW w:w="205" w:type="pct"/>
            <w:tcBorders>
              <w:top w:val="single" w:sz="4" w:space="0" w:color="auto"/>
              <w:left w:val="nil"/>
              <w:bottom w:val="nil"/>
              <w:right w:val="nil"/>
            </w:tcBorders>
            <w:tcPrChange w:id="1292" w:author="Windows 用户" w:date="2021-12-23T19:42:00Z">
              <w:tcPr>
                <w:tcW w:w="119" w:type="pct"/>
                <w:tcBorders>
                  <w:top w:val="single" w:sz="4" w:space="0" w:color="auto"/>
                  <w:left w:val="nil"/>
                  <w:bottom w:val="nil"/>
                  <w:right w:val="nil"/>
                </w:tcBorders>
              </w:tcPr>
            </w:tcPrChange>
          </w:tcPr>
          <w:p w14:paraId="149858E2" w14:textId="77777777" w:rsidR="00250C28" w:rsidRPr="00FB721D" w:rsidRDefault="00250C28" w:rsidP="00551AD1">
            <w:pPr>
              <w:spacing w:line="240" w:lineRule="auto"/>
              <w:ind w:firstLineChars="0" w:firstLine="0"/>
              <w:jc w:val="center"/>
              <w:rPr>
                <w:ins w:id="1293" w:author="Windows 用户" w:date="2021-12-23T19:40:00Z"/>
                <w:rFonts w:cs="Times New Roman"/>
                <w:sz w:val="20"/>
                <w:szCs w:val="22"/>
              </w:rPr>
            </w:pPr>
          </w:p>
        </w:tc>
      </w:tr>
      <w:tr w:rsidR="00250C28" w:rsidRPr="005A6EC5" w14:paraId="4101B902"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294"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295" w:author="Windows 用户" w:date="2021-12-23T19:40:00Z"/>
          <w:trPrChange w:id="1296" w:author="Windows 用户" w:date="2021-12-23T19:42:00Z">
            <w:trPr>
              <w:jc w:val="center"/>
            </w:trPr>
          </w:trPrChange>
        </w:trPr>
        <w:tc>
          <w:tcPr>
            <w:tcW w:w="755" w:type="pct"/>
            <w:vMerge/>
            <w:tcBorders>
              <w:top w:val="single" w:sz="4" w:space="0" w:color="auto"/>
              <w:left w:val="nil"/>
              <w:bottom w:val="nil"/>
              <w:right w:val="nil"/>
            </w:tcBorders>
            <w:vAlign w:val="center"/>
            <w:hideMark/>
            <w:tcPrChange w:id="1297" w:author="Windows 用户" w:date="2021-12-23T19:42:00Z">
              <w:tcPr>
                <w:tcW w:w="436" w:type="pct"/>
                <w:vMerge/>
                <w:tcBorders>
                  <w:top w:val="single" w:sz="4" w:space="0" w:color="auto"/>
                  <w:left w:val="nil"/>
                  <w:bottom w:val="nil"/>
                  <w:right w:val="nil"/>
                </w:tcBorders>
                <w:vAlign w:val="center"/>
                <w:hideMark/>
              </w:tcPr>
            </w:tcPrChange>
          </w:tcPr>
          <w:p w14:paraId="4C3A64C6" w14:textId="77777777" w:rsidR="00250C28" w:rsidRPr="001057FD" w:rsidRDefault="00250C28" w:rsidP="00551AD1">
            <w:pPr>
              <w:widowControl/>
              <w:spacing w:line="240" w:lineRule="auto"/>
              <w:ind w:firstLineChars="0" w:firstLine="0"/>
              <w:jc w:val="center"/>
              <w:rPr>
                <w:ins w:id="1298" w:author="Windows 用户" w:date="2021-12-23T19:40:00Z"/>
                <w:rFonts w:cs="Times New Roman"/>
                <w:sz w:val="20"/>
                <w:szCs w:val="22"/>
              </w:rPr>
            </w:pPr>
          </w:p>
        </w:tc>
        <w:tc>
          <w:tcPr>
            <w:tcW w:w="1700" w:type="pct"/>
            <w:tcBorders>
              <w:top w:val="nil"/>
              <w:left w:val="nil"/>
              <w:bottom w:val="nil"/>
              <w:right w:val="nil"/>
            </w:tcBorders>
            <w:vAlign w:val="center"/>
            <w:hideMark/>
            <w:tcPrChange w:id="1299" w:author="Windows 用户" w:date="2021-12-23T19:42:00Z">
              <w:tcPr>
                <w:tcW w:w="988" w:type="pct"/>
                <w:gridSpan w:val="2"/>
                <w:tcBorders>
                  <w:top w:val="nil"/>
                  <w:left w:val="nil"/>
                  <w:bottom w:val="nil"/>
                  <w:right w:val="nil"/>
                </w:tcBorders>
                <w:vAlign w:val="center"/>
                <w:hideMark/>
              </w:tcPr>
            </w:tcPrChange>
          </w:tcPr>
          <w:p w14:paraId="7738ECF3" w14:textId="77777777" w:rsidR="00250C28" w:rsidRPr="001057FD" w:rsidRDefault="00250C28" w:rsidP="00551AD1">
            <w:pPr>
              <w:spacing w:line="240" w:lineRule="auto"/>
              <w:ind w:firstLineChars="0" w:firstLine="0"/>
              <w:jc w:val="center"/>
              <w:rPr>
                <w:ins w:id="1300" w:author="Windows 用户" w:date="2021-12-23T19:40:00Z"/>
                <w:rFonts w:cs="Times New Roman"/>
                <w:sz w:val="20"/>
                <w:szCs w:val="22"/>
              </w:rPr>
            </w:pPr>
            <m:oMathPara>
              <m:oMath>
                <m:r>
                  <w:ins w:id="1301" w:author="Windows 用户" w:date="2021-12-23T19:40:00Z">
                    <w:rPr>
                      <w:rFonts w:ascii="Cambria Math" w:hAnsi="Cambria Math"/>
                      <w:sz w:val="20"/>
                    </w:rPr>
                    <m:t>1.2×</m:t>
                  </w:ins>
                </m:r>
                <m:sSub>
                  <m:sSubPr>
                    <m:ctrlPr>
                      <w:ins w:id="1302" w:author="Windows 用户" w:date="2021-12-23T19:40:00Z">
                        <w:rPr>
                          <w:rFonts w:ascii="Cambria Math" w:hAnsi="Cambria Math"/>
                          <w:i/>
                          <w:sz w:val="20"/>
                        </w:rPr>
                      </w:ins>
                    </m:ctrlPr>
                  </m:sSubPr>
                  <m:e>
                    <m:r>
                      <w:ins w:id="1303" w:author="Windows 用户" w:date="2021-12-23T19:40:00Z">
                        <w:rPr>
                          <w:rFonts w:ascii="Cambria Math" w:hAnsi="Cambria Math"/>
                          <w:sz w:val="20"/>
                        </w:rPr>
                        <m:t>es</m:t>
                      </w:ins>
                    </m:r>
                  </m:e>
                  <m:sub>
                    <m:r>
                      <w:ins w:id="1304"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05" w:author="Windows 用户" w:date="2021-12-23T19:42:00Z">
              <w:tcPr>
                <w:tcW w:w="502" w:type="pct"/>
                <w:gridSpan w:val="2"/>
                <w:tcBorders>
                  <w:top w:val="nil"/>
                  <w:left w:val="nil"/>
                  <w:bottom w:val="nil"/>
                  <w:right w:val="nil"/>
                </w:tcBorders>
                <w:vAlign w:val="center"/>
              </w:tcPr>
            </w:tcPrChange>
          </w:tcPr>
          <w:p w14:paraId="5DE70B21" w14:textId="77777777" w:rsidR="00250C28" w:rsidRPr="001057FD" w:rsidRDefault="00250C28" w:rsidP="00551AD1">
            <w:pPr>
              <w:spacing w:line="240" w:lineRule="auto"/>
              <w:ind w:firstLineChars="0" w:firstLine="0"/>
              <w:jc w:val="center"/>
              <w:rPr>
                <w:ins w:id="1306" w:author="Windows 用户" w:date="2021-12-23T19:40:00Z"/>
                <w:rFonts w:cs="Times New Roman"/>
                <w:sz w:val="20"/>
                <w:szCs w:val="22"/>
              </w:rPr>
            </w:pPr>
          </w:p>
        </w:tc>
        <w:tc>
          <w:tcPr>
            <w:tcW w:w="859" w:type="pct"/>
            <w:tcBorders>
              <w:top w:val="nil"/>
              <w:left w:val="nil"/>
              <w:bottom w:val="nil"/>
              <w:right w:val="nil"/>
            </w:tcBorders>
            <w:vAlign w:val="center"/>
            <w:tcPrChange w:id="1307" w:author="Windows 用户" w:date="2021-12-23T19:42:00Z">
              <w:tcPr>
                <w:tcW w:w="502" w:type="pct"/>
                <w:gridSpan w:val="2"/>
                <w:tcBorders>
                  <w:top w:val="nil"/>
                  <w:left w:val="nil"/>
                  <w:bottom w:val="nil"/>
                  <w:right w:val="nil"/>
                </w:tcBorders>
                <w:vAlign w:val="center"/>
              </w:tcPr>
            </w:tcPrChange>
          </w:tcPr>
          <w:p w14:paraId="03A2DDB7" w14:textId="77777777" w:rsidR="00250C28" w:rsidRPr="001057FD" w:rsidRDefault="00250C28" w:rsidP="00551AD1">
            <w:pPr>
              <w:spacing w:line="240" w:lineRule="auto"/>
              <w:ind w:firstLineChars="0" w:firstLine="0"/>
              <w:jc w:val="center"/>
              <w:rPr>
                <w:ins w:id="1308" w:author="Windows 用户" w:date="2021-12-23T19:40:00Z"/>
                <w:rFonts w:cs="Times New Roman"/>
                <w:sz w:val="20"/>
                <w:szCs w:val="22"/>
              </w:rPr>
            </w:pPr>
          </w:p>
        </w:tc>
        <w:tc>
          <w:tcPr>
            <w:tcW w:w="551" w:type="pct"/>
            <w:tcBorders>
              <w:top w:val="nil"/>
              <w:left w:val="nil"/>
              <w:bottom w:val="nil"/>
              <w:right w:val="nil"/>
            </w:tcBorders>
            <w:vAlign w:val="center"/>
            <w:tcPrChange w:id="1309" w:author="Windows 用户" w:date="2021-12-23T19:42:00Z">
              <w:tcPr>
                <w:tcW w:w="324" w:type="pct"/>
                <w:tcBorders>
                  <w:top w:val="nil"/>
                  <w:left w:val="nil"/>
                  <w:bottom w:val="nil"/>
                  <w:right w:val="nil"/>
                </w:tcBorders>
                <w:vAlign w:val="center"/>
              </w:tcPr>
            </w:tcPrChange>
          </w:tcPr>
          <w:p w14:paraId="1A20581A" w14:textId="77777777" w:rsidR="00250C28" w:rsidRPr="001057FD" w:rsidRDefault="00250C28" w:rsidP="00551AD1">
            <w:pPr>
              <w:spacing w:line="240" w:lineRule="auto"/>
              <w:ind w:firstLineChars="0" w:firstLine="0"/>
              <w:jc w:val="center"/>
              <w:rPr>
                <w:ins w:id="1310" w:author="Windows 用户" w:date="2021-12-23T19:40:00Z"/>
                <w:rFonts w:cs="Times New Roman"/>
                <w:sz w:val="20"/>
                <w:szCs w:val="22"/>
              </w:rPr>
            </w:pPr>
          </w:p>
        </w:tc>
        <w:tc>
          <w:tcPr>
            <w:tcW w:w="205" w:type="pct"/>
            <w:tcBorders>
              <w:top w:val="nil"/>
              <w:left w:val="nil"/>
              <w:bottom w:val="nil"/>
              <w:right w:val="nil"/>
            </w:tcBorders>
            <w:tcPrChange w:id="1311" w:author="Windows 用户" w:date="2021-12-23T19:42:00Z">
              <w:tcPr>
                <w:tcW w:w="119" w:type="pct"/>
                <w:tcBorders>
                  <w:top w:val="nil"/>
                  <w:left w:val="nil"/>
                  <w:bottom w:val="nil"/>
                  <w:right w:val="nil"/>
                </w:tcBorders>
              </w:tcPr>
            </w:tcPrChange>
          </w:tcPr>
          <w:p w14:paraId="65E08DC6" w14:textId="77777777" w:rsidR="00250C28" w:rsidRPr="00FB721D" w:rsidRDefault="00250C28" w:rsidP="00551AD1">
            <w:pPr>
              <w:spacing w:line="240" w:lineRule="auto"/>
              <w:ind w:firstLineChars="0" w:firstLine="0"/>
              <w:jc w:val="center"/>
              <w:rPr>
                <w:ins w:id="1312" w:author="Windows 用户" w:date="2021-12-23T19:40:00Z"/>
                <w:rFonts w:cs="Times New Roman"/>
                <w:sz w:val="20"/>
                <w:szCs w:val="22"/>
              </w:rPr>
            </w:pPr>
          </w:p>
        </w:tc>
      </w:tr>
      <w:tr w:rsidR="00250C28" w:rsidRPr="005A6EC5" w14:paraId="790DBB06"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13"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14" w:author="Windows 用户" w:date="2021-12-23T19:40:00Z"/>
          <w:trPrChange w:id="1315" w:author="Windows 用户" w:date="2021-12-23T19:42:00Z">
            <w:trPr>
              <w:jc w:val="center"/>
            </w:trPr>
          </w:trPrChange>
        </w:trPr>
        <w:tc>
          <w:tcPr>
            <w:tcW w:w="755" w:type="pct"/>
            <w:vMerge w:val="restart"/>
            <w:tcBorders>
              <w:top w:val="nil"/>
              <w:left w:val="nil"/>
              <w:bottom w:val="nil"/>
              <w:right w:val="nil"/>
            </w:tcBorders>
            <w:vAlign w:val="center"/>
            <w:hideMark/>
            <w:tcPrChange w:id="1316" w:author="Windows 用户" w:date="2021-12-23T19:42:00Z">
              <w:tcPr>
                <w:tcW w:w="436" w:type="pct"/>
                <w:vMerge w:val="restart"/>
                <w:tcBorders>
                  <w:top w:val="nil"/>
                  <w:left w:val="nil"/>
                  <w:bottom w:val="nil"/>
                  <w:right w:val="nil"/>
                </w:tcBorders>
                <w:vAlign w:val="center"/>
                <w:hideMark/>
              </w:tcPr>
            </w:tcPrChange>
          </w:tcPr>
          <w:p w14:paraId="7A235D5C" w14:textId="77777777" w:rsidR="00250C28" w:rsidRPr="001057FD" w:rsidRDefault="00250C28" w:rsidP="00551AD1">
            <w:pPr>
              <w:spacing w:line="240" w:lineRule="auto"/>
              <w:ind w:firstLineChars="0" w:firstLine="0"/>
              <w:jc w:val="center"/>
              <w:rPr>
                <w:ins w:id="1317" w:author="Windows 用户" w:date="2021-12-23T19:40:00Z"/>
                <w:rFonts w:cs="Times New Roman"/>
                <w:sz w:val="20"/>
                <w:szCs w:val="22"/>
              </w:rPr>
            </w:pPr>
            <w:ins w:id="1318" w:author="Windows 用户" w:date="2021-12-23T19:40:00Z">
              <w:r w:rsidRPr="001057FD">
                <w:rPr>
                  <w:rFonts w:cs="Times New Roman"/>
                  <w:sz w:val="20"/>
                  <w:szCs w:val="22"/>
                </w:rPr>
                <w:t>J60</w:t>
              </w:r>
            </w:ins>
          </w:p>
        </w:tc>
        <w:tc>
          <w:tcPr>
            <w:tcW w:w="1700" w:type="pct"/>
            <w:tcBorders>
              <w:top w:val="nil"/>
              <w:left w:val="nil"/>
              <w:bottom w:val="nil"/>
              <w:right w:val="nil"/>
            </w:tcBorders>
            <w:vAlign w:val="center"/>
            <w:hideMark/>
            <w:tcPrChange w:id="1319" w:author="Windows 用户" w:date="2021-12-23T19:42:00Z">
              <w:tcPr>
                <w:tcW w:w="988" w:type="pct"/>
                <w:gridSpan w:val="2"/>
                <w:tcBorders>
                  <w:top w:val="nil"/>
                  <w:left w:val="nil"/>
                  <w:bottom w:val="nil"/>
                  <w:right w:val="nil"/>
                </w:tcBorders>
                <w:vAlign w:val="center"/>
                <w:hideMark/>
              </w:tcPr>
            </w:tcPrChange>
          </w:tcPr>
          <w:p w14:paraId="39C1983F" w14:textId="77777777" w:rsidR="00250C28" w:rsidRPr="001057FD" w:rsidRDefault="00250C28" w:rsidP="00551AD1">
            <w:pPr>
              <w:spacing w:line="240" w:lineRule="auto"/>
              <w:ind w:firstLineChars="0" w:firstLine="0"/>
              <w:jc w:val="center"/>
              <w:rPr>
                <w:ins w:id="1320" w:author="Windows 用户" w:date="2021-12-23T19:40:00Z"/>
                <w:rFonts w:cs="Times New Roman"/>
                <w:sz w:val="20"/>
                <w:szCs w:val="22"/>
              </w:rPr>
            </w:pPr>
            <m:oMathPara>
              <m:oMath>
                <m:r>
                  <w:ins w:id="1321" w:author="Windows 用户" w:date="2021-12-23T19:40:00Z">
                    <w:rPr>
                      <w:rFonts w:ascii="Cambria Math" w:hAnsi="Cambria Math"/>
                      <w:sz w:val="20"/>
                    </w:rPr>
                    <m:t>1.0×</m:t>
                  </w:ins>
                </m:r>
                <m:sSub>
                  <m:sSubPr>
                    <m:ctrlPr>
                      <w:ins w:id="1322" w:author="Windows 用户" w:date="2021-12-23T19:40:00Z">
                        <w:rPr>
                          <w:rFonts w:ascii="Cambria Math" w:hAnsi="Cambria Math"/>
                          <w:i/>
                          <w:sz w:val="20"/>
                        </w:rPr>
                      </w:ins>
                    </m:ctrlPr>
                  </m:sSubPr>
                  <m:e>
                    <m:r>
                      <w:ins w:id="1323" w:author="Windows 用户" w:date="2021-12-23T19:40:00Z">
                        <w:rPr>
                          <w:rFonts w:ascii="Cambria Math" w:hAnsi="Cambria Math"/>
                          <w:sz w:val="20"/>
                        </w:rPr>
                        <m:t>es</m:t>
                      </w:ins>
                    </m:r>
                  </m:e>
                  <m:sub>
                    <m:r>
                      <w:ins w:id="1324"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25" w:author="Windows 用户" w:date="2021-12-23T19:42:00Z">
              <w:tcPr>
                <w:tcW w:w="502" w:type="pct"/>
                <w:gridSpan w:val="2"/>
                <w:tcBorders>
                  <w:top w:val="nil"/>
                  <w:left w:val="nil"/>
                  <w:bottom w:val="nil"/>
                  <w:right w:val="nil"/>
                </w:tcBorders>
                <w:vAlign w:val="center"/>
              </w:tcPr>
            </w:tcPrChange>
          </w:tcPr>
          <w:p w14:paraId="52FA6C3F" w14:textId="77777777" w:rsidR="00250C28" w:rsidRPr="001057FD" w:rsidRDefault="00250C28" w:rsidP="00551AD1">
            <w:pPr>
              <w:spacing w:line="240" w:lineRule="auto"/>
              <w:ind w:firstLineChars="0" w:firstLine="0"/>
              <w:jc w:val="center"/>
              <w:rPr>
                <w:ins w:id="1326" w:author="Windows 用户" w:date="2021-12-23T19:40:00Z"/>
                <w:rFonts w:cs="Times New Roman"/>
                <w:sz w:val="20"/>
                <w:szCs w:val="22"/>
              </w:rPr>
            </w:pPr>
          </w:p>
        </w:tc>
        <w:tc>
          <w:tcPr>
            <w:tcW w:w="859" w:type="pct"/>
            <w:tcBorders>
              <w:top w:val="nil"/>
              <w:left w:val="nil"/>
              <w:bottom w:val="nil"/>
              <w:right w:val="nil"/>
            </w:tcBorders>
            <w:vAlign w:val="center"/>
            <w:tcPrChange w:id="1327" w:author="Windows 用户" w:date="2021-12-23T19:42:00Z">
              <w:tcPr>
                <w:tcW w:w="502" w:type="pct"/>
                <w:gridSpan w:val="2"/>
                <w:tcBorders>
                  <w:top w:val="nil"/>
                  <w:left w:val="nil"/>
                  <w:bottom w:val="nil"/>
                  <w:right w:val="nil"/>
                </w:tcBorders>
                <w:vAlign w:val="center"/>
              </w:tcPr>
            </w:tcPrChange>
          </w:tcPr>
          <w:p w14:paraId="6C17920A" w14:textId="77777777" w:rsidR="00250C28" w:rsidRPr="001057FD" w:rsidRDefault="00250C28" w:rsidP="00551AD1">
            <w:pPr>
              <w:spacing w:line="240" w:lineRule="auto"/>
              <w:ind w:firstLineChars="0" w:firstLine="0"/>
              <w:jc w:val="center"/>
              <w:rPr>
                <w:ins w:id="1328" w:author="Windows 用户" w:date="2021-12-23T19:40:00Z"/>
                <w:rFonts w:cs="Times New Roman"/>
                <w:sz w:val="20"/>
                <w:szCs w:val="22"/>
              </w:rPr>
            </w:pPr>
          </w:p>
        </w:tc>
        <w:tc>
          <w:tcPr>
            <w:tcW w:w="551" w:type="pct"/>
            <w:tcBorders>
              <w:top w:val="nil"/>
              <w:left w:val="nil"/>
              <w:bottom w:val="nil"/>
              <w:right w:val="nil"/>
            </w:tcBorders>
            <w:vAlign w:val="center"/>
            <w:tcPrChange w:id="1329" w:author="Windows 用户" w:date="2021-12-23T19:42:00Z">
              <w:tcPr>
                <w:tcW w:w="324" w:type="pct"/>
                <w:tcBorders>
                  <w:top w:val="nil"/>
                  <w:left w:val="nil"/>
                  <w:bottom w:val="nil"/>
                  <w:right w:val="nil"/>
                </w:tcBorders>
                <w:vAlign w:val="center"/>
              </w:tcPr>
            </w:tcPrChange>
          </w:tcPr>
          <w:p w14:paraId="5F4A6BB6" w14:textId="77777777" w:rsidR="00250C28" w:rsidRPr="001057FD" w:rsidRDefault="00250C28" w:rsidP="00551AD1">
            <w:pPr>
              <w:spacing w:line="240" w:lineRule="auto"/>
              <w:ind w:firstLineChars="0" w:firstLine="0"/>
              <w:jc w:val="center"/>
              <w:rPr>
                <w:ins w:id="1330" w:author="Windows 用户" w:date="2021-12-23T19:40:00Z"/>
                <w:rFonts w:cs="Times New Roman"/>
                <w:sz w:val="20"/>
                <w:szCs w:val="22"/>
              </w:rPr>
            </w:pPr>
          </w:p>
        </w:tc>
        <w:tc>
          <w:tcPr>
            <w:tcW w:w="205" w:type="pct"/>
            <w:tcBorders>
              <w:top w:val="nil"/>
              <w:left w:val="nil"/>
              <w:bottom w:val="nil"/>
              <w:right w:val="nil"/>
            </w:tcBorders>
            <w:tcPrChange w:id="1331" w:author="Windows 用户" w:date="2021-12-23T19:42:00Z">
              <w:tcPr>
                <w:tcW w:w="119" w:type="pct"/>
                <w:tcBorders>
                  <w:top w:val="nil"/>
                  <w:left w:val="nil"/>
                  <w:bottom w:val="nil"/>
                  <w:right w:val="nil"/>
                </w:tcBorders>
              </w:tcPr>
            </w:tcPrChange>
          </w:tcPr>
          <w:p w14:paraId="45131C7A" w14:textId="77777777" w:rsidR="00250C28" w:rsidRPr="00FB721D" w:rsidRDefault="00250C28" w:rsidP="00551AD1">
            <w:pPr>
              <w:spacing w:line="240" w:lineRule="auto"/>
              <w:ind w:firstLineChars="0" w:firstLine="0"/>
              <w:jc w:val="center"/>
              <w:rPr>
                <w:ins w:id="1332" w:author="Windows 用户" w:date="2021-12-23T19:40:00Z"/>
                <w:rFonts w:cs="Times New Roman"/>
                <w:sz w:val="20"/>
                <w:szCs w:val="22"/>
              </w:rPr>
            </w:pPr>
          </w:p>
        </w:tc>
      </w:tr>
      <w:tr w:rsidR="00250C28" w:rsidRPr="005A6EC5" w14:paraId="0FA5C105"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33"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34" w:author="Windows 用户" w:date="2021-12-23T19:40:00Z"/>
          <w:trPrChange w:id="1335" w:author="Windows 用户" w:date="2021-12-23T19:42:00Z">
            <w:trPr>
              <w:jc w:val="center"/>
            </w:trPr>
          </w:trPrChange>
        </w:trPr>
        <w:tc>
          <w:tcPr>
            <w:tcW w:w="755" w:type="pct"/>
            <w:vMerge/>
            <w:tcBorders>
              <w:top w:val="nil"/>
              <w:left w:val="nil"/>
              <w:bottom w:val="nil"/>
              <w:right w:val="nil"/>
            </w:tcBorders>
            <w:vAlign w:val="center"/>
            <w:hideMark/>
            <w:tcPrChange w:id="1336" w:author="Windows 用户" w:date="2021-12-23T19:42:00Z">
              <w:tcPr>
                <w:tcW w:w="436" w:type="pct"/>
                <w:vMerge/>
                <w:tcBorders>
                  <w:top w:val="nil"/>
                  <w:left w:val="nil"/>
                  <w:bottom w:val="nil"/>
                  <w:right w:val="nil"/>
                </w:tcBorders>
                <w:vAlign w:val="center"/>
                <w:hideMark/>
              </w:tcPr>
            </w:tcPrChange>
          </w:tcPr>
          <w:p w14:paraId="1ECCD635" w14:textId="77777777" w:rsidR="00250C28" w:rsidRPr="001057FD" w:rsidRDefault="00250C28" w:rsidP="00551AD1">
            <w:pPr>
              <w:widowControl/>
              <w:spacing w:line="240" w:lineRule="auto"/>
              <w:ind w:firstLineChars="0" w:firstLine="0"/>
              <w:jc w:val="center"/>
              <w:rPr>
                <w:ins w:id="1337" w:author="Windows 用户" w:date="2021-12-23T19:40:00Z"/>
                <w:rFonts w:cs="Times New Roman"/>
                <w:sz w:val="20"/>
                <w:szCs w:val="22"/>
              </w:rPr>
            </w:pPr>
          </w:p>
        </w:tc>
        <w:tc>
          <w:tcPr>
            <w:tcW w:w="1700" w:type="pct"/>
            <w:tcBorders>
              <w:top w:val="nil"/>
              <w:left w:val="nil"/>
              <w:bottom w:val="nil"/>
              <w:right w:val="nil"/>
            </w:tcBorders>
            <w:vAlign w:val="center"/>
            <w:hideMark/>
            <w:tcPrChange w:id="1338" w:author="Windows 用户" w:date="2021-12-23T19:42:00Z">
              <w:tcPr>
                <w:tcW w:w="988" w:type="pct"/>
                <w:gridSpan w:val="2"/>
                <w:tcBorders>
                  <w:top w:val="nil"/>
                  <w:left w:val="nil"/>
                  <w:bottom w:val="nil"/>
                  <w:right w:val="nil"/>
                </w:tcBorders>
                <w:vAlign w:val="center"/>
                <w:hideMark/>
              </w:tcPr>
            </w:tcPrChange>
          </w:tcPr>
          <w:p w14:paraId="33428100" w14:textId="77777777" w:rsidR="00250C28" w:rsidRPr="001057FD" w:rsidRDefault="00250C28" w:rsidP="00551AD1">
            <w:pPr>
              <w:spacing w:line="240" w:lineRule="auto"/>
              <w:ind w:firstLineChars="0" w:firstLine="0"/>
              <w:jc w:val="center"/>
              <w:rPr>
                <w:ins w:id="1339" w:author="Windows 用户" w:date="2021-12-23T19:40:00Z"/>
                <w:rFonts w:cs="Times New Roman"/>
                <w:sz w:val="20"/>
                <w:szCs w:val="22"/>
              </w:rPr>
            </w:pPr>
            <m:oMathPara>
              <m:oMath>
                <m:r>
                  <w:ins w:id="1340" w:author="Windows 用户" w:date="2021-12-23T19:40:00Z">
                    <w:rPr>
                      <w:rFonts w:ascii="Cambria Math" w:hAnsi="Cambria Math"/>
                      <w:sz w:val="20"/>
                    </w:rPr>
                    <m:t>1.2×</m:t>
                  </w:ins>
                </m:r>
                <m:sSub>
                  <m:sSubPr>
                    <m:ctrlPr>
                      <w:ins w:id="1341" w:author="Windows 用户" w:date="2021-12-23T19:40:00Z">
                        <w:rPr>
                          <w:rFonts w:ascii="Cambria Math" w:hAnsi="Cambria Math"/>
                          <w:i/>
                          <w:sz w:val="20"/>
                        </w:rPr>
                      </w:ins>
                    </m:ctrlPr>
                  </m:sSubPr>
                  <m:e>
                    <m:r>
                      <w:ins w:id="1342" w:author="Windows 用户" w:date="2021-12-23T19:40:00Z">
                        <w:rPr>
                          <w:rFonts w:ascii="Cambria Math" w:hAnsi="Cambria Math"/>
                          <w:sz w:val="20"/>
                        </w:rPr>
                        <m:t>es</m:t>
                      </w:ins>
                    </m:r>
                  </m:e>
                  <m:sub>
                    <m:r>
                      <w:ins w:id="1343"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44" w:author="Windows 用户" w:date="2021-12-23T19:42:00Z">
              <w:tcPr>
                <w:tcW w:w="502" w:type="pct"/>
                <w:gridSpan w:val="2"/>
                <w:tcBorders>
                  <w:top w:val="nil"/>
                  <w:left w:val="nil"/>
                  <w:bottom w:val="nil"/>
                  <w:right w:val="nil"/>
                </w:tcBorders>
                <w:vAlign w:val="center"/>
              </w:tcPr>
            </w:tcPrChange>
          </w:tcPr>
          <w:p w14:paraId="195BBD5C" w14:textId="77777777" w:rsidR="00250C28" w:rsidRPr="001057FD" w:rsidRDefault="00250C28" w:rsidP="00551AD1">
            <w:pPr>
              <w:spacing w:line="240" w:lineRule="auto"/>
              <w:ind w:firstLineChars="0" w:firstLine="0"/>
              <w:jc w:val="center"/>
              <w:rPr>
                <w:ins w:id="1345" w:author="Windows 用户" w:date="2021-12-23T19:40:00Z"/>
                <w:rFonts w:cs="Times New Roman"/>
                <w:sz w:val="20"/>
                <w:szCs w:val="22"/>
              </w:rPr>
            </w:pPr>
          </w:p>
        </w:tc>
        <w:tc>
          <w:tcPr>
            <w:tcW w:w="859" w:type="pct"/>
            <w:tcBorders>
              <w:top w:val="nil"/>
              <w:left w:val="nil"/>
              <w:bottom w:val="nil"/>
              <w:right w:val="nil"/>
            </w:tcBorders>
            <w:vAlign w:val="center"/>
            <w:tcPrChange w:id="1346" w:author="Windows 用户" w:date="2021-12-23T19:42:00Z">
              <w:tcPr>
                <w:tcW w:w="502" w:type="pct"/>
                <w:gridSpan w:val="2"/>
                <w:tcBorders>
                  <w:top w:val="nil"/>
                  <w:left w:val="nil"/>
                  <w:bottom w:val="nil"/>
                  <w:right w:val="nil"/>
                </w:tcBorders>
                <w:vAlign w:val="center"/>
              </w:tcPr>
            </w:tcPrChange>
          </w:tcPr>
          <w:p w14:paraId="6F7C3C86" w14:textId="77777777" w:rsidR="00250C28" w:rsidRPr="001057FD" w:rsidRDefault="00250C28" w:rsidP="00551AD1">
            <w:pPr>
              <w:spacing w:line="240" w:lineRule="auto"/>
              <w:ind w:firstLineChars="0" w:firstLine="0"/>
              <w:jc w:val="center"/>
              <w:rPr>
                <w:ins w:id="1347" w:author="Windows 用户" w:date="2021-12-23T19:40:00Z"/>
                <w:rFonts w:cs="Times New Roman"/>
                <w:sz w:val="20"/>
                <w:szCs w:val="22"/>
              </w:rPr>
            </w:pPr>
          </w:p>
        </w:tc>
        <w:tc>
          <w:tcPr>
            <w:tcW w:w="551" w:type="pct"/>
            <w:tcBorders>
              <w:top w:val="nil"/>
              <w:left w:val="nil"/>
              <w:bottom w:val="nil"/>
              <w:right w:val="nil"/>
            </w:tcBorders>
            <w:vAlign w:val="center"/>
            <w:tcPrChange w:id="1348" w:author="Windows 用户" w:date="2021-12-23T19:42:00Z">
              <w:tcPr>
                <w:tcW w:w="324" w:type="pct"/>
                <w:tcBorders>
                  <w:top w:val="nil"/>
                  <w:left w:val="nil"/>
                  <w:bottom w:val="nil"/>
                  <w:right w:val="nil"/>
                </w:tcBorders>
                <w:vAlign w:val="center"/>
              </w:tcPr>
            </w:tcPrChange>
          </w:tcPr>
          <w:p w14:paraId="0C2AD32C" w14:textId="77777777" w:rsidR="00250C28" w:rsidRPr="001057FD" w:rsidRDefault="00250C28" w:rsidP="00551AD1">
            <w:pPr>
              <w:spacing w:line="240" w:lineRule="auto"/>
              <w:ind w:firstLineChars="0" w:firstLine="0"/>
              <w:jc w:val="center"/>
              <w:rPr>
                <w:ins w:id="1349" w:author="Windows 用户" w:date="2021-12-23T19:40:00Z"/>
                <w:rFonts w:cs="Times New Roman"/>
                <w:sz w:val="20"/>
                <w:szCs w:val="22"/>
              </w:rPr>
            </w:pPr>
          </w:p>
        </w:tc>
        <w:tc>
          <w:tcPr>
            <w:tcW w:w="205" w:type="pct"/>
            <w:tcBorders>
              <w:top w:val="nil"/>
              <w:left w:val="nil"/>
              <w:bottom w:val="nil"/>
              <w:right w:val="nil"/>
            </w:tcBorders>
            <w:tcPrChange w:id="1350" w:author="Windows 用户" w:date="2021-12-23T19:42:00Z">
              <w:tcPr>
                <w:tcW w:w="119" w:type="pct"/>
                <w:tcBorders>
                  <w:top w:val="nil"/>
                  <w:left w:val="nil"/>
                  <w:bottom w:val="nil"/>
                  <w:right w:val="nil"/>
                </w:tcBorders>
              </w:tcPr>
            </w:tcPrChange>
          </w:tcPr>
          <w:p w14:paraId="61F40770" w14:textId="77777777" w:rsidR="00250C28" w:rsidRPr="00FB721D" w:rsidRDefault="00250C28" w:rsidP="00551AD1">
            <w:pPr>
              <w:spacing w:line="240" w:lineRule="auto"/>
              <w:ind w:firstLineChars="0" w:firstLine="0"/>
              <w:jc w:val="center"/>
              <w:rPr>
                <w:ins w:id="1351" w:author="Windows 用户" w:date="2021-12-23T19:40:00Z"/>
                <w:rFonts w:cs="Times New Roman"/>
                <w:sz w:val="20"/>
                <w:szCs w:val="22"/>
              </w:rPr>
            </w:pPr>
          </w:p>
        </w:tc>
      </w:tr>
      <w:tr w:rsidR="00250C28" w:rsidRPr="005A6EC5" w14:paraId="43B6588D"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52"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53" w:author="Windows 用户" w:date="2021-12-23T19:40:00Z"/>
          <w:trPrChange w:id="1354" w:author="Windows 用户" w:date="2021-12-23T19:42:00Z">
            <w:trPr>
              <w:jc w:val="center"/>
            </w:trPr>
          </w:trPrChange>
        </w:trPr>
        <w:tc>
          <w:tcPr>
            <w:tcW w:w="755" w:type="pct"/>
            <w:vMerge w:val="restart"/>
            <w:tcBorders>
              <w:top w:val="nil"/>
              <w:left w:val="nil"/>
              <w:bottom w:val="single" w:sz="4" w:space="0" w:color="auto"/>
              <w:right w:val="nil"/>
            </w:tcBorders>
            <w:vAlign w:val="center"/>
            <w:hideMark/>
            <w:tcPrChange w:id="1355" w:author="Windows 用户" w:date="2021-12-23T19:42:00Z">
              <w:tcPr>
                <w:tcW w:w="436" w:type="pct"/>
                <w:vMerge w:val="restart"/>
                <w:tcBorders>
                  <w:top w:val="nil"/>
                  <w:left w:val="nil"/>
                  <w:bottom w:val="single" w:sz="4" w:space="0" w:color="auto"/>
                  <w:right w:val="nil"/>
                </w:tcBorders>
                <w:vAlign w:val="center"/>
                <w:hideMark/>
              </w:tcPr>
            </w:tcPrChange>
          </w:tcPr>
          <w:p w14:paraId="64EA9D8D" w14:textId="77777777" w:rsidR="00250C28" w:rsidRPr="001057FD" w:rsidRDefault="00250C28" w:rsidP="00551AD1">
            <w:pPr>
              <w:spacing w:line="240" w:lineRule="auto"/>
              <w:ind w:firstLineChars="0" w:firstLine="0"/>
              <w:jc w:val="center"/>
              <w:rPr>
                <w:ins w:id="1356" w:author="Windows 用户" w:date="2021-12-23T19:40:00Z"/>
                <w:rFonts w:cs="Times New Roman"/>
                <w:sz w:val="20"/>
                <w:szCs w:val="22"/>
              </w:rPr>
            </w:pPr>
            <w:ins w:id="1357" w:author="Windows 用户" w:date="2021-12-23T19:40:00Z">
              <w:r w:rsidRPr="001057FD">
                <w:rPr>
                  <w:rFonts w:cs="Times New Roman"/>
                  <w:sz w:val="20"/>
                  <w:szCs w:val="22"/>
                </w:rPr>
                <w:t>J120</w:t>
              </w:r>
            </w:ins>
          </w:p>
        </w:tc>
        <w:tc>
          <w:tcPr>
            <w:tcW w:w="1700" w:type="pct"/>
            <w:tcBorders>
              <w:top w:val="nil"/>
              <w:left w:val="nil"/>
              <w:bottom w:val="nil"/>
              <w:right w:val="nil"/>
            </w:tcBorders>
            <w:vAlign w:val="center"/>
            <w:hideMark/>
            <w:tcPrChange w:id="1358" w:author="Windows 用户" w:date="2021-12-23T19:42:00Z">
              <w:tcPr>
                <w:tcW w:w="988" w:type="pct"/>
                <w:gridSpan w:val="2"/>
                <w:tcBorders>
                  <w:top w:val="nil"/>
                  <w:left w:val="nil"/>
                  <w:bottom w:val="nil"/>
                  <w:right w:val="nil"/>
                </w:tcBorders>
                <w:vAlign w:val="center"/>
                <w:hideMark/>
              </w:tcPr>
            </w:tcPrChange>
          </w:tcPr>
          <w:p w14:paraId="17AB2808" w14:textId="77777777" w:rsidR="00250C28" w:rsidRPr="001057FD" w:rsidRDefault="00250C28" w:rsidP="00551AD1">
            <w:pPr>
              <w:spacing w:line="240" w:lineRule="auto"/>
              <w:ind w:firstLineChars="0" w:firstLine="0"/>
              <w:jc w:val="center"/>
              <w:rPr>
                <w:ins w:id="1359" w:author="Windows 用户" w:date="2021-12-23T19:40:00Z"/>
                <w:rFonts w:cs="Times New Roman"/>
                <w:sz w:val="20"/>
                <w:szCs w:val="22"/>
              </w:rPr>
            </w:pPr>
            <m:oMathPara>
              <m:oMath>
                <m:r>
                  <w:ins w:id="1360" w:author="Windows 用户" w:date="2021-12-23T19:40:00Z">
                    <w:rPr>
                      <w:rFonts w:ascii="Cambria Math" w:hAnsi="Cambria Math"/>
                      <w:sz w:val="20"/>
                    </w:rPr>
                    <m:t>1.0×</m:t>
                  </w:ins>
                </m:r>
                <m:sSub>
                  <m:sSubPr>
                    <m:ctrlPr>
                      <w:ins w:id="1361" w:author="Windows 用户" w:date="2021-12-23T19:40:00Z">
                        <w:rPr>
                          <w:rFonts w:ascii="Cambria Math" w:hAnsi="Cambria Math"/>
                          <w:i/>
                          <w:sz w:val="20"/>
                        </w:rPr>
                      </w:ins>
                    </m:ctrlPr>
                  </m:sSubPr>
                  <m:e>
                    <m:r>
                      <w:ins w:id="1362" w:author="Windows 用户" w:date="2021-12-23T19:40:00Z">
                        <w:rPr>
                          <w:rFonts w:ascii="Cambria Math" w:hAnsi="Cambria Math"/>
                          <w:sz w:val="20"/>
                        </w:rPr>
                        <m:t>es</m:t>
                      </w:ins>
                    </m:r>
                  </m:e>
                  <m:sub>
                    <m:r>
                      <w:ins w:id="1363" w:author="Windows 用户" w:date="2021-12-23T19:40:00Z">
                        <w:rPr>
                          <w:rFonts w:ascii="Cambria Math" w:hAnsi="Cambria Math"/>
                          <w:sz w:val="20"/>
                        </w:rPr>
                        <m:t>n+1</m:t>
                      </w:ins>
                    </m:r>
                  </m:sub>
                </m:sSub>
              </m:oMath>
            </m:oMathPara>
          </w:p>
        </w:tc>
        <w:tc>
          <w:tcPr>
            <w:tcW w:w="930" w:type="pct"/>
            <w:tcBorders>
              <w:top w:val="nil"/>
              <w:left w:val="nil"/>
              <w:bottom w:val="nil"/>
              <w:right w:val="nil"/>
            </w:tcBorders>
            <w:vAlign w:val="center"/>
            <w:tcPrChange w:id="1364" w:author="Windows 用户" w:date="2021-12-23T19:42:00Z">
              <w:tcPr>
                <w:tcW w:w="502" w:type="pct"/>
                <w:gridSpan w:val="2"/>
                <w:tcBorders>
                  <w:top w:val="nil"/>
                  <w:left w:val="nil"/>
                  <w:bottom w:val="nil"/>
                  <w:right w:val="nil"/>
                </w:tcBorders>
                <w:vAlign w:val="center"/>
              </w:tcPr>
            </w:tcPrChange>
          </w:tcPr>
          <w:p w14:paraId="1C2B6D69" w14:textId="77777777" w:rsidR="00250C28" w:rsidRPr="001057FD" w:rsidRDefault="00250C28" w:rsidP="00551AD1">
            <w:pPr>
              <w:spacing w:line="240" w:lineRule="auto"/>
              <w:ind w:firstLineChars="0" w:firstLine="0"/>
              <w:jc w:val="center"/>
              <w:rPr>
                <w:ins w:id="1365" w:author="Windows 用户" w:date="2021-12-23T19:40:00Z"/>
                <w:rFonts w:cs="Times New Roman"/>
                <w:sz w:val="20"/>
                <w:szCs w:val="22"/>
                <w:highlight w:val="yellow"/>
              </w:rPr>
            </w:pPr>
          </w:p>
        </w:tc>
        <w:tc>
          <w:tcPr>
            <w:tcW w:w="859" w:type="pct"/>
            <w:tcBorders>
              <w:top w:val="nil"/>
              <w:left w:val="nil"/>
              <w:bottom w:val="nil"/>
              <w:right w:val="nil"/>
            </w:tcBorders>
            <w:vAlign w:val="center"/>
            <w:tcPrChange w:id="1366" w:author="Windows 用户" w:date="2021-12-23T19:42:00Z">
              <w:tcPr>
                <w:tcW w:w="502" w:type="pct"/>
                <w:gridSpan w:val="2"/>
                <w:tcBorders>
                  <w:top w:val="nil"/>
                  <w:left w:val="nil"/>
                  <w:bottom w:val="nil"/>
                  <w:right w:val="nil"/>
                </w:tcBorders>
                <w:vAlign w:val="center"/>
              </w:tcPr>
            </w:tcPrChange>
          </w:tcPr>
          <w:p w14:paraId="491118F4" w14:textId="77777777" w:rsidR="00250C28" w:rsidRPr="001057FD" w:rsidRDefault="00250C28" w:rsidP="00551AD1">
            <w:pPr>
              <w:spacing w:line="240" w:lineRule="auto"/>
              <w:ind w:firstLineChars="0" w:firstLine="0"/>
              <w:jc w:val="center"/>
              <w:rPr>
                <w:ins w:id="1367" w:author="Windows 用户" w:date="2021-12-23T19:40:00Z"/>
                <w:rFonts w:cs="Times New Roman"/>
                <w:sz w:val="20"/>
                <w:szCs w:val="22"/>
                <w:highlight w:val="yellow"/>
              </w:rPr>
            </w:pPr>
          </w:p>
        </w:tc>
        <w:tc>
          <w:tcPr>
            <w:tcW w:w="551" w:type="pct"/>
            <w:tcBorders>
              <w:top w:val="nil"/>
              <w:left w:val="nil"/>
              <w:bottom w:val="nil"/>
              <w:right w:val="nil"/>
            </w:tcBorders>
            <w:vAlign w:val="center"/>
            <w:tcPrChange w:id="1368" w:author="Windows 用户" w:date="2021-12-23T19:42:00Z">
              <w:tcPr>
                <w:tcW w:w="324" w:type="pct"/>
                <w:tcBorders>
                  <w:top w:val="nil"/>
                  <w:left w:val="nil"/>
                  <w:bottom w:val="nil"/>
                  <w:right w:val="nil"/>
                </w:tcBorders>
                <w:vAlign w:val="center"/>
              </w:tcPr>
            </w:tcPrChange>
          </w:tcPr>
          <w:p w14:paraId="2FF7313E" w14:textId="77777777" w:rsidR="00250C28" w:rsidRPr="001057FD" w:rsidRDefault="00250C28" w:rsidP="00551AD1">
            <w:pPr>
              <w:spacing w:line="240" w:lineRule="auto"/>
              <w:ind w:firstLineChars="0" w:firstLine="0"/>
              <w:jc w:val="center"/>
              <w:rPr>
                <w:ins w:id="1369" w:author="Windows 用户" w:date="2021-12-23T19:40:00Z"/>
                <w:rFonts w:cs="Times New Roman"/>
                <w:sz w:val="20"/>
                <w:szCs w:val="22"/>
              </w:rPr>
            </w:pPr>
          </w:p>
        </w:tc>
        <w:tc>
          <w:tcPr>
            <w:tcW w:w="205" w:type="pct"/>
            <w:tcBorders>
              <w:top w:val="nil"/>
              <w:left w:val="nil"/>
              <w:bottom w:val="nil"/>
              <w:right w:val="nil"/>
            </w:tcBorders>
            <w:tcPrChange w:id="1370" w:author="Windows 用户" w:date="2021-12-23T19:42:00Z">
              <w:tcPr>
                <w:tcW w:w="119" w:type="pct"/>
                <w:tcBorders>
                  <w:top w:val="nil"/>
                  <w:left w:val="nil"/>
                  <w:bottom w:val="nil"/>
                  <w:right w:val="nil"/>
                </w:tcBorders>
              </w:tcPr>
            </w:tcPrChange>
          </w:tcPr>
          <w:p w14:paraId="3928E0E1" w14:textId="77777777" w:rsidR="00250C28" w:rsidRPr="00FB721D" w:rsidRDefault="00250C28" w:rsidP="00551AD1">
            <w:pPr>
              <w:spacing w:line="240" w:lineRule="auto"/>
              <w:ind w:firstLineChars="0" w:firstLine="0"/>
              <w:jc w:val="center"/>
              <w:rPr>
                <w:ins w:id="1371" w:author="Windows 用户" w:date="2021-12-23T19:40:00Z"/>
                <w:rFonts w:cs="Times New Roman"/>
                <w:sz w:val="20"/>
                <w:szCs w:val="22"/>
              </w:rPr>
            </w:pPr>
          </w:p>
        </w:tc>
      </w:tr>
      <w:tr w:rsidR="00250C28" w:rsidRPr="005A6EC5" w14:paraId="2CC78F6C" w14:textId="77777777" w:rsidTr="00250C28">
        <w:tblPrEx>
          <w:tblW w:w="3179" w:type="pct"/>
          <w:jc w:val="center"/>
          <w:tblBorders>
            <w:left w:val="none" w:sz="0" w:space="0" w:color="auto"/>
            <w:right w:val="none" w:sz="0" w:space="0" w:color="auto"/>
            <w:insideH w:val="none" w:sz="0" w:space="0" w:color="auto"/>
            <w:insideV w:val="none" w:sz="0" w:space="0" w:color="auto"/>
          </w:tblBorders>
          <w:tblPrExChange w:id="1372" w:author="Windows 用户" w:date="2021-12-23T19:42:00Z">
            <w:tblPrEx>
              <w:tblW w:w="5501" w:type="pct"/>
              <w:jc w:val="center"/>
              <w:tblBorders>
                <w:left w:val="none" w:sz="0" w:space="0" w:color="auto"/>
                <w:right w:val="none" w:sz="0" w:space="0" w:color="auto"/>
                <w:insideH w:val="none" w:sz="0" w:space="0" w:color="auto"/>
                <w:insideV w:val="none" w:sz="0" w:space="0" w:color="auto"/>
              </w:tblBorders>
            </w:tblPrEx>
          </w:tblPrExChange>
        </w:tblPrEx>
        <w:trPr>
          <w:jc w:val="center"/>
          <w:ins w:id="1373" w:author="Windows 用户" w:date="2021-12-23T19:40:00Z"/>
          <w:trPrChange w:id="1374" w:author="Windows 用户" w:date="2021-12-23T19:42:00Z">
            <w:trPr>
              <w:jc w:val="center"/>
            </w:trPr>
          </w:trPrChange>
        </w:trPr>
        <w:tc>
          <w:tcPr>
            <w:tcW w:w="755" w:type="pct"/>
            <w:vMerge/>
            <w:tcBorders>
              <w:top w:val="nil"/>
              <w:left w:val="nil"/>
              <w:bottom w:val="single" w:sz="4" w:space="0" w:color="auto"/>
              <w:right w:val="nil"/>
            </w:tcBorders>
            <w:vAlign w:val="center"/>
            <w:hideMark/>
            <w:tcPrChange w:id="1375" w:author="Windows 用户" w:date="2021-12-23T19:42:00Z">
              <w:tcPr>
                <w:tcW w:w="436" w:type="pct"/>
                <w:vMerge/>
                <w:tcBorders>
                  <w:top w:val="nil"/>
                  <w:left w:val="nil"/>
                  <w:bottom w:val="single" w:sz="4" w:space="0" w:color="auto"/>
                  <w:right w:val="nil"/>
                </w:tcBorders>
                <w:vAlign w:val="center"/>
                <w:hideMark/>
              </w:tcPr>
            </w:tcPrChange>
          </w:tcPr>
          <w:p w14:paraId="456FE952" w14:textId="77777777" w:rsidR="00250C28" w:rsidRPr="001057FD" w:rsidRDefault="00250C28" w:rsidP="00551AD1">
            <w:pPr>
              <w:widowControl/>
              <w:spacing w:line="240" w:lineRule="auto"/>
              <w:ind w:firstLineChars="0" w:firstLine="0"/>
              <w:jc w:val="center"/>
              <w:rPr>
                <w:ins w:id="1376" w:author="Windows 用户" w:date="2021-12-23T19:40:00Z"/>
                <w:rFonts w:cs="Times New Roman"/>
                <w:sz w:val="20"/>
                <w:szCs w:val="22"/>
              </w:rPr>
            </w:pPr>
          </w:p>
        </w:tc>
        <w:tc>
          <w:tcPr>
            <w:tcW w:w="1700" w:type="pct"/>
            <w:tcBorders>
              <w:top w:val="nil"/>
              <w:left w:val="nil"/>
              <w:bottom w:val="single" w:sz="4" w:space="0" w:color="auto"/>
              <w:right w:val="nil"/>
            </w:tcBorders>
            <w:vAlign w:val="center"/>
            <w:hideMark/>
            <w:tcPrChange w:id="1377" w:author="Windows 用户" w:date="2021-12-23T19:42:00Z">
              <w:tcPr>
                <w:tcW w:w="988" w:type="pct"/>
                <w:gridSpan w:val="2"/>
                <w:tcBorders>
                  <w:top w:val="nil"/>
                  <w:left w:val="nil"/>
                  <w:bottom w:val="single" w:sz="4" w:space="0" w:color="auto"/>
                  <w:right w:val="nil"/>
                </w:tcBorders>
                <w:vAlign w:val="center"/>
                <w:hideMark/>
              </w:tcPr>
            </w:tcPrChange>
          </w:tcPr>
          <w:p w14:paraId="7156CF4B" w14:textId="77777777" w:rsidR="00250C28" w:rsidRPr="001057FD" w:rsidRDefault="00250C28" w:rsidP="00551AD1">
            <w:pPr>
              <w:spacing w:line="240" w:lineRule="auto"/>
              <w:ind w:firstLineChars="0" w:firstLine="0"/>
              <w:jc w:val="center"/>
              <w:rPr>
                <w:ins w:id="1378" w:author="Windows 用户" w:date="2021-12-23T19:40:00Z"/>
                <w:rFonts w:cs="Times New Roman"/>
                <w:sz w:val="20"/>
              </w:rPr>
            </w:pPr>
            <m:oMathPara>
              <m:oMath>
                <m:r>
                  <w:ins w:id="1379" w:author="Windows 用户" w:date="2021-12-23T19:40:00Z">
                    <w:rPr>
                      <w:rFonts w:ascii="Cambria Math" w:hAnsi="Cambria Math"/>
                      <w:sz w:val="20"/>
                    </w:rPr>
                    <m:t>1.2×</m:t>
                  </w:ins>
                </m:r>
                <m:sSub>
                  <m:sSubPr>
                    <m:ctrlPr>
                      <w:ins w:id="1380" w:author="Windows 用户" w:date="2021-12-23T19:40:00Z">
                        <w:rPr>
                          <w:rFonts w:ascii="Cambria Math" w:hAnsi="Cambria Math"/>
                          <w:i/>
                          <w:sz w:val="20"/>
                        </w:rPr>
                      </w:ins>
                    </m:ctrlPr>
                  </m:sSubPr>
                  <m:e>
                    <m:r>
                      <w:ins w:id="1381" w:author="Windows 用户" w:date="2021-12-23T19:40:00Z">
                        <w:rPr>
                          <w:rFonts w:ascii="Cambria Math" w:hAnsi="Cambria Math"/>
                          <w:sz w:val="20"/>
                        </w:rPr>
                        <m:t>es</m:t>
                      </w:ins>
                    </m:r>
                  </m:e>
                  <m:sub>
                    <m:r>
                      <w:ins w:id="1382" w:author="Windows 用户" w:date="2021-12-23T19:40:00Z">
                        <w:rPr>
                          <w:rFonts w:ascii="Cambria Math" w:hAnsi="Cambria Math"/>
                          <w:sz w:val="20"/>
                        </w:rPr>
                        <m:t>n+1</m:t>
                      </w:ins>
                    </m:r>
                  </m:sub>
                </m:sSub>
              </m:oMath>
            </m:oMathPara>
          </w:p>
        </w:tc>
        <w:tc>
          <w:tcPr>
            <w:tcW w:w="930" w:type="pct"/>
            <w:tcBorders>
              <w:top w:val="nil"/>
              <w:left w:val="nil"/>
              <w:bottom w:val="single" w:sz="4" w:space="0" w:color="auto"/>
              <w:right w:val="nil"/>
            </w:tcBorders>
            <w:vAlign w:val="center"/>
            <w:tcPrChange w:id="1383" w:author="Windows 用户" w:date="2021-12-23T19:42:00Z">
              <w:tcPr>
                <w:tcW w:w="502" w:type="pct"/>
                <w:gridSpan w:val="2"/>
                <w:tcBorders>
                  <w:top w:val="nil"/>
                  <w:left w:val="nil"/>
                  <w:bottom w:val="single" w:sz="4" w:space="0" w:color="auto"/>
                  <w:right w:val="nil"/>
                </w:tcBorders>
                <w:vAlign w:val="center"/>
              </w:tcPr>
            </w:tcPrChange>
          </w:tcPr>
          <w:p w14:paraId="2A5B6EA7" w14:textId="77777777" w:rsidR="00250C28" w:rsidRPr="001057FD" w:rsidRDefault="00250C28" w:rsidP="00551AD1">
            <w:pPr>
              <w:spacing w:line="240" w:lineRule="auto"/>
              <w:ind w:firstLineChars="0" w:firstLine="0"/>
              <w:jc w:val="center"/>
              <w:rPr>
                <w:ins w:id="1384" w:author="Windows 用户" w:date="2021-12-23T19:40:00Z"/>
                <w:rFonts w:cs="Times New Roman"/>
                <w:sz w:val="20"/>
                <w:szCs w:val="22"/>
              </w:rPr>
            </w:pPr>
          </w:p>
        </w:tc>
        <w:tc>
          <w:tcPr>
            <w:tcW w:w="859" w:type="pct"/>
            <w:tcBorders>
              <w:top w:val="nil"/>
              <w:left w:val="nil"/>
              <w:bottom w:val="single" w:sz="4" w:space="0" w:color="auto"/>
              <w:right w:val="nil"/>
            </w:tcBorders>
            <w:vAlign w:val="center"/>
            <w:tcPrChange w:id="1385" w:author="Windows 用户" w:date="2021-12-23T19:42:00Z">
              <w:tcPr>
                <w:tcW w:w="502" w:type="pct"/>
                <w:gridSpan w:val="2"/>
                <w:tcBorders>
                  <w:top w:val="nil"/>
                  <w:left w:val="nil"/>
                  <w:bottom w:val="single" w:sz="4" w:space="0" w:color="auto"/>
                  <w:right w:val="nil"/>
                </w:tcBorders>
                <w:vAlign w:val="center"/>
              </w:tcPr>
            </w:tcPrChange>
          </w:tcPr>
          <w:p w14:paraId="10B0C0A2" w14:textId="77777777" w:rsidR="00250C28" w:rsidRPr="001057FD" w:rsidRDefault="00250C28" w:rsidP="00551AD1">
            <w:pPr>
              <w:spacing w:line="240" w:lineRule="auto"/>
              <w:ind w:firstLineChars="0" w:firstLine="0"/>
              <w:jc w:val="center"/>
              <w:rPr>
                <w:ins w:id="1386" w:author="Windows 用户" w:date="2021-12-23T19:40:00Z"/>
                <w:rFonts w:cs="Times New Roman"/>
                <w:sz w:val="20"/>
                <w:szCs w:val="22"/>
              </w:rPr>
            </w:pPr>
          </w:p>
        </w:tc>
        <w:tc>
          <w:tcPr>
            <w:tcW w:w="551" w:type="pct"/>
            <w:tcBorders>
              <w:top w:val="nil"/>
              <w:left w:val="nil"/>
              <w:bottom w:val="single" w:sz="4" w:space="0" w:color="auto"/>
              <w:right w:val="nil"/>
            </w:tcBorders>
            <w:vAlign w:val="center"/>
            <w:tcPrChange w:id="1387" w:author="Windows 用户" w:date="2021-12-23T19:42:00Z">
              <w:tcPr>
                <w:tcW w:w="324" w:type="pct"/>
                <w:tcBorders>
                  <w:top w:val="nil"/>
                  <w:left w:val="nil"/>
                  <w:bottom w:val="single" w:sz="4" w:space="0" w:color="auto"/>
                  <w:right w:val="nil"/>
                </w:tcBorders>
                <w:vAlign w:val="center"/>
              </w:tcPr>
            </w:tcPrChange>
          </w:tcPr>
          <w:p w14:paraId="67DAB0A9" w14:textId="77777777" w:rsidR="00250C28" w:rsidRPr="001057FD" w:rsidRDefault="00250C28" w:rsidP="00551AD1">
            <w:pPr>
              <w:spacing w:line="240" w:lineRule="auto"/>
              <w:ind w:firstLineChars="0" w:firstLine="0"/>
              <w:jc w:val="center"/>
              <w:rPr>
                <w:ins w:id="1388" w:author="Windows 用户" w:date="2021-12-23T19:40:00Z"/>
                <w:rFonts w:cs="Times New Roman"/>
                <w:sz w:val="20"/>
                <w:szCs w:val="22"/>
              </w:rPr>
            </w:pPr>
          </w:p>
        </w:tc>
        <w:tc>
          <w:tcPr>
            <w:tcW w:w="205" w:type="pct"/>
            <w:tcBorders>
              <w:top w:val="nil"/>
              <w:left w:val="nil"/>
              <w:bottom w:val="single" w:sz="4" w:space="0" w:color="auto"/>
              <w:right w:val="nil"/>
            </w:tcBorders>
            <w:tcPrChange w:id="1389" w:author="Windows 用户" w:date="2021-12-23T19:42:00Z">
              <w:tcPr>
                <w:tcW w:w="119" w:type="pct"/>
                <w:tcBorders>
                  <w:top w:val="nil"/>
                  <w:left w:val="nil"/>
                  <w:bottom w:val="single" w:sz="4" w:space="0" w:color="auto"/>
                  <w:right w:val="nil"/>
                </w:tcBorders>
              </w:tcPr>
            </w:tcPrChange>
          </w:tcPr>
          <w:p w14:paraId="4BB82ADF" w14:textId="77777777" w:rsidR="00250C28" w:rsidRPr="00FB721D" w:rsidRDefault="00250C28" w:rsidP="00551AD1">
            <w:pPr>
              <w:spacing w:line="240" w:lineRule="auto"/>
              <w:ind w:firstLineChars="0" w:firstLine="0"/>
              <w:jc w:val="center"/>
              <w:rPr>
                <w:ins w:id="1390" w:author="Windows 用户" w:date="2021-12-23T19:40:00Z"/>
                <w:rFonts w:cs="Times New Roman"/>
                <w:sz w:val="20"/>
                <w:szCs w:val="22"/>
              </w:rPr>
            </w:pPr>
          </w:p>
        </w:tc>
      </w:tr>
    </w:tbl>
    <w:p w14:paraId="0A3F1CE4" w14:textId="77777777" w:rsidR="00250C28" w:rsidRDefault="00250C28">
      <w:pPr>
        <w:ind w:firstLine="420"/>
        <w:rPr>
          <w:ins w:id="1391" w:author="Windows 用户" w:date="2021-11-22T14:54:00Z"/>
        </w:rPr>
        <w:pPrChange w:id="1392" w:author="Windows 用户" w:date="2021-11-22T14:54:00Z">
          <w:pPr>
            <w:pStyle w:val="2"/>
            <w:spacing w:before="156" w:after="156"/>
          </w:pPr>
        </w:pPrChange>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41CC131E"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r>
          <w:ins w:id="1393" w:author="Windows 用户" w:date="2021-12-06T14:39:00Z">
            <w:rPr>
              <w:rFonts w:ascii="Cambria Math" w:hAnsi="Cambria Math"/>
              <w:color w:val="0070C0"/>
              <w:kern w:val="0"/>
              <w:rPrChange w:id="1394" w:author="Windows 用户" w:date="2021-12-06T14:40:00Z">
                <w:rPr>
                  <w:rFonts w:ascii="Cambria Math" w:hAnsi="Cambria Math"/>
                  <w:kern w:val="0"/>
                </w:rPr>
              </w:rPrChange>
            </w:rPr>
            <m:t>SET</m:t>
          </w:ins>
        </m:r>
        <m:r>
          <w:ins w:id="1395" w:author="Windows 用户" w:date="2021-12-06T14:39:00Z">
            <w:rPr>
              <w:rFonts w:ascii="Cambria Math" w:hAnsi="Cambria Math" w:cs="宋体" w:hint="eastAsia"/>
              <w:color w:val="0070C0"/>
              <w:rPrChange w:id="1396" w:author="Windows 用户" w:date="2021-12-06T14:40:00Z">
                <w:rPr>
                  <w:rFonts w:ascii="Cambria Math" w:hAnsi="Cambria Math" w:cs="宋体" w:hint="eastAsia"/>
                </w:rPr>
              </w:rPrChange>
            </w:rPr>
            <m:t>∈</m:t>
          </w:ins>
        </m:r>
        <m:r>
          <w:ins w:id="1397" w:author="Windows 用户" w:date="2021-12-06T14:39:00Z">
            <w:rPr>
              <w:rFonts w:ascii="Cambria Math" w:hAnsi="Cambria Math" w:cs="宋体"/>
              <w:color w:val="0070C0"/>
              <w:rPrChange w:id="1398" w:author="Windows 用户" w:date="2021-12-06T14:40:00Z">
                <w:rPr>
                  <w:rFonts w:ascii="Cambria Math" w:hAnsi="Cambria Math" w:cs="宋体"/>
                </w:rPr>
              </w:rPrChange>
            </w:rPr>
            <m:t>{</m:t>
          </w:ins>
        </m:r>
        <m:sSub>
          <m:sSubPr>
            <m:ctrlPr>
              <w:rPr>
                <w:rFonts w:ascii="Cambria Math" w:hAnsi="Cambria Math" w:cs="宋体"/>
                <w:color w:val="0070C0"/>
              </w:rPr>
            </m:ctrlPr>
          </m:sSubPr>
          <m:e>
            <m:r>
              <w:rPr>
                <w:rFonts w:ascii="Cambria Math" w:hAnsi="Cambria Math"/>
                <w:color w:val="0070C0"/>
                <w:kern w:val="0"/>
                <w:rPrChange w:id="1399" w:author="Windows 用户" w:date="2021-12-06T14:40:00Z">
                  <w:rPr>
                    <w:rFonts w:ascii="Cambria Math" w:hAnsi="Cambria Math"/>
                    <w:kern w:val="0"/>
                  </w:rPr>
                </w:rPrChange>
              </w:rPr>
              <m:t>SET</m:t>
            </m:r>
          </m:e>
          <m:sub>
            <m:r>
              <w:rPr>
                <w:rFonts w:ascii="Cambria Math" w:hAnsi="Cambria Math"/>
                <w:color w:val="0070C0"/>
                <w:kern w:val="0"/>
                <w:rPrChange w:id="1400" w:author="Windows 用户" w:date="2021-12-06T14:40:00Z">
                  <w:rPr>
                    <w:rFonts w:ascii="Cambria Math" w:hAnsi="Cambria Math"/>
                    <w:kern w:val="0"/>
                  </w:rPr>
                </w:rPrChange>
              </w:rPr>
              <m:t>1</m:t>
            </m:r>
          </m:sub>
        </m:sSub>
        <m:r>
          <w:ins w:id="1401" w:author="Windows 用户" w:date="2021-12-06T14:39:00Z">
            <w:rPr>
              <w:rFonts w:ascii="Cambria Math" w:hAnsi="Cambria Math" w:cs="宋体"/>
              <w:color w:val="0070C0"/>
              <w:rPrChange w:id="1402" w:author="Windows 用户" w:date="2021-12-06T14:40:00Z">
                <w:rPr>
                  <w:rFonts w:ascii="Cambria Math" w:hAnsi="Cambria Math" w:cs="宋体"/>
                </w:rPr>
              </w:rPrChange>
            </w:rPr>
            <m:t xml:space="preserve">, </m:t>
          </w:ins>
        </m:r>
        <m:sSub>
          <m:sSubPr>
            <m:ctrlPr>
              <w:ins w:id="1403" w:author="Windows 用户" w:date="2021-12-06T14:39:00Z">
                <w:rPr>
                  <w:rFonts w:ascii="Cambria Math" w:hAnsi="Cambria Math" w:cs="宋体"/>
                  <w:color w:val="0070C0"/>
                </w:rPr>
              </w:ins>
            </m:ctrlPr>
          </m:sSubPr>
          <m:e>
            <m:r>
              <w:ins w:id="1404" w:author="Windows 用户" w:date="2021-12-06T14:39:00Z">
                <w:rPr>
                  <w:rFonts w:ascii="Cambria Math" w:hAnsi="Cambria Math"/>
                  <w:color w:val="0070C0"/>
                  <w:kern w:val="0"/>
                  <w:rPrChange w:id="1405" w:author="Windows 用户" w:date="2021-12-06T14:40:00Z">
                    <w:rPr>
                      <w:rFonts w:ascii="Cambria Math" w:hAnsi="Cambria Math"/>
                      <w:kern w:val="0"/>
                    </w:rPr>
                  </w:rPrChange>
                </w:rPr>
                <m:t>SET</m:t>
              </w:ins>
            </m:r>
          </m:e>
          <m:sub>
            <m:r>
              <w:ins w:id="1406" w:author="Windows 用户" w:date="2021-12-06T14:39:00Z">
                <w:rPr>
                  <w:rFonts w:ascii="Cambria Math" w:hAnsi="Cambria Math"/>
                  <w:color w:val="0070C0"/>
                  <w:kern w:val="0"/>
                  <w:rPrChange w:id="1407" w:author="Windows 用户" w:date="2021-12-06T14:40:00Z">
                    <w:rPr>
                      <w:rFonts w:ascii="Cambria Math" w:hAnsi="Cambria Math"/>
                      <w:kern w:val="0"/>
                    </w:rPr>
                  </w:rPrChange>
                </w:rPr>
                <m:t>2</m:t>
              </w:ins>
            </m:r>
          </m:sub>
        </m:sSub>
        <m:r>
          <w:ins w:id="1408" w:author="Windows 用户" w:date="2021-12-06T14:39:00Z">
            <w:rPr>
              <w:rFonts w:ascii="Cambria Math" w:hAnsi="Cambria Math" w:cs="宋体"/>
              <w:color w:val="0070C0"/>
              <w:rPrChange w:id="1409" w:author="Windows 用户" w:date="2021-12-06T14:40:00Z">
                <w:rPr>
                  <w:rFonts w:ascii="Cambria Math" w:hAnsi="Cambria Math" w:cs="宋体"/>
                </w:rPr>
              </w:rPrChange>
            </w:rPr>
            <m:t>}</m:t>
          </w:ins>
        </m:r>
      </m:oMath>
      <w:r w:rsidRPr="00A57B74">
        <w:t>, which contains instances with known optimal solutions</w:t>
      </w:r>
      <w:ins w:id="1410" w:author="Windows 用户" w:date="2021-12-06T14:40:00Z">
        <w:r w:rsidR="007F64AD">
          <w:t xml:space="preserve"> </w:t>
        </w:r>
      </w:ins>
      <w:ins w:id="1411" w:author="Windows 用户" w:date="2021-12-06T14:41:00Z">
        <w:r w:rsidR="00B35284">
          <w:rPr>
            <w:color w:val="0070C0"/>
          </w:rPr>
          <w:t>or</w:t>
        </w:r>
      </w:ins>
      <w:ins w:id="1412" w:author="Windows 用户" w:date="2021-12-06T14:40:00Z">
        <w:r w:rsidR="007F64AD" w:rsidRPr="007F64AD">
          <w:rPr>
            <w:color w:val="0070C0"/>
            <w:rPrChange w:id="1413" w:author="Windows 用户" w:date="2021-12-06T14:40:00Z">
              <w:rPr/>
            </w:rPrChange>
          </w:rPr>
          <w:t xml:space="preserve"> feasible solutions</w:t>
        </w:r>
      </w:ins>
      <w:ins w:id="1414" w:author="Windows 用户" w:date="2021-12-18T20:00:00Z">
        <w:r w:rsidR="00015C9B">
          <w:rPr>
            <w:rFonts w:hint="eastAsia"/>
            <w:color w:val="0070C0"/>
          </w:rPr>
          <w:t>【这里不是</w:t>
        </w:r>
        <w:r w:rsidR="00015C9B">
          <w:rPr>
            <w:rFonts w:hint="eastAsia"/>
            <w:color w:val="0070C0"/>
          </w:rPr>
          <w:t>s</w:t>
        </w:r>
        <w:r w:rsidR="00015C9B">
          <w:rPr>
            <w:color w:val="0070C0"/>
          </w:rPr>
          <w:t>et2</w:t>
        </w:r>
        <w:r w:rsidR="00015C9B">
          <w:rPr>
            <w:rFonts w:hint="eastAsia"/>
            <w:color w:val="0070C0"/>
          </w:rPr>
          <w:t>了，因为</w:t>
        </w:r>
        <w:r w:rsidR="00015C9B">
          <w:rPr>
            <w:rFonts w:hint="eastAsia"/>
            <w:color w:val="0070C0"/>
          </w:rPr>
          <w:t>s</w:t>
        </w:r>
        <w:r w:rsidR="00015C9B">
          <w:rPr>
            <w:color w:val="0070C0"/>
          </w:rPr>
          <w:t>et2</w:t>
        </w:r>
        <w:r w:rsidR="00015C9B">
          <w:rPr>
            <w:rFonts w:hint="eastAsia"/>
            <w:color w:val="0070C0"/>
          </w:rPr>
          <w:t>中包含未求出可行解的实例】</w:t>
        </w:r>
      </w:ins>
      <w:r w:rsidRPr="007F64AD">
        <w:rPr>
          <w:color w:val="0070C0"/>
          <w:rPrChange w:id="1415" w:author="Windows 用户" w:date="2021-12-06T14:40:00Z">
            <w:rPr/>
          </w:rPrChange>
        </w:rPr>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BF2476A" w14:textId="77777777" w:rsidTr="001F1E24">
        <w:tc>
          <w:tcPr>
            <w:tcW w:w="7792" w:type="dxa"/>
            <w:vAlign w:val="center"/>
          </w:tcPr>
          <w:p w14:paraId="29CF5517" w14:textId="216E4873" w:rsidR="007D716A" w:rsidRPr="00A57B74" w:rsidRDefault="007D716A">
            <w:pPr>
              <w:spacing w:line="240" w:lineRule="auto"/>
              <w:ind w:firstLineChars="250" w:firstLine="525"/>
              <w:jc w:val="center"/>
              <w:pPrChange w:id="1416" w:author="Windows 用户" w:date="2021-12-06T14:23:00Z">
                <w:pPr>
                  <w:spacing w:line="240" w:lineRule="auto"/>
                  <w:ind w:firstLineChars="250" w:firstLine="525"/>
                </w:pPr>
              </w:pPrChange>
            </w:pPr>
            <m:oMath>
              <m:r>
                <m:rPr>
                  <m:sty m:val="p"/>
                </m:rPr>
                <w:rPr>
                  <w:rFonts w:ascii="Cambria Math" w:hAnsi="Cambria Math"/>
                </w:rPr>
                <m:t>ARD(</m:t>
              </m:r>
              <m:r>
                <w:rPr>
                  <w:rFonts w:ascii="Cambria Math" w:hAnsi="Cambria Math"/>
                </w:rPr>
                <m:t>ALG</m:t>
              </m:r>
              <m:r>
                <m:rPr>
                  <m:sty m:val="p"/>
                </m:rPr>
                <w:rPr>
                  <w:rFonts w:ascii="Cambria Math" w:hAnsi="Cambria Math"/>
                </w:rPr>
                <m:t>, CPLEX)=</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r>
                        <w:ins w:id="1417" w:author="Windows 用户" w:date="2021-12-06T14:23:00Z">
                          <w:rPr>
                            <w:rFonts w:ascii="Cambria Math" w:hAnsi="Cambria Math" w:cs="宋体"/>
                            <w:sz w:val="24"/>
                            <w:szCs w:val="24"/>
                          </w:rPr>
                          <m:t>SET</m:t>
                        </w:ins>
                      </m:r>
                      <m:sSub>
                        <m:sSubPr>
                          <m:ctrlPr>
                            <w:del w:id="1418" w:author="Windows 用户" w:date="2021-12-06T14:23:00Z">
                              <w:rPr>
                                <w:rFonts w:ascii="Cambria Math" w:hAnsi="Cambria Math" w:cs="宋体"/>
                                <w:sz w:val="24"/>
                                <w:szCs w:val="24"/>
                              </w:rPr>
                            </w:del>
                          </m:ctrlPr>
                        </m:sSubPr>
                        <m:e>
                          <m:r>
                            <w:del w:id="1419" w:author="Windows 用户" w:date="2021-12-06T14:23:00Z">
                              <w:rPr>
                                <w:rFonts w:ascii="Cambria Math" w:hAnsi="Cambria Math"/>
                              </w:rPr>
                              <m:t>SET</m:t>
                            </w:del>
                          </m:r>
                        </m:e>
                        <m:sub>
                          <m:r>
                            <w:del w:id="1420" w:author="Windows 用户" w:date="2021-12-06T14:23:00Z">
                              <m:rPr>
                                <m:sty m:val="p"/>
                              </m:rPr>
                              <w:rPr>
                                <w:rFonts w:ascii="Cambria Math" w:hAnsi="Cambria Math"/>
                              </w:rPr>
                              <m:t>1</m:t>
                            </w:del>
                          </m:r>
                        </m:sub>
                      </m:sSub>
                    </m:sup>
                    <m:e>
                      <m:r>
                        <m:rPr>
                          <m:sty m:val="p"/>
                        </m:rPr>
                        <w:rPr>
                          <w:rFonts w:ascii="Cambria Math" w:hAnsi="Cambria Math" w:cs="Segoe UI"/>
                        </w:rPr>
                        <m:t>[(</m:t>
                      </m:r>
                      <m:f>
                        <m:fPr>
                          <m:type m:val="lin"/>
                          <m:ctrlPr>
                            <w:rPr>
                              <w:rFonts w:ascii="Cambria Math" w:hAnsi="Cambria Math" w:cs="宋体"/>
                              <w:color w:val="0070C0"/>
                              <w:sz w:val="24"/>
                              <w:szCs w:val="24"/>
                            </w:rPr>
                          </m:ctrlPr>
                        </m:fPr>
                        <m:num>
                          <m:sSubSup>
                            <m:sSubSupPr>
                              <m:ctrlPr>
                                <w:rPr>
                                  <w:rFonts w:ascii="Cambria Math" w:hAnsi="Cambria Math" w:cs="宋体"/>
                                  <w:color w:val="0070C0"/>
                                  <w:sz w:val="24"/>
                                  <w:szCs w:val="24"/>
                                </w:rPr>
                              </m:ctrlPr>
                            </m:sSubSupPr>
                            <m:e>
                              <m:r>
                                <w:rPr>
                                  <w:rFonts w:ascii="Cambria Math" w:hAnsi="Cambria Math"/>
                                  <w:color w:val="0070C0"/>
                                  <w:rPrChange w:id="1421" w:author="Windows 用户" w:date="2021-12-18T20:01:00Z">
                                    <w:rPr>
                                      <w:rFonts w:ascii="Cambria Math" w:hAnsi="Cambria Math"/>
                                    </w:rPr>
                                  </w:rPrChange>
                                </w:rPr>
                                <m:t>o</m:t>
                              </m:r>
                            </m:e>
                            <m:sub>
                              <m:r>
                                <w:rPr>
                                  <w:rFonts w:ascii="Cambria Math" w:hAnsi="Cambria Math"/>
                                  <w:color w:val="0070C0"/>
                                  <w:rPrChange w:id="1422" w:author="Windows 用户" w:date="2021-12-18T20:01:00Z">
                                    <w:rPr>
                                      <w:rFonts w:ascii="Cambria Math" w:hAnsi="Cambria Math"/>
                                    </w:rPr>
                                  </w:rPrChange>
                                </w:rPr>
                                <m:t>i</m:t>
                              </m:r>
                            </m:sub>
                            <m:sup>
                              <m:r>
                                <w:rPr>
                                  <w:rFonts w:ascii="Cambria Math" w:hAnsi="Cambria Math"/>
                                  <w:color w:val="0070C0"/>
                                  <w:rPrChange w:id="1423" w:author="Windows 用户" w:date="2021-12-18T20:01:00Z">
                                    <w:rPr>
                                      <w:rFonts w:ascii="Cambria Math" w:hAnsi="Cambria Math"/>
                                    </w:rPr>
                                  </w:rPrChange>
                                </w:rPr>
                                <m:t>alg</m:t>
                              </m:r>
                            </m:sup>
                          </m:sSubSup>
                          <m:r>
                            <m:rPr>
                              <m:sty m:val="p"/>
                            </m:rPr>
                            <w:rPr>
                              <w:rFonts w:ascii="Cambria Math" w:hAnsi="Cambria Math"/>
                              <w:color w:val="0070C0"/>
                              <w:rPrChange w:id="1424" w:author="Windows 用户" w:date="2021-12-18T20:01:00Z">
                                <w:rPr>
                                  <w:rFonts w:ascii="Cambria Math" w:hAnsi="Cambria Math"/>
                                </w:rPr>
                              </w:rPrChange>
                            </w:rPr>
                            <m:t>-</m:t>
                          </m:r>
                          <m:sSubSup>
                            <m:sSubSupPr>
                              <m:ctrlPr>
                                <w:rPr>
                                  <w:rFonts w:ascii="Cambria Math" w:hAnsi="Cambria Math" w:cs="宋体"/>
                                  <w:color w:val="0070C0"/>
                                  <w:sz w:val="24"/>
                                  <w:szCs w:val="24"/>
                                </w:rPr>
                              </m:ctrlPr>
                            </m:sSubSupPr>
                            <m:e>
                              <m:r>
                                <w:rPr>
                                  <w:rFonts w:ascii="Cambria Math" w:hAnsi="Cambria Math"/>
                                  <w:color w:val="0070C0"/>
                                  <w:rPrChange w:id="1425" w:author="Windows 用户" w:date="2021-12-18T20:01:00Z">
                                    <w:rPr>
                                      <w:rFonts w:ascii="Cambria Math" w:hAnsi="Cambria Math"/>
                                    </w:rPr>
                                  </w:rPrChange>
                                </w:rPr>
                                <m:t>o</m:t>
                              </m:r>
                            </m:e>
                            <m:sub>
                              <m:r>
                                <w:rPr>
                                  <w:rFonts w:ascii="Cambria Math" w:hAnsi="Cambria Math"/>
                                  <w:color w:val="0070C0"/>
                                  <w:rPrChange w:id="1426" w:author="Windows 用户" w:date="2021-12-18T20:01:00Z">
                                    <w:rPr>
                                      <w:rFonts w:ascii="Cambria Math" w:hAnsi="Cambria Math"/>
                                    </w:rPr>
                                  </w:rPrChange>
                                </w:rPr>
                                <m:t>i</m:t>
                              </m:r>
                            </m:sub>
                            <m:sup>
                              <m:r>
                                <w:ins w:id="1427" w:author="Windows 用户" w:date="2021-12-06T14:22:00Z">
                                  <w:rPr>
                                    <w:rFonts w:ascii="Cambria Math" w:hAnsi="Cambria Math"/>
                                    <w:color w:val="0070C0"/>
                                    <w:rPrChange w:id="1428" w:author="Windows 用户" w:date="2021-12-18T20:01:00Z">
                                      <w:rPr>
                                        <w:rFonts w:ascii="Cambria Math" w:hAnsi="Cambria Math"/>
                                      </w:rPr>
                                    </w:rPrChange>
                                  </w:rPr>
                                  <m:t>cplex</m:t>
                                </w:ins>
                              </m:r>
                              <m:r>
                                <w:del w:id="1429" w:author="Windows 用户" w:date="2021-12-06T14:22:00Z">
                                  <w:rPr>
                                    <w:rFonts w:ascii="Cambria Math" w:hAnsi="Cambria Math"/>
                                    <w:color w:val="0070C0"/>
                                    <w:rPrChange w:id="1430" w:author="Windows 用户" w:date="2021-12-18T20:01:00Z">
                                      <w:rPr>
                                        <w:rFonts w:ascii="Cambria Math" w:hAnsi="Cambria Math"/>
                                      </w:rPr>
                                    </w:rPrChange>
                                  </w:rPr>
                                  <m:t>opt</m:t>
                                </w:del>
                              </m:r>
                            </m:sup>
                          </m:sSubSup>
                          <m:r>
                            <w:rPr>
                              <w:rFonts w:ascii="Cambria Math" w:hAnsi="Cambria Math" w:cs="宋体"/>
                              <w:color w:val="0070C0"/>
                              <w:sz w:val="24"/>
                              <w:szCs w:val="24"/>
                              <w:rPrChange w:id="1431" w:author="Windows 用户" w:date="2021-12-18T20:01:00Z">
                                <w:rPr>
                                  <w:rFonts w:ascii="Cambria Math" w:hAnsi="Cambria Math" w:cs="宋体"/>
                                  <w:sz w:val="24"/>
                                  <w:szCs w:val="24"/>
                                </w:rPr>
                              </w:rPrChange>
                            </w:rPr>
                            <m:t>)</m:t>
                          </m:r>
                        </m:num>
                        <m:den>
                          <m:sSubSup>
                            <m:sSubSupPr>
                              <m:ctrlPr>
                                <w:rPr>
                                  <w:rFonts w:ascii="Cambria Math" w:hAnsi="Cambria Math" w:cs="宋体"/>
                                  <w:color w:val="0070C0"/>
                                  <w:sz w:val="24"/>
                                  <w:szCs w:val="24"/>
                                </w:rPr>
                              </m:ctrlPr>
                            </m:sSubSupPr>
                            <m:e>
                              <m:r>
                                <w:rPr>
                                  <w:rFonts w:ascii="Cambria Math" w:hAnsi="Cambria Math"/>
                                  <w:color w:val="0070C0"/>
                                  <w:rPrChange w:id="1432" w:author="Windows 用户" w:date="2021-12-18T20:01:00Z">
                                    <w:rPr>
                                      <w:rFonts w:ascii="Cambria Math" w:hAnsi="Cambria Math"/>
                                    </w:rPr>
                                  </w:rPrChange>
                                </w:rPr>
                                <m:t>o</m:t>
                              </m:r>
                            </m:e>
                            <m:sub>
                              <m:r>
                                <w:rPr>
                                  <w:rFonts w:ascii="Cambria Math" w:hAnsi="Cambria Math"/>
                                  <w:color w:val="0070C0"/>
                                  <w:rPrChange w:id="1433" w:author="Windows 用户" w:date="2021-12-18T20:01:00Z">
                                    <w:rPr>
                                      <w:rFonts w:ascii="Cambria Math" w:hAnsi="Cambria Math"/>
                                    </w:rPr>
                                  </w:rPrChange>
                                </w:rPr>
                                <m:t>i</m:t>
                              </m:r>
                            </m:sub>
                            <m:sup>
                              <m:r>
                                <w:ins w:id="1434" w:author="Windows 用户" w:date="2021-12-06T14:22:00Z">
                                  <w:rPr>
                                    <w:rFonts w:ascii="Cambria Math" w:hAnsi="Cambria Math"/>
                                    <w:color w:val="0070C0"/>
                                    <w:rPrChange w:id="1435" w:author="Windows 用户" w:date="2021-12-18T20:01:00Z">
                                      <w:rPr>
                                        <w:rFonts w:ascii="Cambria Math" w:hAnsi="Cambria Math"/>
                                      </w:rPr>
                                    </w:rPrChange>
                                  </w:rPr>
                                  <m:t>cplex</m:t>
                                </w:ins>
                              </m:r>
                              <m:r>
                                <w:del w:id="1436" w:author="Windows 用户" w:date="2021-12-06T14:22:00Z">
                                  <w:rPr>
                                    <w:rFonts w:ascii="Cambria Math" w:hAnsi="Cambria Math"/>
                                    <w:color w:val="0070C0"/>
                                    <w:rPrChange w:id="1437" w:author="Windows 用户" w:date="2021-12-18T20:01:00Z">
                                      <w:rPr>
                                        <w:rFonts w:ascii="Cambria Math" w:hAnsi="Cambria Math"/>
                                      </w:rPr>
                                    </w:rPrChange>
                                  </w:rPr>
                                  <m:t>opt</m:t>
                                </w:del>
                              </m:r>
                            </m:sup>
                          </m:sSubSup>
                          <m:r>
                            <m:rPr>
                              <m:sty m:val="p"/>
                            </m:rPr>
                            <w:rPr>
                              <w:rFonts w:ascii="Cambria Math" w:hAnsi="Cambria Math"/>
                              <w:color w:val="0070C0"/>
                              <w:rPrChange w:id="1438" w:author="Windows 用户" w:date="2021-12-18T20:01:00Z">
                                <w:rPr>
                                  <w:rFonts w:ascii="Cambria Math" w:hAnsi="Cambria Math"/>
                                </w:rPr>
                              </w:rPrChange>
                            </w:rPr>
                            <m:t>]</m:t>
                          </m:r>
                        </m:den>
                      </m:f>
                    </m:e>
                  </m:nary>
                </m:num>
                <m:den>
                  <m:r>
                    <w:rPr>
                      <w:rFonts w:ascii="Cambria Math" w:hAnsi="Cambria Math" w:cs="宋体"/>
                      <w:sz w:val="24"/>
                      <w:szCs w:val="24"/>
                    </w:rPr>
                    <m:t>|</m:t>
                  </m:r>
                  <m:sSub>
                    <m:sSubPr>
                      <m:ctrlPr>
                        <w:del w:id="1439" w:author="Windows 用户" w:date="2021-12-06T14:23:00Z">
                          <w:rPr>
                            <w:rFonts w:ascii="Cambria Math" w:hAnsi="Cambria Math" w:cs="宋体"/>
                            <w:sz w:val="24"/>
                            <w:szCs w:val="24"/>
                          </w:rPr>
                        </w:del>
                      </m:ctrlPr>
                    </m:sSubPr>
                    <m:e>
                      <m:r>
                        <w:del w:id="1440" w:author="Windows 用户" w:date="2021-12-06T14:23:00Z">
                          <w:rPr>
                            <w:rFonts w:ascii="Cambria Math" w:hAnsi="Cambria Math"/>
                          </w:rPr>
                          <m:t>SET</m:t>
                        </w:del>
                      </m:r>
                    </m:e>
                    <m:sub>
                      <m:r>
                        <w:del w:id="1441" w:author="Windows 用户" w:date="2021-12-06T14:23:00Z">
                          <m:rPr>
                            <m:sty m:val="p"/>
                          </m:rPr>
                          <w:rPr>
                            <w:rFonts w:ascii="Cambria Math" w:hAnsi="Cambria Math"/>
                          </w:rPr>
                          <m:t>1</m:t>
                        </w:del>
                      </m:r>
                    </m:sub>
                  </m:sSub>
                  <m:r>
                    <w:ins w:id="1442" w:author="Windows 用户" w:date="2021-12-06T14:23:00Z">
                      <w:rPr>
                        <w:rFonts w:ascii="Cambria Math" w:hAnsi="Cambria Math" w:cs="宋体"/>
                        <w:sz w:val="24"/>
                        <w:szCs w:val="24"/>
                      </w:rPr>
                      <m:t>SET</m:t>
                    </w:ins>
                  </m:r>
                  <m:r>
                    <w:rPr>
                      <w:rFonts w:ascii="Cambria Math" w:hAnsi="Cambria Math" w:cs="宋体"/>
                      <w:sz w:val="24"/>
                      <w:szCs w:val="24"/>
                    </w:rPr>
                    <m:t>|</m:t>
                  </m:r>
                </m:den>
              </m:f>
            </m:oMath>
            <w:ins w:id="1443" w:author="Windows 用户" w:date="2021-12-06T14:23:00Z">
              <w:r w:rsidR="003A6BBC">
                <w:rPr>
                  <w:rFonts w:hint="eastAsia"/>
                  <w:sz w:val="24"/>
                  <w:szCs w:val="24"/>
                </w:rPr>
                <w:t xml:space="preserve"> </w:t>
              </w:r>
            </w:ins>
          </w:p>
        </w:tc>
        <w:tc>
          <w:tcPr>
            <w:tcW w:w="702" w:type="dxa"/>
            <w:vAlign w:val="center"/>
          </w:tcPr>
          <w:p w14:paraId="12002E06"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44" w:author="Windows 用户" w:date="2021-11-17T15:57:00Z">
              <w:r w:rsidR="00660CB8">
                <w:rPr>
                  <w:noProof/>
                </w:rPr>
                <w:t>15</w:t>
              </w:r>
            </w:ins>
            <w:del w:id="1445" w:author="Windows 用户" w:date="2021-11-17T15:57:00Z">
              <w:r w:rsidR="00811358" w:rsidDel="00660CB8">
                <w:rPr>
                  <w:noProof/>
                </w:rPr>
                <w:delText>16</w:delText>
              </w:r>
            </w:del>
            <w:r w:rsidRPr="00A57B74">
              <w:fldChar w:fldCharType="end"/>
            </w:r>
            <w:r w:rsidRPr="00A57B74">
              <w:t>)</w:t>
            </w:r>
          </w:p>
        </w:tc>
      </w:tr>
    </w:tbl>
    <w:p w14:paraId="2EEE1543" w14:textId="74BAC332"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color w:val="0070C0"/>
                <w:kern w:val="0"/>
                <w:rPrChange w:id="1446" w:author="Windows 用户" w:date="2021-12-06T14:41:00Z">
                  <w:rPr>
                    <w:rFonts w:ascii="Cambria Math" w:hAnsi="Cambria Math"/>
                    <w:kern w:val="0"/>
                  </w:rPr>
                </w:rPrChange>
              </w:rPr>
              <m:t>o</m:t>
            </m:r>
          </m:e>
          <m:sub>
            <m:r>
              <w:rPr>
                <w:rFonts w:ascii="Cambria Math" w:hAnsi="Cambria Math"/>
                <w:color w:val="0070C0"/>
                <w:kern w:val="0"/>
                <w:rPrChange w:id="1447" w:author="Windows 用户" w:date="2021-12-06T14:41:00Z">
                  <w:rPr>
                    <w:rFonts w:ascii="Cambria Math" w:hAnsi="Cambria Math"/>
                    <w:kern w:val="0"/>
                  </w:rPr>
                </w:rPrChange>
              </w:rPr>
              <m:t>i</m:t>
            </m:r>
          </m:sub>
          <m:sup>
            <m:r>
              <w:ins w:id="1448" w:author="Windows 用户" w:date="2021-12-06T14:23:00Z">
                <w:rPr>
                  <w:rFonts w:ascii="Cambria Math" w:hAnsi="Cambria Math"/>
                  <w:color w:val="0070C0"/>
                  <w:kern w:val="0"/>
                  <w:rPrChange w:id="1449" w:author="Windows 用户" w:date="2021-12-06T14:41:00Z">
                    <w:rPr>
                      <w:rFonts w:ascii="Cambria Math" w:hAnsi="Cambria Math"/>
                      <w:kern w:val="0"/>
                    </w:rPr>
                  </w:rPrChange>
                </w:rPr>
                <m:t>cplex</m:t>
              </w:ins>
            </m:r>
            <m:r>
              <w:del w:id="1450" w:author="Windows 用户" w:date="2021-12-06T14:23:00Z">
                <w:rPr>
                  <w:rFonts w:ascii="Cambria Math" w:hAnsi="Cambria Math"/>
                  <w:color w:val="0070C0"/>
                  <w:kern w:val="0"/>
                  <w:rPrChange w:id="1451" w:author="Windows 用户" w:date="2021-12-06T14:41:00Z">
                    <w:rPr>
                      <w:rFonts w:ascii="Cambria Math" w:hAnsi="Cambria Math"/>
                      <w:kern w:val="0"/>
                    </w:rPr>
                  </w:rPrChange>
                </w:rPr>
                <m:t>opt</m:t>
              </w:del>
            </m:r>
          </m:sup>
        </m:sSubSup>
      </m:oMath>
      <w:r w:rsidRPr="00A57B74">
        <w:t xml:space="preserve"> is the </w:t>
      </w:r>
      <w:del w:id="1452" w:author="Windows 用户" w:date="2021-12-06T14:41:00Z">
        <w:r w:rsidRPr="00A57B74" w:rsidDel="00B35284">
          <w:delText xml:space="preserve">optimal </w:delText>
        </w:r>
      </w:del>
      <w:r w:rsidRPr="00A57B74">
        <w:t xml:space="preserve">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ins w:id="1453" w:author="Windows 用户" w:date="2021-12-06T14:41:00Z">
        <w:r w:rsidR="00B35284" w:rsidRPr="00A57B74">
          <w:t xml:space="preserve"> </w:t>
        </w:r>
      </w:ins>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3"/>
        <w:gridCol w:w="881"/>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w:lastRenderedPageBreak/>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77777777"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4" w:author="Windows 用户" w:date="2021-11-17T15:57:00Z">
              <w:r w:rsidR="00660CB8">
                <w:rPr>
                  <w:noProof/>
                </w:rPr>
                <w:t>16</w:t>
              </w:r>
            </w:ins>
            <w:del w:id="1455" w:author="Windows 用户" w:date="2021-11-17T15:57:00Z">
              <w:r w:rsidR="00811358" w:rsidDel="00660CB8">
                <w:rPr>
                  <w:noProof/>
                </w:rPr>
                <w:delText>17</w:delText>
              </w:r>
            </w:del>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1F1E24">
        <w:tc>
          <w:tcPr>
            <w:tcW w:w="751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986" w:type="dxa"/>
            <w:vAlign w:val="center"/>
          </w:tcPr>
          <w:p w14:paraId="2C811D6A" w14:textId="77777777"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ins w:id="1456" w:author="Windows 用户" w:date="2021-11-17T15:57:00Z">
              <w:r w:rsidR="00660CB8">
                <w:rPr>
                  <w:noProof/>
                </w:rPr>
                <w:t>17</w:t>
              </w:r>
            </w:ins>
            <w:del w:id="1457" w:author="Windows 用户" w:date="2021-11-17T15:57:00Z">
              <w:r w:rsidR="00811358" w:rsidDel="00660CB8">
                <w:rPr>
                  <w:noProof/>
                </w:rPr>
                <w:delText>18</w:delText>
              </w:r>
            </w:del>
            <w:r w:rsidRPr="00A57B74">
              <w:fldChar w:fldCharType="end"/>
            </w:r>
            <w:r w:rsidRPr="00A57B74">
              <w:t>)</w:t>
            </w:r>
          </w:p>
        </w:tc>
      </w:tr>
    </w:tbl>
    <w:p w14:paraId="5449AB14" w14:textId="77777777" w:rsidR="00091C6F" w:rsidRDefault="005233F4" w:rsidP="001F1E24">
      <w:pPr>
        <w:ind w:firstLineChars="0" w:firstLine="0"/>
        <w:rPr>
          <w:ins w:id="1458" w:author="Windows 用户" w:date="2022-01-06T10:31:00Z"/>
        </w:rPr>
      </w:pPr>
      <w:ins w:id="1459" w:author="Windows 用户" w:date="2022-01-06T10:26:00Z">
        <w:r>
          <w:t xml:space="preserve">1) </w:t>
        </w:r>
      </w:ins>
    </w:p>
    <w:p w14:paraId="1C0ADDBC" w14:textId="2EC19A50" w:rsidR="007D716A" w:rsidRPr="00A57B74" w:rsidRDefault="007D716A"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 xml:space="preserve"> in the most ideal situation. Specifically, for each instance </w:t>
      </w:r>
      <m:oMath>
        <m:r>
          <w:rPr>
            <w:rFonts w:ascii="Cambria Math" w:hAnsi="Cambria Math"/>
          </w:rPr>
          <m:t>i</m:t>
        </m:r>
      </m:oMath>
      <w:r w:rsidRPr="00A57B74">
        <w:t xml:space="preserve">, we consider only the mandatory activities, </w:t>
      </w:r>
      <w:r w:rsidRPr="00A57B74">
        <w:rPr>
          <w:rFonts w:hint="eastAsia"/>
        </w:rPr>
        <w:t>then</w:t>
      </w:r>
      <w:r w:rsidRPr="00A57B74">
        <w:t xml:space="preserve"> the average usage of resource </w:t>
      </w:r>
      <m:oMath>
        <m:r>
          <w:rPr>
            <w:rFonts w:ascii="Cambria Math" w:hAnsi="Cambria Math"/>
          </w:rPr>
          <m:t>k</m:t>
        </m:r>
      </m:oMath>
      <w:r w:rsidRPr="00A57B74">
        <w:t xml:space="preserve"> at each time period is </w:t>
      </w:r>
      <m:oMath>
        <m:sSub>
          <m:sSubPr>
            <m:ctrlPr>
              <w:rPr>
                <w:rFonts w:ascii="Cambria Math" w:hAnsi="Cambria Math"/>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m:t>
            </m:r>
            <m:nary>
              <m:naryPr>
                <m:chr m:val="∑"/>
                <m:limLoc m:val="subSup"/>
                <m:supHide m:val="1"/>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M</m:t>
                </m:r>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m:t>
            </m:r>
            <m:bar>
              <m:barPr>
                <m:pos m:val="top"/>
                <m:ctrlPr>
                  <w:rPr>
                    <w:rFonts w:ascii="Cambria Math" w:hAnsi="Cambria Math"/>
                    <w:i/>
                  </w:rPr>
                </m:ctrlPr>
              </m:barPr>
              <m:e>
                <m:r>
                  <w:rPr>
                    <w:rFonts w:ascii="Cambria Math" w:hAnsi="Cambria Math"/>
                  </w:rPr>
                  <m:t>d</m:t>
                </m:r>
              </m:e>
            </m:bar>
          </m:e>
        </m:d>
      </m:oMath>
      <w:r w:rsidRPr="00A57B74">
        <w:t xml:space="preserve">. This corresponds to the most ideal situation in resource leveling. In this case, the objective function value can be used as the lower bound </w:t>
      </w:r>
      <w:bookmarkStart w:id="1460" w:name="OLE_LINK19"/>
      <w:bookmarkStart w:id="1461" w:name="OLE_LINK20"/>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subSup"/>
            <m:ctrlPr>
              <w:rPr>
                <w:rFonts w:ascii="Cambria Math" w:hAnsi="Cambria Math"/>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t=1</m:t>
                </m:r>
              </m:sub>
              <m:sup>
                <m:bar>
                  <m:barPr>
                    <m:pos m:val="top"/>
                    <m:ctrlPr>
                      <w:rPr>
                        <w:rFonts w:ascii="Cambria Math" w:hAnsi="Cambria Math"/>
                        <w:i/>
                      </w:rPr>
                    </m:ctrlPr>
                  </m:barPr>
                  <m:e>
                    <m:r>
                      <w:rPr>
                        <w:rFonts w:ascii="Cambria Math" w:hAnsi="Cambria Math"/>
                      </w:rPr>
                      <m:t>d</m:t>
                    </m:r>
                  </m:e>
                </m:bar>
              </m:sup>
              <m:e>
                <m:sSup>
                  <m:sSupPr>
                    <m:ctrlPr>
                      <w:rPr>
                        <w:rFonts w:ascii="Cambria Math" w:hAnsi="Cambria Math"/>
                        <w:i/>
                      </w:rPr>
                    </m:ctrlPr>
                  </m:sSupPr>
                  <m:e>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u</m:t>
                            </m:r>
                          </m:e>
                        </m:bar>
                      </m:e>
                      <m:sub>
                        <m:r>
                          <w:rPr>
                            <w:rFonts w:ascii="Cambria Math" w:hAnsi="Cambria Math"/>
                          </w:rPr>
                          <m:t>k</m:t>
                        </m:r>
                      </m:sub>
                    </m:sSub>
                    <m:r>
                      <w:rPr>
                        <w:rFonts w:ascii="Cambria Math" w:hAnsi="Cambria Math"/>
                      </w:rPr>
                      <m:t>)</m:t>
                    </m:r>
                  </m:e>
                  <m:sup>
                    <m:r>
                      <w:rPr>
                        <w:rFonts w:ascii="Cambria Math" w:hAnsi="Cambria Math"/>
                      </w:rPr>
                      <m:t>2</m:t>
                    </m:r>
                  </m:sup>
                </m:sSup>
              </m:e>
            </m:nary>
          </m:e>
        </m:nary>
      </m:oMath>
      <w:bookmarkEnd w:id="1460"/>
      <w:bookmarkEnd w:id="1461"/>
      <w:r w:rsidRPr="00A57B74">
        <w:t xml:space="preserve">. The smaller the GAP value is, the better the </w:t>
      </w:r>
      <m:oMath>
        <m:r>
          <w:rPr>
            <w:rFonts w:ascii="Cambria Math" w:hAnsi="Cambria Math" w:hint="eastAsia"/>
            <w:kern w:val="0"/>
          </w:rPr>
          <m:t>ALG</m:t>
        </m:r>
      </m:oMath>
      <w:r w:rsidRPr="00A57B74" w:rsidDel="00DD0432">
        <w:rPr>
          <w:i/>
        </w:rPr>
        <w:t xml:space="preserve"> </w:t>
      </w:r>
      <w:r w:rsidRPr="00A57B74">
        <w:t>performs.</w:t>
      </w:r>
      <w:ins w:id="1462" w:author="Windows 用户" w:date="2022-01-03T16:00:00Z">
        <w:r w:rsidR="000627A3" w:rsidRPr="000627A3">
          <w:rPr>
            <w:rFonts w:hint="eastAsia"/>
            <w:highlight w:val="yellow"/>
            <w:rPrChange w:id="1463" w:author="Windows 用户" w:date="2022-01-03T16:01:00Z">
              <w:rPr>
                <w:rFonts w:hint="eastAsia"/>
              </w:rPr>
            </w:rPrChange>
          </w:rPr>
          <w:t>【设计了几个不同的下界，小标题（</w:t>
        </w:r>
        <w:r w:rsidR="000627A3" w:rsidRPr="000627A3">
          <w:rPr>
            <w:highlight w:val="yellow"/>
            <w:rPrChange w:id="1464" w:author="Windows 用户" w:date="2022-01-03T16:01:00Z">
              <w:rPr/>
            </w:rPrChange>
          </w:rPr>
          <w:t>1</w:t>
        </w:r>
        <w:r w:rsidR="000627A3" w:rsidRPr="000627A3">
          <w:rPr>
            <w:rFonts w:hint="eastAsia"/>
            <w:highlight w:val="yellow"/>
            <w:rPrChange w:id="1465" w:author="Windows 用户" w:date="2022-01-03T16:01:00Z">
              <w:rPr>
                <w:rFonts w:hint="eastAsia"/>
              </w:rPr>
            </w:rPrChange>
          </w:rPr>
          <w:t>）</w:t>
        </w:r>
      </w:ins>
      <w:ins w:id="1466" w:author="Windows 用户" w:date="2022-01-03T16:18:00Z">
        <w:r w:rsidR="007339B0">
          <w:rPr>
            <w:rFonts w:hint="eastAsia"/>
            <w:highlight w:val="yellow"/>
          </w:rPr>
          <w:t>原来的下界；（</w:t>
        </w:r>
        <w:r w:rsidR="007339B0">
          <w:rPr>
            <w:rFonts w:hint="eastAsia"/>
            <w:highlight w:val="yellow"/>
          </w:rPr>
          <w:t>2</w:t>
        </w:r>
        <w:r w:rsidR="007339B0">
          <w:rPr>
            <w:rFonts w:hint="eastAsia"/>
            <w:highlight w:val="yellow"/>
          </w:rPr>
          <w:t>）拉格朗日松弛下界</w:t>
        </w:r>
      </w:ins>
      <w:ins w:id="1467" w:author="Windows 用户" w:date="2022-01-03T16:00:00Z">
        <w:r w:rsidR="000627A3" w:rsidRPr="000627A3">
          <w:rPr>
            <w:rFonts w:hint="eastAsia"/>
            <w:highlight w:val="yellow"/>
            <w:rPrChange w:id="1468" w:author="Windows 用户" w:date="2022-01-03T16:01:00Z">
              <w:rPr>
                <w:rFonts w:hint="eastAsia"/>
              </w:rPr>
            </w:rPrChange>
          </w:rPr>
          <w:t>】</w:t>
        </w:r>
      </w:ins>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77777777" w:rsidR="007D716A" w:rsidRPr="00A57B74" w:rsidRDefault="007D716A" w:rsidP="001F1E24">
      <w:pPr>
        <w:pStyle w:val="a4"/>
        <w:keepNext/>
      </w:pPr>
      <w:r w:rsidRPr="00A57B74">
        <w:t xml:space="preserve">Table </w:t>
      </w:r>
      <w:fldSimple w:instr=" SEQ Table \* ARABIC ">
        <w:r w:rsidR="00660CB8">
          <w:rPr>
            <w:noProof/>
          </w:rPr>
          <w:t>4</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E3572D"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E3572D"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77777777" w:rsidR="007D716A" w:rsidRPr="00A57B74" w:rsidRDefault="007D716A" w:rsidP="001F1E24">
      <w:pPr>
        <w:pStyle w:val="a4"/>
        <w:keepNext/>
      </w:pPr>
      <w:r w:rsidRPr="00A57B74">
        <w:t xml:space="preserve">Table </w:t>
      </w:r>
      <w:fldSimple w:instr=" SEQ Table \* ARABIC ">
        <w:r w:rsidR="00660CB8">
          <w:rPr>
            <w:noProof/>
          </w:rPr>
          <w:t>5</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E3572D"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E3572D"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7777777" w:rsidR="007D716A" w:rsidRPr="00A57B74" w:rsidRDefault="007D716A" w:rsidP="001F1E24">
      <w:pPr>
        <w:pStyle w:val="a4"/>
        <w:keepNext/>
      </w:pPr>
      <w:r w:rsidRPr="00A57B74">
        <w:t xml:space="preserve">Table </w:t>
      </w:r>
      <w:fldSimple w:instr=" SEQ Table \* ARABIC ">
        <w:r w:rsidR="00660CB8">
          <w:rPr>
            <w:noProof/>
          </w:rPr>
          <w:t>6</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E3572D"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E3572D"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w:t>
      </w:r>
      <w:r w:rsidRPr="00A57B74">
        <w:lastRenderedPageBreak/>
        <w:t xml:space="preserve">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7777777" w:rsidR="007D716A" w:rsidRPr="00A57B74" w:rsidRDefault="007D716A" w:rsidP="001F1E24">
      <w:pPr>
        <w:pStyle w:val="a4"/>
        <w:keepNext/>
      </w:pPr>
      <w:r w:rsidRPr="00A57B74">
        <w:t xml:space="preserve">Table </w:t>
      </w:r>
      <w:fldSimple w:instr=" SEQ Table \* ARABIC ">
        <w:r w:rsidR="00660CB8">
          <w:rPr>
            <w:noProof/>
          </w:rPr>
          <w:t>7</w:t>
        </w:r>
      </w:fldSimple>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E3572D"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21DCA843" w:rsidR="007D716A" w:rsidRPr="007B0C54" w:rsidRDefault="007D716A">
            <w:pPr>
              <w:pStyle w:val="af"/>
              <w:rPr>
                <w:color w:val="0070C0"/>
                <w:rPrChange w:id="1469" w:author="Windows 用户" w:date="2021-12-17T15:47:00Z">
                  <w:rPr/>
                </w:rPrChange>
              </w:rPr>
            </w:pPr>
            <w:del w:id="1470" w:author="Windows 用户" w:date="2021-12-17T15:46:00Z">
              <w:r w:rsidRPr="007B0C54" w:rsidDel="007B0C54">
                <w:rPr>
                  <w:color w:val="0070C0"/>
                  <w:rPrChange w:id="1471" w:author="Windows 用户" w:date="2021-12-17T15:47:00Z">
                    <w:rPr/>
                  </w:rPrChange>
                </w:rPr>
                <w:delText>30</w:delText>
              </w:r>
            </w:del>
            <w:ins w:id="1472" w:author="Windows 用户" w:date="2021-12-17T15:46:00Z">
              <w:r w:rsidR="007B0C54" w:rsidRPr="007B0C54">
                <w:rPr>
                  <w:color w:val="0070C0"/>
                  <w:rPrChange w:id="1473" w:author="Windows 用户" w:date="2021-12-17T15:47:00Z">
                    <w:rPr/>
                  </w:rPrChange>
                </w:rPr>
                <w:t>32</w:t>
              </w:r>
            </w:ins>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7B0C54" w:rsidRDefault="007D716A" w:rsidP="001F1E24">
            <w:pPr>
              <w:pStyle w:val="af"/>
              <w:rPr>
                <w:color w:val="0070C0"/>
                <w:rPrChange w:id="1474" w:author="Windows 用户" w:date="2021-12-17T15:47:00Z">
                  <w:rPr/>
                </w:rPrChange>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2CFAD9AC" w:rsidR="007D716A" w:rsidRPr="007B0C54" w:rsidRDefault="007D716A">
            <w:pPr>
              <w:pStyle w:val="af"/>
              <w:rPr>
                <w:color w:val="0070C0"/>
                <w:rPrChange w:id="1475" w:author="Windows 用户" w:date="2021-12-17T15:47:00Z">
                  <w:rPr/>
                </w:rPrChange>
              </w:rPr>
            </w:pPr>
            <w:del w:id="1476" w:author="Windows 用户" w:date="2021-12-17T15:46:00Z">
              <w:r w:rsidRPr="007B0C54" w:rsidDel="007B0C54">
                <w:rPr>
                  <w:color w:val="0070C0"/>
                  <w:rPrChange w:id="1477" w:author="Windows 用户" w:date="2021-12-17T15:47:00Z">
                    <w:rPr/>
                  </w:rPrChange>
                </w:rPr>
                <w:delText>60</w:delText>
              </w:r>
            </w:del>
            <w:ins w:id="1478" w:author="Windows 用户" w:date="2021-12-17T15:46:00Z">
              <w:r w:rsidR="007B0C54" w:rsidRPr="007B0C54">
                <w:rPr>
                  <w:color w:val="0070C0"/>
                  <w:rPrChange w:id="1479" w:author="Windows 用户" w:date="2021-12-17T15:47:00Z">
                    <w:rPr/>
                  </w:rPrChange>
                </w:rPr>
                <w:t>62</w:t>
              </w:r>
            </w:ins>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77777777" w:rsidR="007D716A" w:rsidRPr="00A57B74" w:rsidRDefault="007D716A" w:rsidP="001F1E24">
      <w:pPr>
        <w:ind w:firstLine="420"/>
        <w:rPr>
          <w:rFonts w:cs="Times New Roman"/>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1480" w:name="OLE_LINK59"/>
      <w:bookmarkStart w:id="1481" w:name="OLE_LINK60"/>
      <w:r w:rsidRPr="00A57B74">
        <w:rPr>
          <w:rFonts w:hint="eastAsia"/>
        </w:rPr>
        <w:t xml:space="preserve"> It can be seen </w:t>
      </w:r>
      <w:bookmarkEnd w:id="1480"/>
      <w:bookmarkEnd w:id="1481"/>
      <w:r w:rsidRPr="00A57B74">
        <w:rPr>
          <w:rFonts w:hint="eastAsia"/>
        </w:rPr>
        <w:t xml:space="preserve">that the GA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77777777" w:rsidR="007D716A" w:rsidRPr="00A57B74" w:rsidRDefault="007D716A" w:rsidP="001F1E24">
      <w:pPr>
        <w:pStyle w:val="a4"/>
        <w:keepNext/>
      </w:pPr>
      <w:r w:rsidRPr="00A57B74">
        <w:t xml:space="preserve">Table </w:t>
      </w:r>
      <w:fldSimple w:instr=" SEQ Table \* ARABIC ">
        <w:r w:rsidR="00660CB8">
          <w:rPr>
            <w:noProof/>
          </w:rPr>
          <w:t>8</w:t>
        </w:r>
      </w:fldSimple>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77777777" w:rsidR="007D716A" w:rsidRPr="008033D8" w:rsidRDefault="007D716A" w:rsidP="001F1E24">
            <w:pPr>
              <w:pStyle w:val="af"/>
              <w:rPr>
                <w:sz w:val="18"/>
                <w:szCs w:val="18"/>
              </w:rPr>
            </w:pPr>
            <w:r w:rsidRPr="008033D8">
              <w:rPr>
                <w:sz w:val="18"/>
                <w:szCs w:val="18"/>
              </w:rPr>
              <w:t>GAP</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E3572D"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733D4EC1" w:rsidR="007D716A" w:rsidRPr="007B0C54" w:rsidRDefault="007D716A">
            <w:pPr>
              <w:pStyle w:val="af"/>
              <w:rPr>
                <w:color w:val="0070C0"/>
                <w:sz w:val="18"/>
                <w:szCs w:val="18"/>
                <w:rPrChange w:id="1482" w:author="Windows 用户" w:date="2021-12-17T15:47:00Z">
                  <w:rPr>
                    <w:sz w:val="18"/>
                    <w:szCs w:val="18"/>
                  </w:rPr>
                </w:rPrChange>
              </w:rPr>
            </w:pPr>
            <w:del w:id="1483" w:author="Windows 用户" w:date="2021-12-17T15:46:00Z">
              <w:r w:rsidRPr="007B0C54" w:rsidDel="007B0C54">
                <w:rPr>
                  <w:color w:val="0070C0"/>
                  <w:sz w:val="18"/>
                  <w:szCs w:val="18"/>
                  <w:rPrChange w:id="1484" w:author="Windows 用户" w:date="2021-12-17T15:47:00Z">
                    <w:rPr>
                      <w:sz w:val="18"/>
                      <w:szCs w:val="18"/>
                    </w:rPr>
                  </w:rPrChange>
                </w:rPr>
                <w:delText>30</w:delText>
              </w:r>
            </w:del>
            <w:ins w:id="1485" w:author="Windows 用户" w:date="2021-12-17T15:46:00Z">
              <w:r w:rsidR="007B0C54" w:rsidRPr="007B0C54">
                <w:rPr>
                  <w:color w:val="0070C0"/>
                  <w:sz w:val="18"/>
                  <w:szCs w:val="18"/>
                  <w:rPrChange w:id="1486" w:author="Windows 用户" w:date="2021-12-17T15:47:00Z">
                    <w:rPr>
                      <w:sz w:val="18"/>
                      <w:szCs w:val="18"/>
                    </w:rPr>
                  </w:rPrChange>
                </w:rPr>
                <w:t>32</w:t>
              </w:r>
            </w:ins>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7B0C54" w:rsidRDefault="007D716A" w:rsidP="001F1E24">
            <w:pPr>
              <w:pStyle w:val="af"/>
              <w:rPr>
                <w:color w:val="0070C0"/>
                <w:sz w:val="18"/>
                <w:szCs w:val="18"/>
                <w:rPrChange w:id="1487" w:author="Windows 用户" w:date="2021-12-17T15:47:00Z">
                  <w:rPr>
                    <w:sz w:val="18"/>
                    <w:szCs w:val="18"/>
                  </w:rPr>
                </w:rPrChange>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569927D8" w:rsidR="007D716A" w:rsidRPr="007B0C54" w:rsidRDefault="007D716A">
            <w:pPr>
              <w:pStyle w:val="af"/>
              <w:rPr>
                <w:color w:val="0070C0"/>
                <w:sz w:val="18"/>
                <w:szCs w:val="18"/>
                <w:rPrChange w:id="1488" w:author="Windows 用户" w:date="2021-12-17T15:47:00Z">
                  <w:rPr>
                    <w:sz w:val="18"/>
                    <w:szCs w:val="18"/>
                  </w:rPr>
                </w:rPrChange>
              </w:rPr>
            </w:pPr>
            <w:del w:id="1489" w:author="Windows 用户" w:date="2021-12-17T15:46:00Z">
              <w:r w:rsidRPr="007B0C54" w:rsidDel="007B0C54">
                <w:rPr>
                  <w:color w:val="0070C0"/>
                  <w:sz w:val="18"/>
                  <w:szCs w:val="18"/>
                  <w:rPrChange w:id="1490" w:author="Windows 用户" w:date="2021-12-17T15:47:00Z">
                    <w:rPr>
                      <w:sz w:val="18"/>
                      <w:szCs w:val="18"/>
                    </w:rPr>
                  </w:rPrChange>
                </w:rPr>
                <w:delText>60</w:delText>
              </w:r>
            </w:del>
            <w:ins w:id="1491" w:author="Windows 用户" w:date="2021-12-17T15:46:00Z">
              <w:r w:rsidR="007B0C54" w:rsidRPr="007B0C54">
                <w:rPr>
                  <w:color w:val="0070C0"/>
                  <w:sz w:val="18"/>
                  <w:szCs w:val="18"/>
                  <w:rPrChange w:id="1492" w:author="Windows 用户" w:date="2021-12-17T15:47:00Z">
                    <w:rPr>
                      <w:sz w:val="18"/>
                      <w:szCs w:val="18"/>
                    </w:rPr>
                  </w:rPrChange>
                </w:rPr>
                <w:t>62</w:t>
              </w:r>
            </w:ins>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7B0C54" w:rsidRDefault="007D716A" w:rsidP="001F1E24">
            <w:pPr>
              <w:pStyle w:val="af"/>
              <w:rPr>
                <w:color w:val="0070C0"/>
                <w:sz w:val="18"/>
                <w:szCs w:val="18"/>
                <w:rPrChange w:id="1493" w:author="Windows 用户" w:date="2021-12-17T15:47:00Z">
                  <w:rPr>
                    <w:sz w:val="18"/>
                    <w:szCs w:val="18"/>
                  </w:rPr>
                </w:rPrChange>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72996771" w:rsidR="007D716A" w:rsidRPr="007B0C54" w:rsidRDefault="007D716A">
            <w:pPr>
              <w:pStyle w:val="af"/>
              <w:rPr>
                <w:color w:val="0070C0"/>
                <w:sz w:val="18"/>
                <w:szCs w:val="18"/>
                <w:rPrChange w:id="1494" w:author="Windows 用户" w:date="2021-12-17T15:47:00Z">
                  <w:rPr>
                    <w:sz w:val="18"/>
                    <w:szCs w:val="18"/>
                  </w:rPr>
                </w:rPrChange>
              </w:rPr>
            </w:pPr>
            <w:del w:id="1495" w:author="Windows 用户" w:date="2021-12-17T15:46:00Z">
              <w:r w:rsidRPr="007B0C54" w:rsidDel="007B0C54">
                <w:rPr>
                  <w:color w:val="0070C0"/>
                  <w:sz w:val="18"/>
                  <w:szCs w:val="18"/>
                  <w:rPrChange w:id="1496" w:author="Windows 用户" w:date="2021-12-17T15:47:00Z">
                    <w:rPr>
                      <w:sz w:val="18"/>
                      <w:szCs w:val="18"/>
                    </w:rPr>
                  </w:rPrChange>
                </w:rPr>
                <w:delText>120</w:delText>
              </w:r>
            </w:del>
            <w:ins w:id="1497" w:author="Windows 用户" w:date="2021-12-17T15:46:00Z">
              <w:r w:rsidR="007B0C54" w:rsidRPr="007B0C54">
                <w:rPr>
                  <w:color w:val="0070C0"/>
                  <w:sz w:val="18"/>
                  <w:szCs w:val="18"/>
                  <w:rPrChange w:id="1498" w:author="Windows 用户" w:date="2021-12-17T15:47:00Z">
                    <w:rPr>
                      <w:sz w:val="18"/>
                      <w:szCs w:val="18"/>
                    </w:rPr>
                  </w:rPrChange>
                </w:rPr>
                <w:t>122</w:t>
              </w:r>
            </w:ins>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48204CB5" w14:textId="15362A32" w:rsidR="000E3E9A" w:rsidRPr="00D46136" w:rsidRDefault="00EB3A45" w:rsidP="001F1E24">
      <w:pPr>
        <w:ind w:firstLine="420"/>
        <w:rPr>
          <w:ins w:id="1499" w:author="Windows 用户" w:date="2021-12-01T13:32:00Z"/>
          <w:rFonts w:cs="Times New Roman"/>
          <w:color w:val="0070C0"/>
          <w:rPrChange w:id="1500" w:author="Windows 用户" w:date="2021-12-03T15:37:00Z">
            <w:rPr>
              <w:ins w:id="1501" w:author="Windows 用户" w:date="2021-12-01T13:32:00Z"/>
              <w:rFonts w:cs="Times New Roman"/>
            </w:rPr>
          </w:rPrChange>
        </w:rPr>
      </w:pPr>
      <w:ins w:id="1502" w:author="Windows 用户" w:date="2021-12-01T13:32:00Z">
        <w:r w:rsidRPr="00D46136">
          <w:rPr>
            <w:rFonts w:cs="Times New Roman" w:hint="eastAsia"/>
            <w:color w:val="0070C0"/>
            <w:rPrChange w:id="1503" w:author="Windows 用户" w:date="2021-12-03T15:37:00Z">
              <w:rPr>
                <w:rFonts w:cs="Times New Roman" w:hint="eastAsia"/>
              </w:rPr>
            </w:rPrChange>
          </w:rPr>
          <w:t>与</w:t>
        </w:r>
        <w:r w:rsidRPr="00D46136">
          <w:rPr>
            <w:rFonts w:cs="Times New Roman"/>
            <w:color w:val="0070C0"/>
            <w:rPrChange w:id="1504" w:author="Windows 用户" w:date="2021-12-03T15:37:00Z">
              <w:rPr>
                <w:rFonts w:cs="Times New Roman"/>
              </w:rPr>
            </w:rPrChange>
          </w:rPr>
          <w:t>CPLEX</w:t>
        </w:r>
        <w:r w:rsidRPr="00D46136">
          <w:rPr>
            <w:rFonts w:cs="Times New Roman" w:hint="eastAsia"/>
            <w:color w:val="0070C0"/>
            <w:rPrChange w:id="1505" w:author="Windows 用户" w:date="2021-12-03T15:37:00Z">
              <w:rPr>
                <w:rFonts w:cs="Times New Roman" w:hint="eastAsia"/>
              </w:rPr>
            </w:rPrChange>
          </w:rPr>
          <w:t>的可行解进行对比</w:t>
        </w:r>
      </w:ins>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506" w:author="Windows 用户" w:date="2021-12-06T11:20:00Z">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668"/>
        <w:gridCol w:w="1498"/>
        <w:gridCol w:w="1662"/>
        <w:gridCol w:w="1276"/>
        <w:gridCol w:w="1703"/>
        <w:gridCol w:w="1697"/>
        <w:tblGridChange w:id="1507">
          <w:tblGrid>
            <w:gridCol w:w="668"/>
            <w:gridCol w:w="394"/>
            <w:gridCol w:w="1104"/>
            <w:gridCol w:w="1284"/>
            <w:gridCol w:w="1685"/>
            <w:gridCol w:w="1685"/>
            <w:gridCol w:w="1684"/>
            <w:gridCol w:w="5054"/>
          </w:tblGrid>
        </w:tblGridChange>
      </w:tblGrid>
      <w:tr w:rsidR="000E5975" w:rsidRPr="00D46136" w14:paraId="6C7520E7" w14:textId="32625B6D" w:rsidTr="000E5975">
        <w:trPr>
          <w:trHeight w:val="367"/>
          <w:jc w:val="center"/>
          <w:ins w:id="1508" w:author="Windows 用户" w:date="2021-12-01T16:24:00Z"/>
          <w:trPrChange w:id="1509" w:author="Windows 用户" w:date="2021-12-06T11:20:00Z">
            <w:trPr>
              <w:gridAfter w:val="0"/>
              <w:trHeight w:val="367"/>
              <w:jc w:val="center"/>
            </w:trPr>
          </w:trPrChange>
        </w:trPr>
        <w:tc>
          <w:tcPr>
            <w:tcW w:w="393" w:type="pct"/>
            <w:vAlign w:val="center"/>
            <w:tcPrChange w:id="1510" w:author="Windows 用户" w:date="2021-12-06T11:20:00Z">
              <w:tcPr>
                <w:tcW w:w="393" w:type="pct"/>
                <w:vAlign w:val="center"/>
              </w:tcPr>
            </w:tcPrChange>
          </w:tcPr>
          <w:p w14:paraId="12654308" w14:textId="77777777" w:rsidR="000E5975" w:rsidRPr="00D46136" w:rsidRDefault="000E5975" w:rsidP="00BB2B62">
            <w:pPr>
              <w:pStyle w:val="af"/>
              <w:rPr>
                <w:ins w:id="1511" w:author="Windows 用户" w:date="2021-12-01T16:24:00Z"/>
                <w:color w:val="0070C0"/>
                <w:szCs w:val="21"/>
                <w:rPrChange w:id="1512" w:author="Windows 用户" w:date="2021-12-03T15:37:00Z">
                  <w:rPr>
                    <w:ins w:id="1513" w:author="Windows 用户" w:date="2021-12-01T16:24:00Z"/>
                    <w:sz w:val="18"/>
                    <w:szCs w:val="18"/>
                  </w:rPr>
                </w:rPrChange>
              </w:rPr>
            </w:pPr>
            <w:bookmarkStart w:id="1514" w:name="OLE_LINK21"/>
          </w:p>
        </w:tc>
        <w:tc>
          <w:tcPr>
            <w:tcW w:w="881" w:type="pct"/>
            <w:vAlign w:val="center"/>
            <w:tcPrChange w:id="1515" w:author="Windows 用户" w:date="2021-12-06T11:20:00Z">
              <w:tcPr>
                <w:tcW w:w="881" w:type="pct"/>
                <w:gridSpan w:val="2"/>
                <w:vAlign w:val="center"/>
              </w:tcPr>
            </w:tcPrChange>
          </w:tcPr>
          <w:p w14:paraId="51C94F24" w14:textId="77777777" w:rsidR="000E5975" w:rsidRPr="00D46136" w:rsidRDefault="000E5975" w:rsidP="00BB2B62">
            <w:pPr>
              <w:pStyle w:val="af"/>
              <w:rPr>
                <w:ins w:id="1516" w:author="Windows 用户" w:date="2021-12-01T16:24:00Z"/>
                <w:color w:val="0070C0"/>
                <w:szCs w:val="21"/>
                <w:rPrChange w:id="1517" w:author="Windows 用户" w:date="2021-12-03T15:37:00Z">
                  <w:rPr>
                    <w:ins w:id="1518" w:author="Windows 用户" w:date="2021-12-01T16:24:00Z"/>
                    <w:sz w:val="18"/>
                    <w:szCs w:val="18"/>
                  </w:rPr>
                </w:rPrChange>
              </w:rPr>
            </w:pPr>
          </w:p>
        </w:tc>
        <w:tc>
          <w:tcPr>
            <w:tcW w:w="3726" w:type="pct"/>
            <w:gridSpan w:val="4"/>
            <w:tcBorders>
              <w:top w:val="single" w:sz="4" w:space="0" w:color="auto"/>
              <w:bottom w:val="single" w:sz="4" w:space="0" w:color="auto"/>
            </w:tcBorders>
            <w:vAlign w:val="center"/>
            <w:tcPrChange w:id="1519" w:author="Windows 用户" w:date="2021-12-06T11:20:00Z">
              <w:tcPr>
                <w:tcW w:w="3726" w:type="pct"/>
                <w:gridSpan w:val="4"/>
                <w:tcBorders>
                  <w:top w:val="single" w:sz="4" w:space="0" w:color="auto"/>
                  <w:bottom w:val="single" w:sz="4" w:space="0" w:color="auto"/>
                </w:tcBorders>
                <w:vAlign w:val="center"/>
              </w:tcPr>
            </w:tcPrChange>
          </w:tcPr>
          <w:p w14:paraId="025A3EBE" w14:textId="7263D3A0" w:rsidR="000E5975" w:rsidRPr="009348F2" w:rsidRDefault="000E5975" w:rsidP="00BB2B62">
            <w:pPr>
              <w:pStyle w:val="af"/>
              <w:rPr>
                <w:ins w:id="1520" w:author="Windows 用户" w:date="2021-12-06T11:19:00Z"/>
                <w:color w:val="0070C0"/>
                <w:szCs w:val="21"/>
              </w:rPr>
            </w:pPr>
            <w:ins w:id="1521" w:author="Windows 用户" w:date="2021-12-01T16:24:00Z">
              <w:r w:rsidRPr="00D46136">
                <w:rPr>
                  <w:color w:val="0070C0"/>
                  <w:szCs w:val="21"/>
                  <w:rPrChange w:id="1522" w:author="Windows 用户" w:date="2021-12-03T15:37:00Z">
                    <w:rPr>
                      <w:sz w:val="18"/>
                      <w:szCs w:val="18"/>
                    </w:rPr>
                  </w:rPrChange>
                </w:rPr>
                <w:t>ARD</w:t>
              </w:r>
            </w:ins>
          </w:p>
        </w:tc>
      </w:tr>
      <w:tr w:rsidR="000E5975" w:rsidRPr="00D46136" w14:paraId="731B8461" w14:textId="5B259FD7" w:rsidTr="000E5975">
        <w:trPr>
          <w:trHeight w:val="433"/>
          <w:jc w:val="center"/>
          <w:ins w:id="1523" w:author="Windows 用户" w:date="2021-12-01T16:24:00Z"/>
          <w:trPrChange w:id="1524" w:author="Windows 用户" w:date="2021-12-06T11:20:00Z">
            <w:trPr>
              <w:trHeight w:val="433"/>
              <w:jc w:val="center"/>
            </w:trPr>
          </w:trPrChange>
        </w:trPr>
        <w:tc>
          <w:tcPr>
            <w:tcW w:w="393" w:type="pct"/>
            <w:tcBorders>
              <w:bottom w:val="single" w:sz="4" w:space="0" w:color="auto"/>
            </w:tcBorders>
            <w:vAlign w:val="center"/>
            <w:tcPrChange w:id="1525" w:author="Windows 用户" w:date="2021-12-06T11:20:00Z">
              <w:tcPr>
                <w:tcW w:w="624" w:type="pct"/>
                <w:gridSpan w:val="2"/>
                <w:tcBorders>
                  <w:bottom w:val="single" w:sz="4" w:space="0" w:color="auto"/>
                </w:tcBorders>
                <w:vAlign w:val="center"/>
              </w:tcPr>
            </w:tcPrChange>
          </w:tcPr>
          <w:p w14:paraId="647C3E91" w14:textId="77777777" w:rsidR="000E5975" w:rsidRPr="00D46136" w:rsidRDefault="000E5975" w:rsidP="00BB2B62">
            <w:pPr>
              <w:pStyle w:val="af"/>
              <w:rPr>
                <w:ins w:id="1526" w:author="Windows 用户" w:date="2021-12-01T16:24:00Z"/>
                <w:color w:val="0070C0"/>
                <w:szCs w:val="21"/>
                <w:rPrChange w:id="1527" w:author="Windows 用户" w:date="2021-12-03T15:37:00Z">
                  <w:rPr>
                    <w:ins w:id="1528" w:author="Windows 用户" w:date="2021-12-01T16:24:00Z"/>
                    <w:sz w:val="18"/>
                    <w:szCs w:val="18"/>
                  </w:rPr>
                </w:rPrChange>
              </w:rPr>
            </w:pPr>
            <m:oMathPara>
              <m:oMath>
                <m:r>
                  <w:ins w:id="1529" w:author="Windows 用户" w:date="2021-12-01T16:24:00Z">
                    <w:rPr>
                      <w:rFonts w:ascii="Cambria Math" w:hAnsi="Cambria Math"/>
                      <w:color w:val="0070C0"/>
                      <w:szCs w:val="21"/>
                      <w:rPrChange w:id="1530" w:author="Windows 用户" w:date="2021-12-03T15:37:00Z">
                        <w:rPr>
                          <w:rFonts w:ascii="Cambria Math" w:hAnsi="Cambria Math"/>
                          <w:sz w:val="18"/>
                          <w:szCs w:val="18"/>
                        </w:rPr>
                      </w:rPrChange>
                    </w:rPr>
                    <m:t>|N|</m:t>
                  </w:ins>
                </m:r>
              </m:oMath>
            </m:oMathPara>
          </w:p>
        </w:tc>
        <w:tc>
          <w:tcPr>
            <w:tcW w:w="881" w:type="pct"/>
            <w:tcBorders>
              <w:bottom w:val="single" w:sz="4" w:space="0" w:color="auto"/>
            </w:tcBorders>
            <w:vAlign w:val="center"/>
            <w:tcPrChange w:id="1531" w:author="Windows 用户" w:date="2021-12-06T11:20:00Z">
              <w:tcPr>
                <w:tcW w:w="1404" w:type="pct"/>
                <w:gridSpan w:val="2"/>
                <w:tcBorders>
                  <w:bottom w:val="single" w:sz="4" w:space="0" w:color="auto"/>
                </w:tcBorders>
                <w:vAlign w:val="center"/>
              </w:tcPr>
            </w:tcPrChange>
          </w:tcPr>
          <w:p w14:paraId="0D793C3C" w14:textId="77777777" w:rsidR="000E5975" w:rsidRPr="00D46136" w:rsidRDefault="00E3572D" w:rsidP="00BB2B62">
            <w:pPr>
              <w:pStyle w:val="af"/>
              <w:rPr>
                <w:ins w:id="1532" w:author="Windows 用户" w:date="2021-12-01T16:24:00Z"/>
                <w:color w:val="0070C0"/>
                <w:szCs w:val="21"/>
                <w:rPrChange w:id="1533" w:author="Windows 用户" w:date="2021-12-03T15:37:00Z">
                  <w:rPr>
                    <w:ins w:id="1534" w:author="Windows 用户" w:date="2021-12-01T16:24:00Z"/>
                    <w:sz w:val="18"/>
                    <w:szCs w:val="18"/>
                  </w:rPr>
                </w:rPrChange>
              </w:rPr>
            </w:pPr>
            <m:oMathPara>
              <m:oMath>
                <m:acc>
                  <m:accPr>
                    <m:chr m:val="̅"/>
                    <m:ctrlPr>
                      <w:ins w:id="1535" w:author="Windows 用户" w:date="2021-12-01T16:24:00Z">
                        <w:rPr>
                          <w:rFonts w:ascii="Cambria Math" w:hAnsi="Cambria Math"/>
                          <w:color w:val="0070C0"/>
                          <w:szCs w:val="21"/>
                        </w:rPr>
                      </w:ins>
                    </m:ctrlPr>
                  </m:accPr>
                  <m:e>
                    <m:r>
                      <w:ins w:id="1536" w:author="Windows 用户" w:date="2021-12-01T16:24:00Z">
                        <w:rPr>
                          <w:rFonts w:ascii="Cambria Math" w:hAnsi="Cambria Math"/>
                          <w:color w:val="0070C0"/>
                          <w:szCs w:val="21"/>
                          <w:rPrChange w:id="1537" w:author="Windows 用户" w:date="2021-12-03T15:37:00Z">
                            <w:rPr>
                              <w:rFonts w:ascii="Cambria Math" w:hAnsi="Cambria Math"/>
                              <w:sz w:val="18"/>
                              <w:szCs w:val="18"/>
                            </w:rPr>
                          </w:rPrChange>
                        </w:rPr>
                        <m:t>d</m:t>
                      </w:ins>
                    </m:r>
                  </m:e>
                </m:acc>
              </m:oMath>
            </m:oMathPara>
          </w:p>
        </w:tc>
        <w:tc>
          <w:tcPr>
            <w:tcW w:w="977" w:type="pct"/>
            <w:tcBorders>
              <w:top w:val="single" w:sz="4" w:space="0" w:color="auto"/>
              <w:bottom w:val="single" w:sz="4" w:space="0" w:color="auto"/>
            </w:tcBorders>
            <w:vAlign w:val="center"/>
            <w:tcPrChange w:id="1538" w:author="Windows 用户" w:date="2021-12-06T11:20:00Z">
              <w:tcPr>
                <w:tcW w:w="991" w:type="pct"/>
                <w:tcBorders>
                  <w:top w:val="single" w:sz="4" w:space="0" w:color="auto"/>
                  <w:bottom w:val="single" w:sz="4" w:space="0" w:color="auto"/>
                </w:tcBorders>
                <w:vAlign w:val="center"/>
              </w:tcPr>
            </w:tcPrChange>
          </w:tcPr>
          <w:p w14:paraId="7F08916D" w14:textId="77777777" w:rsidR="000E5975" w:rsidRPr="00D46136" w:rsidRDefault="000E5975" w:rsidP="00BB2B62">
            <w:pPr>
              <w:pStyle w:val="af"/>
              <w:rPr>
                <w:ins w:id="1539" w:author="Windows 用户" w:date="2021-12-01T16:24:00Z"/>
                <w:iCs/>
                <w:color w:val="0070C0"/>
                <w:szCs w:val="21"/>
                <w:rPrChange w:id="1540" w:author="Windows 用户" w:date="2021-12-03T15:37:00Z">
                  <w:rPr>
                    <w:ins w:id="1541" w:author="Windows 用户" w:date="2021-12-01T16:24:00Z"/>
                    <w:iCs/>
                    <w:sz w:val="18"/>
                    <w:szCs w:val="18"/>
                  </w:rPr>
                </w:rPrChange>
              </w:rPr>
            </w:pPr>
            <w:ins w:id="1542" w:author="Windows 用户" w:date="2021-12-01T16:24:00Z">
              <w:r w:rsidRPr="00D46136">
                <w:rPr>
                  <w:iCs/>
                  <w:color w:val="0070C0"/>
                  <w:szCs w:val="21"/>
                  <w:rPrChange w:id="1543" w:author="Windows 用户" w:date="2021-12-03T15:37:00Z">
                    <w:rPr>
                      <w:iCs/>
                      <w:sz w:val="18"/>
                      <w:szCs w:val="18"/>
                    </w:rPr>
                  </w:rPrChange>
                </w:rPr>
                <w:t>GA-1K</w:t>
              </w:r>
            </w:ins>
          </w:p>
        </w:tc>
        <w:tc>
          <w:tcPr>
            <w:tcW w:w="750" w:type="pct"/>
            <w:tcBorders>
              <w:top w:val="single" w:sz="4" w:space="0" w:color="auto"/>
              <w:bottom w:val="single" w:sz="4" w:space="0" w:color="auto"/>
            </w:tcBorders>
            <w:vAlign w:val="center"/>
            <w:tcPrChange w:id="1544" w:author="Windows 用户" w:date="2021-12-06T11:20:00Z">
              <w:tcPr>
                <w:tcW w:w="991" w:type="pct"/>
                <w:tcBorders>
                  <w:top w:val="single" w:sz="4" w:space="0" w:color="auto"/>
                  <w:bottom w:val="single" w:sz="4" w:space="0" w:color="auto"/>
                </w:tcBorders>
                <w:vAlign w:val="center"/>
              </w:tcPr>
            </w:tcPrChange>
          </w:tcPr>
          <w:p w14:paraId="06BFF551" w14:textId="77777777" w:rsidR="000E5975" w:rsidRPr="00D46136" w:rsidRDefault="000E5975" w:rsidP="00BB2B62">
            <w:pPr>
              <w:pStyle w:val="af"/>
              <w:rPr>
                <w:ins w:id="1545" w:author="Windows 用户" w:date="2021-12-01T16:24:00Z"/>
                <w:iCs/>
                <w:color w:val="0070C0"/>
                <w:szCs w:val="21"/>
                <w:rPrChange w:id="1546" w:author="Windows 用户" w:date="2021-12-03T15:37:00Z">
                  <w:rPr>
                    <w:ins w:id="1547" w:author="Windows 用户" w:date="2021-12-01T16:24:00Z"/>
                    <w:iCs/>
                    <w:sz w:val="18"/>
                    <w:szCs w:val="18"/>
                  </w:rPr>
                </w:rPrChange>
              </w:rPr>
            </w:pPr>
            <w:ins w:id="1548" w:author="Windows 用户" w:date="2021-12-01T16:24:00Z">
              <w:r w:rsidRPr="00D46136">
                <w:rPr>
                  <w:iCs/>
                  <w:color w:val="0070C0"/>
                  <w:szCs w:val="21"/>
                  <w:rPrChange w:id="1549" w:author="Windows 用户" w:date="2021-12-03T15:37:00Z">
                    <w:rPr>
                      <w:iCs/>
                      <w:sz w:val="18"/>
                      <w:szCs w:val="18"/>
                    </w:rPr>
                  </w:rPrChange>
                </w:rPr>
                <w:t>GA-3K</w:t>
              </w:r>
            </w:ins>
          </w:p>
        </w:tc>
        <w:tc>
          <w:tcPr>
            <w:tcW w:w="1001" w:type="pct"/>
            <w:tcBorders>
              <w:top w:val="single" w:sz="4" w:space="0" w:color="auto"/>
              <w:bottom w:val="single" w:sz="4" w:space="0" w:color="auto"/>
            </w:tcBorders>
            <w:vAlign w:val="center"/>
            <w:tcPrChange w:id="1550" w:author="Windows 用户" w:date="2021-12-06T11:20:00Z">
              <w:tcPr>
                <w:tcW w:w="990" w:type="pct"/>
                <w:tcBorders>
                  <w:top w:val="single" w:sz="4" w:space="0" w:color="auto"/>
                  <w:bottom w:val="single" w:sz="4" w:space="0" w:color="auto"/>
                </w:tcBorders>
                <w:vAlign w:val="center"/>
              </w:tcPr>
            </w:tcPrChange>
          </w:tcPr>
          <w:p w14:paraId="0D32DB80" w14:textId="77777777" w:rsidR="000E5975" w:rsidRPr="00D46136" w:rsidRDefault="000E5975" w:rsidP="00BB2B62">
            <w:pPr>
              <w:pStyle w:val="af"/>
              <w:rPr>
                <w:ins w:id="1551" w:author="Windows 用户" w:date="2021-12-01T16:24:00Z"/>
                <w:iCs/>
                <w:color w:val="0070C0"/>
                <w:szCs w:val="21"/>
                <w:rPrChange w:id="1552" w:author="Windows 用户" w:date="2021-12-03T15:37:00Z">
                  <w:rPr>
                    <w:ins w:id="1553" w:author="Windows 用户" w:date="2021-12-01T16:24:00Z"/>
                    <w:iCs/>
                    <w:sz w:val="18"/>
                    <w:szCs w:val="18"/>
                  </w:rPr>
                </w:rPrChange>
              </w:rPr>
            </w:pPr>
            <w:ins w:id="1554" w:author="Windows 用户" w:date="2021-12-01T16:24:00Z">
              <w:r w:rsidRPr="00D46136">
                <w:rPr>
                  <w:iCs/>
                  <w:color w:val="0070C0"/>
                  <w:szCs w:val="21"/>
                  <w:rPrChange w:id="1555" w:author="Windows 用户" w:date="2021-12-03T15:37:00Z">
                    <w:rPr>
                      <w:iCs/>
                      <w:sz w:val="18"/>
                      <w:szCs w:val="18"/>
                    </w:rPr>
                  </w:rPrChange>
                </w:rPr>
                <w:t>GA-5K</w:t>
              </w:r>
            </w:ins>
          </w:p>
        </w:tc>
        <w:tc>
          <w:tcPr>
            <w:tcW w:w="998" w:type="pct"/>
            <w:tcBorders>
              <w:top w:val="single" w:sz="4" w:space="0" w:color="auto"/>
              <w:bottom w:val="single" w:sz="4" w:space="0" w:color="auto"/>
            </w:tcBorders>
            <w:vAlign w:val="center"/>
            <w:tcPrChange w:id="1556" w:author="Windows 用户" w:date="2021-12-06T11:20:00Z">
              <w:tcPr>
                <w:tcW w:w="1" w:type="pct"/>
                <w:tcBorders>
                  <w:top w:val="single" w:sz="4" w:space="0" w:color="auto"/>
                  <w:bottom w:val="single" w:sz="4" w:space="0" w:color="auto"/>
                </w:tcBorders>
              </w:tcPr>
            </w:tcPrChange>
          </w:tcPr>
          <w:p w14:paraId="4D71EA60" w14:textId="7466BC45" w:rsidR="000E5975" w:rsidRPr="00B35284" w:rsidRDefault="000E5975" w:rsidP="00BB2B62">
            <w:pPr>
              <w:pStyle w:val="af"/>
              <w:rPr>
                <w:ins w:id="1557" w:author="Windows 用户" w:date="2021-12-06T11:19:00Z"/>
                <w:iCs/>
                <w:color w:val="0070C0"/>
                <w:szCs w:val="21"/>
              </w:rPr>
            </w:pPr>
            <w:ins w:id="1558" w:author="Windows 用户" w:date="2021-12-06T11:20:00Z">
              <w:r w:rsidRPr="009348F2">
                <w:rPr>
                  <w:rFonts w:hint="eastAsia"/>
                  <w:iCs/>
                  <w:color w:val="0070C0"/>
                  <w:szCs w:val="21"/>
                </w:rPr>
                <w:t>T</w:t>
              </w:r>
              <w:r w:rsidRPr="003A6BBC">
                <w:rPr>
                  <w:iCs/>
                  <w:color w:val="0070C0"/>
                  <w:szCs w:val="21"/>
                </w:rPr>
                <w:t>SH</w:t>
              </w:r>
              <w:r w:rsidRPr="00B35284">
                <w:rPr>
                  <w:iCs/>
                  <w:color w:val="0070C0"/>
                  <w:szCs w:val="21"/>
                </w:rPr>
                <w:t>A</w:t>
              </w:r>
            </w:ins>
          </w:p>
        </w:tc>
      </w:tr>
      <w:tr w:rsidR="00CE32DE" w:rsidRPr="00D46136" w14:paraId="6A3E6C77" w14:textId="26394B9B" w:rsidTr="00BB4D1C">
        <w:trPr>
          <w:trHeight w:val="20"/>
          <w:jc w:val="center"/>
          <w:ins w:id="1559" w:author="Windows 用户" w:date="2021-12-01T16:24:00Z"/>
          <w:trPrChange w:id="1560" w:author="Windows 用户" w:date="2021-12-06T11:24:00Z">
            <w:trPr>
              <w:trHeight w:val="20"/>
              <w:jc w:val="center"/>
            </w:trPr>
          </w:trPrChange>
        </w:trPr>
        <w:tc>
          <w:tcPr>
            <w:tcW w:w="393" w:type="pct"/>
            <w:vMerge w:val="restart"/>
            <w:tcBorders>
              <w:top w:val="single" w:sz="4" w:space="0" w:color="auto"/>
            </w:tcBorders>
            <w:vAlign w:val="center"/>
            <w:tcPrChange w:id="1561" w:author="Windows 用户" w:date="2021-12-06T11:24:00Z">
              <w:tcPr>
                <w:tcW w:w="624" w:type="pct"/>
                <w:gridSpan w:val="2"/>
                <w:vMerge w:val="restart"/>
                <w:tcBorders>
                  <w:top w:val="single" w:sz="4" w:space="0" w:color="auto"/>
                </w:tcBorders>
                <w:vAlign w:val="center"/>
              </w:tcPr>
            </w:tcPrChange>
          </w:tcPr>
          <w:p w14:paraId="01B27700" w14:textId="130BDD52" w:rsidR="00CE32DE" w:rsidRPr="00D46136" w:rsidRDefault="00CE32DE">
            <w:pPr>
              <w:pStyle w:val="af"/>
              <w:rPr>
                <w:ins w:id="1562" w:author="Windows 用户" w:date="2021-12-01T16:24:00Z"/>
                <w:color w:val="0070C0"/>
                <w:szCs w:val="21"/>
                <w:rPrChange w:id="1563" w:author="Windows 用户" w:date="2021-12-03T15:37:00Z">
                  <w:rPr>
                    <w:ins w:id="1564" w:author="Windows 用户" w:date="2021-12-01T16:24:00Z"/>
                    <w:sz w:val="18"/>
                    <w:szCs w:val="18"/>
                  </w:rPr>
                </w:rPrChange>
              </w:rPr>
            </w:pPr>
            <w:ins w:id="1565" w:author="Windows 用户" w:date="2021-12-01T16:24:00Z">
              <w:r w:rsidRPr="00D46136">
                <w:rPr>
                  <w:color w:val="0070C0"/>
                  <w:szCs w:val="21"/>
                  <w:rPrChange w:id="1566" w:author="Windows 用户" w:date="2021-12-03T15:37:00Z">
                    <w:rPr>
                      <w:sz w:val="18"/>
                      <w:szCs w:val="18"/>
                    </w:rPr>
                  </w:rPrChange>
                </w:rPr>
                <w:t>3</w:t>
              </w:r>
            </w:ins>
            <w:ins w:id="1567" w:author="Windows 用户" w:date="2021-12-17T15:46:00Z">
              <w:r w:rsidR="007B0C54">
                <w:rPr>
                  <w:color w:val="0070C0"/>
                  <w:szCs w:val="21"/>
                </w:rPr>
                <w:t>2</w:t>
              </w:r>
            </w:ins>
          </w:p>
        </w:tc>
        <w:tc>
          <w:tcPr>
            <w:tcW w:w="881" w:type="pct"/>
            <w:tcBorders>
              <w:top w:val="single" w:sz="4" w:space="0" w:color="auto"/>
            </w:tcBorders>
            <w:vAlign w:val="center"/>
            <w:tcPrChange w:id="1568" w:author="Windows 用户" w:date="2021-12-06T11:24:00Z">
              <w:tcPr>
                <w:tcW w:w="1404" w:type="pct"/>
                <w:gridSpan w:val="2"/>
                <w:tcBorders>
                  <w:top w:val="single" w:sz="4" w:space="0" w:color="auto"/>
                </w:tcBorders>
                <w:vAlign w:val="center"/>
              </w:tcPr>
            </w:tcPrChange>
          </w:tcPr>
          <w:p w14:paraId="368BF4EC" w14:textId="77777777" w:rsidR="00CE32DE" w:rsidRPr="00D46136" w:rsidRDefault="00CE32DE" w:rsidP="00CE32DE">
            <w:pPr>
              <w:pStyle w:val="af"/>
              <w:rPr>
                <w:ins w:id="1569" w:author="Windows 用户" w:date="2021-12-01T16:24:00Z"/>
                <w:color w:val="0070C0"/>
                <w:szCs w:val="21"/>
                <w:rPrChange w:id="1570" w:author="Windows 用户" w:date="2021-12-03T15:37:00Z">
                  <w:rPr>
                    <w:ins w:id="1571" w:author="Windows 用户" w:date="2021-12-01T16:24:00Z"/>
                    <w:sz w:val="18"/>
                    <w:szCs w:val="18"/>
                  </w:rPr>
                </w:rPrChange>
              </w:rPr>
            </w:pPr>
            <m:oMathPara>
              <m:oMath>
                <m:r>
                  <w:ins w:id="1572" w:author="Windows 用户" w:date="2021-12-01T16:24:00Z">
                    <m:rPr>
                      <m:sty m:val="p"/>
                    </m:rPr>
                    <w:rPr>
                      <w:rFonts w:ascii="Cambria Math" w:hAnsi="Cambria Math"/>
                      <w:color w:val="0070C0"/>
                      <w:szCs w:val="21"/>
                      <w:rPrChange w:id="1573" w:author="Windows 用户" w:date="2021-12-03T15:37:00Z">
                        <w:rPr>
                          <w:rFonts w:ascii="Cambria Math" w:hAnsi="Cambria Math"/>
                          <w:sz w:val="18"/>
                          <w:szCs w:val="18"/>
                        </w:rPr>
                      </w:rPrChange>
                    </w:rPr>
                    <m:t>1.0×</m:t>
                  </w:ins>
                </m:r>
                <m:sSub>
                  <m:sSubPr>
                    <m:ctrlPr>
                      <w:ins w:id="1574" w:author="Windows 用户" w:date="2021-12-01T16:24:00Z">
                        <w:rPr>
                          <w:rFonts w:ascii="Cambria Math" w:hAnsi="Cambria Math"/>
                          <w:color w:val="0070C0"/>
                          <w:szCs w:val="21"/>
                        </w:rPr>
                      </w:ins>
                    </m:ctrlPr>
                  </m:sSubPr>
                  <m:e>
                    <m:r>
                      <w:ins w:id="1575" w:author="Windows 用户" w:date="2021-12-01T16:24:00Z">
                        <w:rPr>
                          <w:rFonts w:ascii="Cambria Math" w:hAnsi="Cambria Math"/>
                          <w:color w:val="0070C0"/>
                          <w:szCs w:val="21"/>
                          <w:rPrChange w:id="1576" w:author="Windows 用户" w:date="2021-12-03T15:37:00Z">
                            <w:rPr>
                              <w:rFonts w:ascii="Cambria Math" w:hAnsi="Cambria Math"/>
                              <w:sz w:val="18"/>
                              <w:szCs w:val="18"/>
                            </w:rPr>
                          </w:rPrChange>
                        </w:rPr>
                        <m:t>es</m:t>
                      </w:ins>
                    </m:r>
                  </m:e>
                  <m:sub>
                    <m:r>
                      <w:ins w:id="1577" w:author="Windows 用户" w:date="2021-12-01T16:24:00Z">
                        <w:rPr>
                          <w:rFonts w:ascii="Cambria Math" w:hAnsi="Cambria Math"/>
                          <w:color w:val="0070C0"/>
                          <w:szCs w:val="21"/>
                          <w:rPrChange w:id="1578" w:author="Windows 用户" w:date="2021-12-03T15:37:00Z">
                            <w:rPr>
                              <w:rFonts w:ascii="Cambria Math" w:hAnsi="Cambria Math"/>
                              <w:sz w:val="18"/>
                              <w:szCs w:val="18"/>
                            </w:rPr>
                          </w:rPrChange>
                        </w:rPr>
                        <m:t>n</m:t>
                      </w:ins>
                    </m:r>
                    <m:r>
                      <w:ins w:id="1579" w:author="Windows 用户" w:date="2021-12-01T16:24:00Z">
                        <m:rPr>
                          <m:sty m:val="p"/>
                        </m:rPr>
                        <w:rPr>
                          <w:rFonts w:ascii="Cambria Math" w:hAnsi="Cambria Math"/>
                          <w:color w:val="0070C0"/>
                          <w:szCs w:val="21"/>
                          <w:rPrChange w:id="1580" w:author="Windows 用户" w:date="2021-12-03T15:37:00Z">
                            <w:rPr>
                              <w:rFonts w:ascii="Cambria Math" w:hAnsi="Cambria Math"/>
                              <w:sz w:val="18"/>
                              <w:szCs w:val="18"/>
                            </w:rPr>
                          </w:rPrChange>
                        </w:rPr>
                        <m:t>+1</m:t>
                      </w:ins>
                    </m:r>
                  </m:sub>
                </m:sSub>
              </m:oMath>
            </m:oMathPara>
          </w:p>
        </w:tc>
        <w:tc>
          <w:tcPr>
            <w:tcW w:w="977" w:type="pct"/>
            <w:tcBorders>
              <w:top w:val="single" w:sz="4" w:space="0" w:color="auto"/>
            </w:tcBorders>
            <w:vAlign w:val="center"/>
            <w:tcPrChange w:id="1581" w:author="Windows 用户" w:date="2021-12-06T11:24:00Z">
              <w:tcPr>
                <w:tcW w:w="991" w:type="pct"/>
                <w:tcBorders>
                  <w:top w:val="single" w:sz="4" w:space="0" w:color="auto"/>
                </w:tcBorders>
              </w:tcPr>
            </w:tcPrChange>
          </w:tcPr>
          <w:p w14:paraId="323FC4E0" w14:textId="6C1FD5CF" w:rsidR="00CE32DE" w:rsidRPr="00D46136" w:rsidRDefault="00CE32DE" w:rsidP="00CE32DE">
            <w:pPr>
              <w:pStyle w:val="af"/>
              <w:rPr>
                <w:ins w:id="1582" w:author="Windows 用户" w:date="2021-12-01T16:24:00Z"/>
                <w:color w:val="0070C0"/>
                <w:szCs w:val="21"/>
                <w:rPrChange w:id="1583" w:author="Windows 用户" w:date="2021-12-03T15:37:00Z">
                  <w:rPr>
                    <w:ins w:id="1584" w:author="Windows 用户" w:date="2021-12-01T16:24:00Z"/>
                    <w:sz w:val="18"/>
                    <w:szCs w:val="18"/>
                  </w:rPr>
                </w:rPrChange>
              </w:rPr>
            </w:pPr>
            <w:ins w:id="1585" w:author="Windows 用户" w:date="2021-12-01T16:25:00Z">
              <w:r w:rsidRPr="00D46136">
                <w:rPr>
                  <w:color w:val="0070C0"/>
                  <w:szCs w:val="21"/>
                  <w:rPrChange w:id="1586" w:author="Windows 用户" w:date="2021-12-03T15:37:00Z">
                    <w:rPr>
                      <w:szCs w:val="21"/>
                    </w:rPr>
                  </w:rPrChange>
                </w:rPr>
                <w:t>2.66%</w:t>
              </w:r>
            </w:ins>
          </w:p>
        </w:tc>
        <w:tc>
          <w:tcPr>
            <w:tcW w:w="750" w:type="pct"/>
            <w:tcBorders>
              <w:top w:val="single" w:sz="4" w:space="0" w:color="auto"/>
            </w:tcBorders>
            <w:vAlign w:val="center"/>
            <w:tcPrChange w:id="1587" w:author="Windows 用户" w:date="2021-12-06T11:24:00Z">
              <w:tcPr>
                <w:tcW w:w="991" w:type="pct"/>
                <w:tcBorders>
                  <w:top w:val="single" w:sz="4" w:space="0" w:color="auto"/>
                </w:tcBorders>
              </w:tcPr>
            </w:tcPrChange>
          </w:tcPr>
          <w:p w14:paraId="53708643" w14:textId="1C5A4F8D" w:rsidR="00CE32DE" w:rsidRPr="00D46136" w:rsidRDefault="00CE32DE" w:rsidP="00CE32DE">
            <w:pPr>
              <w:pStyle w:val="af"/>
              <w:rPr>
                <w:ins w:id="1588" w:author="Windows 用户" w:date="2021-12-01T16:24:00Z"/>
                <w:color w:val="0070C0"/>
                <w:szCs w:val="21"/>
                <w:rPrChange w:id="1589" w:author="Windows 用户" w:date="2021-12-03T15:37:00Z">
                  <w:rPr>
                    <w:ins w:id="1590" w:author="Windows 用户" w:date="2021-12-01T16:24:00Z"/>
                    <w:sz w:val="18"/>
                    <w:szCs w:val="18"/>
                  </w:rPr>
                </w:rPrChange>
              </w:rPr>
            </w:pPr>
            <w:ins w:id="1591" w:author="Windows 用户" w:date="2021-12-01T16:25:00Z">
              <w:r w:rsidRPr="00D46136">
                <w:rPr>
                  <w:color w:val="0070C0"/>
                  <w:szCs w:val="21"/>
                  <w:rPrChange w:id="1592" w:author="Windows 用户" w:date="2021-12-03T15:37:00Z">
                    <w:rPr>
                      <w:szCs w:val="21"/>
                    </w:rPr>
                  </w:rPrChange>
                </w:rPr>
                <w:t>1.75%</w:t>
              </w:r>
            </w:ins>
          </w:p>
        </w:tc>
        <w:tc>
          <w:tcPr>
            <w:tcW w:w="1001" w:type="pct"/>
            <w:tcBorders>
              <w:top w:val="single" w:sz="4" w:space="0" w:color="auto"/>
            </w:tcBorders>
            <w:vAlign w:val="center"/>
            <w:tcPrChange w:id="1593" w:author="Windows 用户" w:date="2021-12-06T11:24:00Z">
              <w:tcPr>
                <w:tcW w:w="990" w:type="pct"/>
                <w:tcBorders>
                  <w:top w:val="single" w:sz="4" w:space="0" w:color="auto"/>
                </w:tcBorders>
              </w:tcPr>
            </w:tcPrChange>
          </w:tcPr>
          <w:p w14:paraId="1EDB9DB8" w14:textId="4FAA96AF" w:rsidR="00CE32DE" w:rsidRPr="00D46136" w:rsidRDefault="00CE32DE" w:rsidP="00CE32DE">
            <w:pPr>
              <w:pStyle w:val="af"/>
              <w:rPr>
                <w:ins w:id="1594" w:author="Windows 用户" w:date="2021-12-01T16:24:00Z"/>
                <w:color w:val="0070C0"/>
                <w:szCs w:val="21"/>
                <w:rPrChange w:id="1595" w:author="Windows 用户" w:date="2021-12-03T15:37:00Z">
                  <w:rPr>
                    <w:ins w:id="1596" w:author="Windows 用户" w:date="2021-12-01T16:24:00Z"/>
                    <w:sz w:val="18"/>
                    <w:szCs w:val="18"/>
                  </w:rPr>
                </w:rPrChange>
              </w:rPr>
            </w:pPr>
            <w:ins w:id="1597" w:author="Windows 用户" w:date="2021-12-01T16:25:00Z">
              <w:r w:rsidRPr="00D46136">
                <w:rPr>
                  <w:color w:val="0070C0"/>
                  <w:szCs w:val="21"/>
                  <w:rPrChange w:id="1598" w:author="Windows 用户" w:date="2021-12-03T15:37:00Z">
                    <w:rPr>
                      <w:szCs w:val="21"/>
                    </w:rPr>
                  </w:rPrChange>
                </w:rPr>
                <w:t>1.52%</w:t>
              </w:r>
            </w:ins>
          </w:p>
        </w:tc>
        <w:tc>
          <w:tcPr>
            <w:tcW w:w="998" w:type="pct"/>
            <w:tcBorders>
              <w:top w:val="single" w:sz="4" w:space="0" w:color="auto"/>
            </w:tcBorders>
            <w:tcPrChange w:id="1599" w:author="Windows 用户" w:date="2021-12-06T11:24:00Z">
              <w:tcPr>
                <w:tcW w:w="1" w:type="pct"/>
                <w:tcBorders>
                  <w:top w:val="single" w:sz="4" w:space="0" w:color="auto"/>
                </w:tcBorders>
              </w:tcPr>
            </w:tcPrChange>
          </w:tcPr>
          <w:p w14:paraId="7F162DE8" w14:textId="6619CCD5" w:rsidR="00CE32DE" w:rsidRPr="009348F2" w:rsidRDefault="00CE32DE" w:rsidP="00CE32DE">
            <w:pPr>
              <w:pStyle w:val="af"/>
              <w:rPr>
                <w:ins w:id="1600" w:author="Windows 用户" w:date="2021-12-06T11:19:00Z"/>
                <w:color w:val="0070C0"/>
                <w:szCs w:val="21"/>
              </w:rPr>
            </w:pPr>
            <w:ins w:id="1601" w:author="Windows 用户" w:date="2021-12-06T11:24:00Z">
              <w:r w:rsidRPr="00CE32DE">
                <w:rPr>
                  <w:color w:val="0070C0"/>
                  <w:rPrChange w:id="1602" w:author="Windows 用户" w:date="2021-12-06T11:24:00Z">
                    <w:rPr/>
                  </w:rPrChange>
                </w:rPr>
                <w:t>12.58%</w:t>
              </w:r>
            </w:ins>
          </w:p>
        </w:tc>
      </w:tr>
      <w:tr w:rsidR="00CE32DE" w:rsidRPr="00D46136" w14:paraId="471603BE" w14:textId="10EC0AC1" w:rsidTr="00BB4D1C">
        <w:trPr>
          <w:trHeight w:val="20"/>
          <w:jc w:val="center"/>
          <w:ins w:id="1603" w:author="Windows 用户" w:date="2021-12-01T16:24:00Z"/>
          <w:trPrChange w:id="1604" w:author="Windows 用户" w:date="2021-12-06T11:24:00Z">
            <w:trPr>
              <w:trHeight w:val="20"/>
              <w:jc w:val="center"/>
            </w:trPr>
          </w:trPrChange>
        </w:trPr>
        <w:tc>
          <w:tcPr>
            <w:tcW w:w="393" w:type="pct"/>
            <w:vMerge/>
            <w:vAlign w:val="center"/>
            <w:tcPrChange w:id="1605" w:author="Windows 用户" w:date="2021-12-06T11:24:00Z">
              <w:tcPr>
                <w:tcW w:w="624" w:type="pct"/>
                <w:gridSpan w:val="2"/>
                <w:vMerge/>
                <w:vAlign w:val="center"/>
              </w:tcPr>
            </w:tcPrChange>
          </w:tcPr>
          <w:p w14:paraId="77D3FC26" w14:textId="77777777" w:rsidR="00CE32DE" w:rsidRPr="00D46136" w:rsidRDefault="00CE32DE" w:rsidP="00CE32DE">
            <w:pPr>
              <w:pStyle w:val="af"/>
              <w:rPr>
                <w:ins w:id="1606" w:author="Windows 用户" w:date="2021-12-01T16:24:00Z"/>
                <w:color w:val="0070C0"/>
                <w:szCs w:val="21"/>
                <w:rPrChange w:id="1607" w:author="Windows 用户" w:date="2021-12-03T15:37:00Z">
                  <w:rPr>
                    <w:ins w:id="1608" w:author="Windows 用户" w:date="2021-12-01T16:24:00Z"/>
                    <w:sz w:val="18"/>
                    <w:szCs w:val="18"/>
                  </w:rPr>
                </w:rPrChange>
              </w:rPr>
            </w:pPr>
          </w:p>
        </w:tc>
        <w:tc>
          <w:tcPr>
            <w:tcW w:w="881" w:type="pct"/>
            <w:vAlign w:val="center"/>
            <w:tcPrChange w:id="1609" w:author="Windows 用户" w:date="2021-12-06T11:24:00Z">
              <w:tcPr>
                <w:tcW w:w="1404" w:type="pct"/>
                <w:gridSpan w:val="2"/>
                <w:vAlign w:val="center"/>
              </w:tcPr>
            </w:tcPrChange>
          </w:tcPr>
          <w:p w14:paraId="1A7D45BA" w14:textId="77777777" w:rsidR="00CE32DE" w:rsidRPr="00D46136" w:rsidRDefault="00CE32DE" w:rsidP="00CE32DE">
            <w:pPr>
              <w:pStyle w:val="af"/>
              <w:rPr>
                <w:ins w:id="1610" w:author="Windows 用户" w:date="2021-12-01T16:24:00Z"/>
                <w:color w:val="0070C0"/>
                <w:szCs w:val="21"/>
                <w:rPrChange w:id="1611" w:author="Windows 用户" w:date="2021-12-03T15:37:00Z">
                  <w:rPr>
                    <w:ins w:id="1612" w:author="Windows 用户" w:date="2021-12-01T16:24:00Z"/>
                    <w:sz w:val="18"/>
                    <w:szCs w:val="18"/>
                  </w:rPr>
                </w:rPrChange>
              </w:rPr>
            </w:pPr>
            <m:oMathPara>
              <m:oMath>
                <m:r>
                  <w:ins w:id="1613" w:author="Windows 用户" w:date="2021-12-01T16:24:00Z">
                    <m:rPr>
                      <m:sty m:val="p"/>
                    </m:rPr>
                    <w:rPr>
                      <w:rFonts w:ascii="Cambria Math" w:hAnsi="Cambria Math"/>
                      <w:color w:val="0070C0"/>
                      <w:szCs w:val="21"/>
                      <w:rPrChange w:id="1614" w:author="Windows 用户" w:date="2021-12-03T15:37:00Z">
                        <w:rPr>
                          <w:rFonts w:ascii="Cambria Math" w:hAnsi="Cambria Math"/>
                          <w:sz w:val="18"/>
                          <w:szCs w:val="18"/>
                        </w:rPr>
                      </w:rPrChange>
                    </w:rPr>
                    <m:t>1.2×</m:t>
                  </w:ins>
                </m:r>
                <m:sSub>
                  <m:sSubPr>
                    <m:ctrlPr>
                      <w:ins w:id="1615" w:author="Windows 用户" w:date="2021-12-01T16:24:00Z">
                        <w:rPr>
                          <w:rFonts w:ascii="Cambria Math" w:hAnsi="Cambria Math"/>
                          <w:color w:val="0070C0"/>
                          <w:szCs w:val="21"/>
                        </w:rPr>
                      </w:ins>
                    </m:ctrlPr>
                  </m:sSubPr>
                  <m:e>
                    <m:r>
                      <w:ins w:id="1616" w:author="Windows 用户" w:date="2021-12-01T16:24:00Z">
                        <w:rPr>
                          <w:rFonts w:ascii="Cambria Math" w:hAnsi="Cambria Math"/>
                          <w:color w:val="0070C0"/>
                          <w:szCs w:val="21"/>
                          <w:rPrChange w:id="1617" w:author="Windows 用户" w:date="2021-12-03T15:37:00Z">
                            <w:rPr>
                              <w:rFonts w:ascii="Cambria Math" w:hAnsi="Cambria Math"/>
                              <w:sz w:val="18"/>
                              <w:szCs w:val="18"/>
                            </w:rPr>
                          </w:rPrChange>
                        </w:rPr>
                        <m:t>es</m:t>
                      </w:ins>
                    </m:r>
                  </m:e>
                  <m:sub>
                    <m:r>
                      <w:ins w:id="1618" w:author="Windows 用户" w:date="2021-12-01T16:24:00Z">
                        <w:rPr>
                          <w:rFonts w:ascii="Cambria Math" w:hAnsi="Cambria Math"/>
                          <w:color w:val="0070C0"/>
                          <w:szCs w:val="21"/>
                          <w:rPrChange w:id="1619" w:author="Windows 用户" w:date="2021-12-03T15:37:00Z">
                            <w:rPr>
                              <w:rFonts w:ascii="Cambria Math" w:hAnsi="Cambria Math"/>
                              <w:sz w:val="18"/>
                              <w:szCs w:val="18"/>
                            </w:rPr>
                          </w:rPrChange>
                        </w:rPr>
                        <m:t>n</m:t>
                      </w:ins>
                    </m:r>
                    <m:r>
                      <w:ins w:id="1620" w:author="Windows 用户" w:date="2021-12-01T16:24:00Z">
                        <m:rPr>
                          <m:sty m:val="p"/>
                        </m:rPr>
                        <w:rPr>
                          <w:rFonts w:ascii="Cambria Math" w:hAnsi="Cambria Math"/>
                          <w:color w:val="0070C0"/>
                          <w:szCs w:val="21"/>
                          <w:rPrChange w:id="1621" w:author="Windows 用户" w:date="2021-12-03T15:37:00Z">
                            <w:rPr>
                              <w:rFonts w:ascii="Cambria Math" w:hAnsi="Cambria Math"/>
                              <w:sz w:val="18"/>
                              <w:szCs w:val="18"/>
                            </w:rPr>
                          </w:rPrChange>
                        </w:rPr>
                        <m:t>+1</m:t>
                      </w:ins>
                    </m:r>
                  </m:sub>
                </m:sSub>
              </m:oMath>
            </m:oMathPara>
          </w:p>
        </w:tc>
        <w:tc>
          <w:tcPr>
            <w:tcW w:w="977" w:type="pct"/>
            <w:vAlign w:val="center"/>
            <w:tcPrChange w:id="1622" w:author="Windows 用户" w:date="2021-12-06T11:24:00Z">
              <w:tcPr>
                <w:tcW w:w="991" w:type="pct"/>
              </w:tcPr>
            </w:tcPrChange>
          </w:tcPr>
          <w:p w14:paraId="52E8B73A" w14:textId="5E6395D5" w:rsidR="00CE32DE" w:rsidRPr="00D46136" w:rsidRDefault="00CE32DE" w:rsidP="00CE32DE">
            <w:pPr>
              <w:pStyle w:val="af"/>
              <w:rPr>
                <w:ins w:id="1623" w:author="Windows 用户" w:date="2021-12-01T16:24:00Z"/>
                <w:color w:val="0070C0"/>
                <w:szCs w:val="21"/>
                <w:rPrChange w:id="1624" w:author="Windows 用户" w:date="2021-12-03T15:37:00Z">
                  <w:rPr>
                    <w:ins w:id="1625" w:author="Windows 用户" w:date="2021-12-01T16:24:00Z"/>
                    <w:sz w:val="18"/>
                    <w:szCs w:val="18"/>
                  </w:rPr>
                </w:rPrChange>
              </w:rPr>
            </w:pPr>
            <w:ins w:id="1626" w:author="Windows 用户" w:date="2021-12-01T16:25:00Z">
              <w:r w:rsidRPr="00D46136">
                <w:rPr>
                  <w:color w:val="0070C0"/>
                  <w:szCs w:val="21"/>
                  <w:rPrChange w:id="1627" w:author="Windows 用户" w:date="2021-12-03T15:37:00Z">
                    <w:rPr>
                      <w:szCs w:val="21"/>
                    </w:rPr>
                  </w:rPrChange>
                </w:rPr>
                <w:t>2.99%</w:t>
              </w:r>
            </w:ins>
          </w:p>
        </w:tc>
        <w:tc>
          <w:tcPr>
            <w:tcW w:w="750" w:type="pct"/>
            <w:vAlign w:val="center"/>
            <w:tcPrChange w:id="1628" w:author="Windows 用户" w:date="2021-12-06T11:24:00Z">
              <w:tcPr>
                <w:tcW w:w="991" w:type="pct"/>
              </w:tcPr>
            </w:tcPrChange>
          </w:tcPr>
          <w:p w14:paraId="44CA10EC" w14:textId="2D77F98D" w:rsidR="00CE32DE" w:rsidRPr="00D46136" w:rsidRDefault="00CE32DE" w:rsidP="00CE32DE">
            <w:pPr>
              <w:pStyle w:val="af"/>
              <w:rPr>
                <w:ins w:id="1629" w:author="Windows 用户" w:date="2021-12-01T16:24:00Z"/>
                <w:color w:val="0070C0"/>
                <w:szCs w:val="21"/>
                <w:rPrChange w:id="1630" w:author="Windows 用户" w:date="2021-12-03T15:37:00Z">
                  <w:rPr>
                    <w:ins w:id="1631" w:author="Windows 用户" w:date="2021-12-01T16:24:00Z"/>
                    <w:sz w:val="18"/>
                    <w:szCs w:val="18"/>
                  </w:rPr>
                </w:rPrChange>
              </w:rPr>
            </w:pPr>
            <w:ins w:id="1632" w:author="Windows 用户" w:date="2021-12-01T16:25:00Z">
              <w:r w:rsidRPr="00D46136">
                <w:rPr>
                  <w:color w:val="0070C0"/>
                  <w:szCs w:val="21"/>
                  <w:rPrChange w:id="1633" w:author="Windows 用户" w:date="2021-12-03T15:37:00Z">
                    <w:rPr>
                      <w:szCs w:val="21"/>
                    </w:rPr>
                  </w:rPrChange>
                </w:rPr>
                <w:t>1.87%</w:t>
              </w:r>
            </w:ins>
          </w:p>
        </w:tc>
        <w:tc>
          <w:tcPr>
            <w:tcW w:w="1001" w:type="pct"/>
            <w:vAlign w:val="center"/>
            <w:tcPrChange w:id="1634" w:author="Windows 用户" w:date="2021-12-06T11:24:00Z">
              <w:tcPr>
                <w:tcW w:w="990" w:type="pct"/>
              </w:tcPr>
            </w:tcPrChange>
          </w:tcPr>
          <w:p w14:paraId="16F81A4F" w14:textId="6EAD62A6" w:rsidR="00CE32DE" w:rsidRPr="00D46136" w:rsidRDefault="00CE32DE" w:rsidP="00CE32DE">
            <w:pPr>
              <w:pStyle w:val="af"/>
              <w:rPr>
                <w:ins w:id="1635" w:author="Windows 用户" w:date="2021-12-01T16:24:00Z"/>
                <w:color w:val="0070C0"/>
                <w:szCs w:val="21"/>
                <w:rPrChange w:id="1636" w:author="Windows 用户" w:date="2021-12-03T15:37:00Z">
                  <w:rPr>
                    <w:ins w:id="1637" w:author="Windows 用户" w:date="2021-12-01T16:24:00Z"/>
                    <w:sz w:val="18"/>
                    <w:szCs w:val="18"/>
                  </w:rPr>
                </w:rPrChange>
              </w:rPr>
            </w:pPr>
            <w:ins w:id="1638" w:author="Windows 用户" w:date="2021-12-01T16:25:00Z">
              <w:r w:rsidRPr="00D46136">
                <w:rPr>
                  <w:color w:val="0070C0"/>
                  <w:szCs w:val="21"/>
                  <w:rPrChange w:id="1639" w:author="Windows 用户" w:date="2021-12-03T15:37:00Z">
                    <w:rPr>
                      <w:szCs w:val="21"/>
                    </w:rPr>
                  </w:rPrChange>
                </w:rPr>
                <w:t>1.49%</w:t>
              </w:r>
            </w:ins>
          </w:p>
        </w:tc>
        <w:tc>
          <w:tcPr>
            <w:tcW w:w="998" w:type="pct"/>
            <w:tcPrChange w:id="1640" w:author="Windows 用户" w:date="2021-12-06T11:24:00Z">
              <w:tcPr>
                <w:tcW w:w="1" w:type="pct"/>
              </w:tcPr>
            </w:tcPrChange>
          </w:tcPr>
          <w:p w14:paraId="4A655020" w14:textId="06D3F9E0" w:rsidR="00CE32DE" w:rsidRPr="009348F2" w:rsidRDefault="00CE32DE" w:rsidP="00CE32DE">
            <w:pPr>
              <w:pStyle w:val="af"/>
              <w:rPr>
                <w:ins w:id="1641" w:author="Windows 用户" w:date="2021-12-06T11:19:00Z"/>
                <w:color w:val="0070C0"/>
                <w:szCs w:val="21"/>
              </w:rPr>
            </w:pPr>
            <w:ins w:id="1642" w:author="Windows 用户" w:date="2021-12-06T11:24:00Z">
              <w:r w:rsidRPr="00CE32DE">
                <w:rPr>
                  <w:color w:val="0070C0"/>
                  <w:rPrChange w:id="1643" w:author="Windows 用户" w:date="2021-12-06T11:24:00Z">
                    <w:rPr/>
                  </w:rPrChange>
                </w:rPr>
                <w:t>15.21%</w:t>
              </w:r>
            </w:ins>
          </w:p>
        </w:tc>
      </w:tr>
      <w:tr w:rsidR="00CE32DE" w:rsidRPr="00D46136" w14:paraId="686E0850" w14:textId="2BBFB671" w:rsidTr="00BB4D1C">
        <w:trPr>
          <w:trHeight w:val="20"/>
          <w:jc w:val="center"/>
          <w:ins w:id="1644" w:author="Windows 用户" w:date="2021-12-01T16:24:00Z"/>
          <w:trPrChange w:id="1645" w:author="Windows 用户" w:date="2021-12-06T11:24:00Z">
            <w:trPr>
              <w:trHeight w:val="20"/>
              <w:jc w:val="center"/>
            </w:trPr>
          </w:trPrChange>
        </w:trPr>
        <w:tc>
          <w:tcPr>
            <w:tcW w:w="393" w:type="pct"/>
            <w:vMerge w:val="restart"/>
            <w:vAlign w:val="center"/>
            <w:tcPrChange w:id="1646" w:author="Windows 用户" w:date="2021-12-06T11:24:00Z">
              <w:tcPr>
                <w:tcW w:w="624" w:type="pct"/>
                <w:gridSpan w:val="2"/>
                <w:vMerge w:val="restart"/>
                <w:vAlign w:val="center"/>
              </w:tcPr>
            </w:tcPrChange>
          </w:tcPr>
          <w:p w14:paraId="329A6EF5" w14:textId="40A82F98" w:rsidR="00CE32DE" w:rsidRPr="00D46136" w:rsidRDefault="00CE32DE">
            <w:pPr>
              <w:pStyle w:val="af"/>
              <w:rPr>
                <w:ins w:id="1647" w:author="Windows 用户" w:date="2021-12-01T16:24:00Z"/>
                <w:color w:val="0070C0"/>
                <w:szCs w:val="21"/>
                <w:rPrChange w:id="1648" w:author="Windows 用户" w:date="2021-12-03T15:37:00Z">
                  <w:rPr>
                    <w:ins w:id="1649" w:author="Windows 用户" w:date="2021-12-01T16:24:00Z"/>
                    <w:sz w:val="18"/>
                    <w:szCs w:val="18"/>
                  </w:rPr>
                </w:rPrChange>
              </w:rPr>
            </w:pPr>
            <w:ins w:id="1650" w:author="Windows 用户" w:date="2021-12-01T16:24:00Z">
              <w:r w:rsidRPr="00D46136">
                <w:rPr>
                  <w:color w:val="0070C0"/>
                  <w:szCs w:val="21"/>
                  <w:rPrChange w:id="1651" w:author="Windows 用户" w:date="2021-12-03T15:37:00Z">
                    <w:rPr>
                      <w:sz w:val="18"/>
                      <w:szCs w:val="18"/>
                    </w:rPr>
                  </w:rPrChange>
                </w:rPr>
                <w:t>6</w:t>
              </w:r>
            </w:ins>
            <w:ins w:id="1652" w:author="Windows 用户" w:date="2021-12-17T15:46:00Z">
              <w:r w:rsidR="007B0C54">
                <w:rPr>
                  <w:color w:val="0070C0"/>
                  <w:szCs w:val="21"/>
                </w:rPr>
                <w:t>2</w:t>
              </w:r>
            </w:ins>
          </w:p>
        </w:tc>
        <w:tc>
          <w:tcPr>
            <w:tcW w:w="881" w:type="pct"/>
            <w:vAlign w:val="center"/>
            <w:tcPrChange w:id="1653" w:author="Windows 用户" w:date="2021-12-06T11:24:00Z">
              <w:tcPr>
                <w:tcW w:w="1404" w:type="pct"/>
                <w:gridSpan w:val="2"/>
                <w:vAlign w:val="center"/>
              </w:tcPr>
            </w:tcPrChange>
          </w:tcPr>
          <w:p w14:paraId="699F8C29" w14:textId="77777777" w:rsidR="00CE32DE" w:rsidRPr="00D46136" w:rsidRDefault="00CE32DE" w:rsidP="00CE32DE">
            <w:pPr>
              <w:pStyle w:val="af"/>
              <w:rPr>
                <w:ins w:id="1654" w:author="Windows 用户" w:date="2021-12-01T16:24:00Z"/>
                <w:color w:val="0070C0"/>
                <w:szCs w:val="21"/>
                <w:rPrChange w:id="1655" w:author="Windows 用户" w:date="2021-12-03T15:37:00Z">
                  <w:rPr>
                    <w:ins w:id="1656" w:author="Windows 用户" w:date="2021-12-01T16:24:00Z"/>
                    <w:sz w:val="18"/>
                    <w:szCs w:val="18"/>
                  </w:rPr>
                </w:rPrChange>
              </w:rPr>
            </w:pPr>
            <m:oMathPara>
              <m:oMath>
                <m:r>
                  <w:ins w:id="1657" w:author="Windows 用户" w:date="2021-12-01T16:24:00Z">
                    <m:rPr>
                      <m:sty m:val="p"/>
                    </m:rPr>
                    <w:rPr>
                      <w:rFonts w:ascii="Cambria Math" w:hAnsi="Cambria Math"/>
                      <w:color w:val="0070C0"/>
                      <w:szCs w:val="21"/>
                      <w:rPrChange w:id="1658" w:author="Windows 用户" w:date="2021-12-03T15:37:00Z">
                        <w:rPr>
                          <w:rFonts w:ascii="Cambria Math" w:hAnsi="Cambria Math"/>
                          <w:sz w:val="18"/>
                          <w:szCs w:val="18"/>
                        </w:rPr>
                      </w:rPrChange>
                    </w:rPr>
                    <m:t>1.0×</m:t>
                  </w:ins>
                </m:r>
                <m:sSub>
                  <m:sSubPr>
                    <m:ctrlPr>
                      <w:ins w:id="1659" w:author="Windows 用户" w:date="2021-12-01T16:24:00Z">
                        <w:rPr>
                          <w:rFonts w:ascii="Cambria Math" w:hAnsi="Cambria Math"/>
                          <w:color w:val="0070C0"/>
                          <w:szCs w:val="21"/>
                        </w:rPr>
                      </w:ins>
                    </m:ctrlPr>
                  </m:sSubPr>
                  <m:e>
                    <m:r>
                      <w:ins w:id="1660" w:author="Windows 用户" w:date="2021-12-01T16:24:00Z">
                        <w:rPr>
                          <w:rFonts w:ascii="Cambria Math" w:hAnsi="Cambria Math"/>
                          <w:color w:val="0070C0"/>
                          <w:szCs w:val="21"/>
                          <w:rPrChange w:id="1661" w:author="Windows 用户" w:date="2021-12-03T15:37:00Z">
                            <w:rPr>
                              <w:rFonts w:ascii="Cambria Math" w:hAnsi="Cambria Math"/>
                              <w:sz w:val="18"/>
                              <w:szCs w:val="18"/>
                            </w:rPr>
                          </w:rPrChange>
                        </w:rPr>
                        <m:t>es</m:t>
                      </w:ins>
                    </m:r>
                  </m:e>
                  <m:sub>
                    <m:r>
                      <w:ins w:id="1662" w:author="Windows 用户" w:date="2021-12-01T16:24:00Z">
                        <w:rPr>
                          <w:rFonts w:ascii="Cambria Math" w:hAnsi="Cambria Math"/>
                          <w:color w:val="0070C0"/>
                          <w:szCs w:val="21"/>
                          <w:rPrChange w:id="1663" w:author="Windows 用户" w:date="2021-12-03T15:37:00Z">
                            <w:rPr>
                              <w:rFonts w:ascii="Cambria Math" w:hAnsi="Cambria Math"/>
                              <w:sz w:val="18"/>
                              <w:szCs w:val="18"/>
                            </w:rPr>
                          </w:rPrChange>
                        </w:rPr>
                        <m:t>n</m:t>
                      </w:ins>
                    </m:r>
                    <m:r>
                      <w:ins w:id="1664" w:author="Windows 用户" w:date="2021-12-01T16:24:00Z">
                        <m:rPr>
                          <m:sty m:val="p"/>
                        </m:rPr>
                        <w:rPr>
                          <w:rFonts w:ascii="Cambria Math" w:hAnsi="Cambria Math"/>
                          <w:color w:val="0070C0"/>
                          <w:szCs w:val="21"/>
                          <w:rPrChange w:id="1665" w:author="Windows 用户" w:date="2021-12-03T15:37:00Z">
                            <w:rPr>
                              <w:rFonts w:ascii="Cambria Math" w:hAnsi="Cambria Math"/>
                              <w:sz w:val="18"/>
                              <w:szCs w:val="18"/>
                            </w:rPr>
                          </w:rPrChange>
                        </w:rPr>
                        <m:t>+1</m:t>
                      </w:ins>
                    </m:r>
                  </m:sub>
                </m:sSub>
              </m:oMath>
            </m:oMathPara>
          </w:p>
        </w:tc>
        <w:tc>
          <w:tcPr>
            <w:tcW w:w="977" w:type="pct"/>
            <w:vAlign w:val="center"/>
            <w:tcPrChange w:id="1666" w:author="Windows 用户" w:date="2021-12-06T11:24:00Z">
              <w:tcPr>
                <w:tcW w:w="991" w:type="pct"/>
              </w:tcPr>
            </w:tcPrChange>
          </w:tcPr>
          <w:p w14:paraId="28D0F4F6" w14:textId="055C5962" w:rsidR="00CE32DE" w:rsidRPr="00D46136" w:rsidRDefault="00CE32DE" w:rsidP="00CE32DE">
            <w:pPr>
              <w:pStyle w:val="af"/>
              <w:rPr>
                <w:ins w:id="1667" w:author="Windows 用户" w:date="2021-12-01T16:24:00Z"/>
                <w:color w:val="0070C0"/>
                <w:szCs w:val="21"/>
                <w:rPrChange w:id="1668" w:author="Windows 用户" w:date="2021-12-03T15:37:00Z">
                  <w:rPr>
                    <w:ins w:id="1669" w:author="Windows 用户" w:date="2021-12-01T16:24:00Z"/>
                    <w:sz w:val="18"/>
                    <w:szCs w:val="18"/>
                  </w:rPr>
                </w:rPrChange>
              </w:rPr>
            </w:pPr>
            <w:ins w:id="1670" w:author="Windows 用户" w:date="2021-12-01T16:25:00Z">
              <w:r w:rsidRPr="00D46136">
                <w:rPr>
                  <w:color w:val="0070C0"/>
                  <w:szCs w:val="21"/>
                  <w:rPrChange w:id="1671" w:author="Windows 用户" w:date="2021-12-03T15:37:00Z">
                    <w:rPr>
                      <w:szCs w:val="21"/>
                    </w:rPr>
                  </w:rPrChange>
                </w:rPr>
                <w:t>3.25%</w:t>
              </w:r>
            </w:ins>
          </w:p>
        </w:tc>
        <w:tc>
          <w:tcPr>
            <w:tcW w:w="750" w:type="pct"/>
            <w:vAlign w:val="center"/>
            <w:tcPrChange w:id="1672" w:author="Windows 用户" w:date="2021-12-06T11:24:00Z">
              <w:tcPr>
                <w:tcW w:w="991" w:type="pct"/>
              </w:tcPr>
            </w:tcPrChange>
          </w:tcPr>
          <w:p w14:paraId="735242B4" w14:textId="42DDACD7" w:rsidR="00CE32DE" w:rsidRPr="00D46136" w:rsidRDefault="00CE32DE" w:rsidP="00CE32DE">
            <w:pPr>
              <w:pStyle w:val="af"/>
              <w:rPr>
                <w:ins w:id="1673" w:author="Windows 用户" w:date="2021-12-01T16:24:00Z"/>
                <w:color w:val="0070C0"/>
                <w:szCs w:val="21"/>
                <w:rPrChange w:id="1674" w:author="Windows 用户" w:date="2021-12-03T15:37:00Z">
                  <w:rPr>
                    <w:ins w:id="1675" w:author="Windows 用户" w:date="2021-12-01T16:24:00Z"/>
                    <w:sz w:val="18"/>
                    <w:szCs w:val="18"/>
                  </w:rPr>
                </w:rPrChange>
              </w:rPr>
            </w:pPr>
            <w:ins w:id="1676" w:author="Windows 用户" w:date="2021-12-01T16:25:00Z">
              <w:r w:rsidRPr="00D46136">
                <w:rPr>
                  <w:color w:val="0070C0"/>
                  <w:szCs w:val="21"/>
                  <w:rPrChange w:id="1677" w:author="Windows 用户" w:date="2021-12-03T15:37:00Z">
                    <w:rPr>
                      <w:szCs w:val="21"/>
                    </w:rPr>
                  </w:rPrChange>
                </w:rPr>
                <w:t>2.28%</w:t>
              </w:r>
            </w:ins>
          </w:p>
        </w:tc>
        <w:tc>
          <w:tcPr>
            <w:tcW w:w="1001" w:type="pct"/>
            <w:vAlign w:val="center"/>
            <w:tcPrChange w:id="1678" w:author="Windows 用户" w:date="2021-12-06T11:24:00Z">
              <w:tcPr>
                <w:tcW w:w="990" w:type="pct"/>
              </w:tcPr>
            </w:tcPrChange>
          </w:tcPr>
          <w:p w14:paraId="35D5DC37" w14:textId="4D3C7C56" w:rsidR="00CE32DE" w:rsidRPr="00D46136" w:rsidRDefault="00CE32DE" w:rsidP="00CE32DE">
            <w:pPr>
              <w:pStyle w:val="af"/>
              <w:rPr>
                <w:ins w:id="1679" w:author="Windows 用户" w:date="2021-12-01T16:24:00Z"/>
                <w:color w:val="0070C0"/>
                <w:szCs w:val="21"/>
                <w:rPrChange w:id="1680" w:author="Windows 用户" w:date="2021-12-03T15:37:00Z">
                  <w:rPr>
                    <w:ins w:id="1681" w:author="Windows 用户" w:date="2021-12-01T16:24:00Z"/>
                    <w:sz w:val="18"/>
                    <w:szCs w:val="18"/>
                  </w:rPr>
                </w:rPrChange>
              </w:rPr>
            </w:pPr>
            <w:ins w:id="1682" w:author="Windows 用户" w:date="2021-12-01T16:25:00Z">
              <w:r w:rsidRPr="00D46136">
                <w:rPr>
                  <w:color w:val="0070C0"/>
                  <w:szCs w:val="21"/>
                  <w:rPrChange w:id="1683" w:author="Windows 用户" w:date="2021-12-03T15:37:00Z">
                    <w:rPr>
                      <w:szCs w:val="21"/>
                    </w:rPr>
                  </w:rPrChange>
                </w:rPr>
                <w:t>1.86%</w:t>
              </w:r>
            </w:ins>
          </w:p>
        </w:tc>
        <w:tc>
          <w:tcPr>
            <w:tcW w:w="998" w:type="pct"/>
            <w:tcPrChange w:id="1684" w:author="Windows 用户" w:date="2021-12-06T11:24:00Z">
              <w:tcPr>
                <w:tcW w:w="1" w:type="pct"/>
              </w:tcPr>
            </w:tcPrChange>
          </w:tcPr>
          <w:p w14:paraId="74C6C638" w14:textId="0D25A879" w:rsidR="00CE32DE" w:rsidRPr="009348F2" w:rsidRDefault="00CE32DE" w:rsidP="00CE32DE">
            <w:pPr>
              <w:pStyle w:val="af"/>
              <w:rPr>
                <w:ins w:id="1685" w:author="Windows 用户" w:date="2021-12-06T11:19:00Z"/>
                <w:color w:val="0070C0"/>
                <w:szCs w:val="21"/>
              </w:rPr>
            </w:pPr>
            <w:ins w:id="1686" w:author="Windows 用户" w:date="2021-12-06T11:24:00Z">
              <w:r w:rsidRPr="00CE32DE">
                <w:rPr>
                  <w:color w:val="0070C0"/>
                  <w:rPrChange w:id="1687" w:author="Windows 用户" w:date="2021-12-06T11:24:00Z">
                    <w:rPr/>
                  </w:rPrChange>
                </w:rPr>
                <w:t>11.96%</w:t>
              </w:r>
            </w:ins>
          </w:p>
        </w:tc>
      </w:tr>
      <w:tr w:rsidR="00CE32DE" w:rsidRPr="00D46136" w14:paraId="6EA31105" w14:textId="08AF42E4" w:rsidTr="00BB4D1C">
        <w:trPr>
          <w:trHeight w:val="20"/>
          <w:jc w:val="center"/>
          <w:ins w:id="1688" w:author="Windows 用户" w:date="2021-12-01T16:24:00Z"/>
          <w:trPrChange w:id="1689" w:author="Windows 用户" w:date="2021-12-06T11:24:00Z">
            <w:trPr>
              <w:trHeight w:val="20"/>
              <w:jc w:val="center"/>
            </w:trPr>
          </w:trPrChange>
        </w:trPr>
        <w:tc>
          <w:tcPr>
            <w:tcW w:w="393" w:type="pct"/>
            <w:vMerge/>
            <w:vAlign w:val="center"/>
            <w:tcPrChange w:id="1690" w:author="Windows 用户" w:date="2021-12-06T11:24:00Z">
              <w:tcPr>
                <w:tcW w:w="624" w:type="pct"/>
                <w:gridSpan w:val="2"/>
                <w:vMerge/>
                <w:vAlign w:val="center"/>
              </w:tcPr>
            </w:tcPrChange>
          </w:tcPr>
          <w:p w14:paraId="6041D933" w14:textId="77777777" w:rsidR="00CE32DE" w:rsidRPr="00D46136" w:rsidRDefault="00CE32DE" w:rsidP="00CE32DE">
            <w:pPr>
              <w:pStyle w:val="af"/>
              <w:rPr>
                <w:ins w:id="1691" w:author="Windows 用户" w:date="2021-12-01T16:24:00Z"/>
                <w:color w:val="0070C0"/>
                <w:szCs w:val="21"/>
                <w:rPrChange w:id="1692" w:author="Windows 用户" w:date="2021-12-03T15:37:00Z">
                  <w:rPr>
                    <w:ins w:id="1693" w:author="Windows 用户" w:date="2021-12-01T16:24:00Z"/>
                    <w:sz w:val="18"/>
                    <w:szCs w:val="18"/>
                  </w:rPr>
                </w:rPrChange>
              </w:rPr>
            </w:pPr>
          </w:p>
        </w:tc>
        <w:tc>
          <w:tcPr>
            <w:tcW w:w="881" w:type="pct"/>
            <w:vAlign w:val="center"/>
            <w:tcPrChange w:id="1694" w:author="Windows 用户" w:date="2021-12-06T11:24:00Z">
              <w:tcPr>
                <w:tcW w:w="1404" w:type="pct"/>
                <w:gridSpan w:val="2"/>
                <w:vAlign w:val="center"/>
              </w:tcPr>
            </w:tcPrChange>
          </w:tcPr>
          <w:p w14:paraId="59366832" w14:textId="77777777" w:rsidR="00CE32DE" w:rsidRPr="00D46136" w:rsidRDefault="00CE32DE" w:rsidP="00CE32DE">
            <w:pPr>
              <w:pStyle w:val="af"/>
              <w:rPr>
                <w:ins w:id="1695" w:author="Windows 用户" w:date="2021-12-01T16:24:00Z"/>
                <w:color w:val="0070C0"/>
                <w:szCs w:val="21"/>
                <w:rPrChange w:id="1696" w:author="Windows 用户" w:date="2021-12-03T15:37:00Z">
                  <w:rPr>
                    <w:ins w:id="1697" w:author="Windows 用户" w:date="2021-12-01T16:24:00Z"/>
                    <w:sz w:val="18"/>
                    <w:szCs w:val="18"/>
                  </w:rPr>
                </w:rPrChange>
              </w:rPr>
            </w:pPr>
            <m:oMathPara>
              <m:oMath>
                <m:r>
                  <w:ins w:id="1698" w:author="Windows 用户" w:date="2021-12-01T16:24:00Z">
                    <m:rPr>
                      <m:sty m:val="p"/>
                    </m:rPr>
                    <w:rPr>
                      <w:rFonts w:ascii="Cambria Math" w:hAnsi="Cambria Math"/>
                      <w:color w:val="0070C0"/>
                      <w:szCs w:val="21"/>
                      <w:rPrChange w:id="1699" w:author="Windows 用户" w:date="2021-12-03T15:37:00Z">
                        <w:rPr>
                          <w:rFonts w:ascii="Cambria Math" w:hAnsi="Cambria Math"/>
                          <w:sz w:val="18"/>
                          <w:szCs w:val="18"/>
                        </w:rPr>
                      </w:rPrChange>
                    </w:rPr>
                    <m:t>1.2×</m:t>
                  </w:ins>
                </m:r>
                <m:sSub>
                  <m:sSubPr>
                    <m:ctrlPr>
                      <w:ins w:id="1700" w:author="Windows 用户" w:date="2021-12-01T16:24:00Z">
                        <w:rPr>
                          <w:rFonts w:ascii="Cambria Math" w:hAnsi="Cambria Math"/>
                          <w:color w:val="0070C0"/>
                          <w:szCs w:val="21"/>
                        </w:rPr>
                      </w:ins>
                    </m:ctrlPr>
                  </m:sSubPr>
                  <m:e>
                    <m:r>
                      <w:ins w:id="1701" w:author="Windows 用户" w:date="2021-12-01T16:24:00Z">
                        <w:rPr>
                          <w:rFonts w:ascii="Cambria Math" w:hAnsi="Cambria Math"/>
                          <w:color w:val="0070C0"/>
                          <w:szCs w:val="21"/>
                          <w:rPrChange w:id="1702" w:author="Windows 用户" w:date="2021-12-03T15:37:00Z">
                            <w:rPr>
                              <w:rFonts w:ascii="Cambria Math" w:hAnsi="Cambria Math"/>
                              <w:sz w:val="18"/>
                              <w:szCs w:val="18"/>
                            </w:rPr>
                          </w:rPrChange>
                        </w:rPr>
                        <m:t>es</m:t>
                      </w:ins>
                    </m:r>
                  </m:e>
                  <m:sub>
                    <m:r>
                      <w:ins w:id="1703" w:author="Windows 用户" w:date="2021-12-01T16:24:00Z">
                        <w:rPr>
                          <w:rFonts w:ascii="Cambria Math" w:hAnsi="Cambria Math"/>
                          <w:color w:val="0070C0"/>
                          <w:szCs w:val="21"/>
                          <w:rPrChange w:id="1704" w:author="Windows 用户" w:date="2021-12-03T15:37:00Z">
                            <w:rPr>
                              <w:rFonts w:ascii="Cambria Math" w:hAnsi="Cambria Math"/>
                              <w:sz w:val="18"/>
                              <w:szCs w:val="18"/>
                            </w:rPr>
                          </w:rPrChange>
                        </w:rPr>
                        <m:t>n</m:t>
                      </w:ins>
                    </m:r>
                    <m:r>
                      <w:ins w:id="1705" w:author="Windows 用户" w:date="2021-12-01T16:24:00Z">
                        <m:rPr>
                          <m:sty m:val="p"/>
                        </m:rPr>
                        <w:rPr>
                          <w:rFonts w:ascii="Cambria Math" w:hAnsi="Cambria Math"/>
                          <w:color w:val="0070C0"/>
                          <w:szCs w:val="21"/>
                          <w:rPrChange w:id="1706" w:author="Windows 用户" w:date="2021-12-03T15:37:00Z">
                            <w:rPr>
                              <w:rFonts w:ascii="Cambria Math" w:hAnsi="Cambria Math"/>
                              <w:sz w:val="18"/>
                              <w:szCs w:val="18"/>
                            </w:rPr>
                          </w:rPrChange>
                        </w:rPr>
                        <m:t>+1</m:t>
                      </w:ins>
                    </m:r>
                  </m:sub>
                </m:sSub>
              </m:oMath>
            </m:oMathPara>
          </w:p>
        </w:tc>
        <w:tc>
          <w:tcPr>
            <w:tcW w:w="977" w:type="pct"/>
            <w:vAlign w:val="center"/>
            <w:tcPrChange w:id="1707" w:author="Windows 用户" w:date="2021-12-06T11:24:00Z">
              <w:tcPr>
                <w:tcW w:w="991" w:type="pct"/>
              </w:tcPr>
            </w:tcPrChange>
          </w:tcPr>
          <w:p w14:paraId="17482ADF" w14:textId="247ACCFB" w:rsidR="00CE32DE" w:rsidRPr="00D46136" w:rsidRDefault="00CE32DE" w:rsidP="00CE32DE">
            <w:pPr>
              <w:pStyle w:val="af"/>
              <w:rPr>
                <w:ins w:id="1708" w:author="Windows 用户" w:date="2021-12-01T16:24:00Z"/>
                <w:color w:val="0070C0"/>
                <w:szCs w:val="21"/>
                <w:rPrChange w:id="1709" w:author="Windows 用户" w:date="2021-12-03T15:37:00Z">
                  <w:rPr>
                    <w:ins w:id="1710" w:author="Windows 用户" w:date="2021-12-01T16:24:00Z"/>
                    <w:sz w:val="18"/>
                    <w:szCs w:val="18"/>
                  </w:rPr>
                </w:rPrChange>
              </w:rPr>
            </w:pPr>
            <w:ins w:id="1711" w:author="Windows 用户" w:date="2021-12-01T16:25:00Z">
              <w:r w:rsidRPr="00D46136">
                <w:rPr>
                  <w:color w:val="0070C0"/>
                  <w:szCs w:val="21"/>
                  <w:rPrChange w:id="1712" w:author="Windows 用户" w:date="2021-12-03T15:37:00Z">
                    <w:rPr>
                      <w:szCs w:val="21"/>
                    </w:rPr>
                  </w:rPrChange>
                </w:rPr>
                <w:t>3.43%</w:t>
              </w:r>
            </w:ins>
          </w:p>
        </w:tc>
        <w:tc>
          <w:tcPr>
            <w:tcW w:w="750" w:type="pct"/>
            <w:vAlign w:val="center"/>
            <w:tcPrChange w:id="1713" w:author="Windows 用户" w:date="2021-12-06T11:24:00Z">
              <w:tcPr>
                <w:tcW w:w="991" w:type="pct"/>
              </w:tcPr>
            </w:tcPrChange>
          </w:tcPr>
          <w:p w14:paraId="46A16548" w14:textId="16167594" w:rsidR="00CE32DE" w:rsidRPr="00D46136" w:rsidRDefault="00CE32DE" w:rsidP="00CE32DE">
            <w:pPr>
              <w:pStyle w:val="af"/>
              <w:rPr>
                <w:ins w:id="1714" w:author="Windows 用户" w:date="2021-12-01T16:24:00Z"/>
                <w:color w:val="0070C0"/>
                <w:szCs w:val="21"/>
                <w:rPrChange w:id="1715" w:author="Windows 用户" w:date="2021-12-03T15:37:00Z">
                  <w:rPr>
                    <w:ins w:id="1716" w:author="Windows 用户" w:date="2021-12-01T16:24:00Z"/>
                    <w:sz w:val="18"/>
                    <w:szCs w:val="18"/>
                  </w:rPr>
                </w:rPrChange>
              </w:rPr>
            </w:pPr>
            <w:ins w:id="1717" w:author="Windows 用户" w:date="2021-12-01T16:25:00Z">
              <w:r w:rsidRPr="00D46136">
                <w:rPr>
                  <w:color w:val="0070C0"/>
                  <w:szCs w:val="21"/>
                  <w:rPrChange w:id="1718" w:author="Windows 用户" w:date="2021-12-03T15:37:00Z">
                    <w:rPr>
                      <w:szCs w:val="21"/>
                    </w:rPr>
                  </w:rPrChange>
                </w:rPr>
                <w:t>2.23%</w:t>
              </w:r>
            </w:ins>
          </w:p>
        </w:tc>
        <w:tc>
          <w:tcPr>
            <w:tcW w:w="1001" w:type="pct"/>
            <w:vAlign w:val="center"/>
            <w:tcPrChange w:id="1719" w:author="Windows 用户" w:date="2021-12-06T11:24:00Z">
              <w:tcPr>
                <w:tcW w:w="990" w:type="pct"/>
              </w:tcPr>
            </w:tcPrChange>
          </w:tcPr>
          <w:p w14:paraId="38B764CE" w14:textId="76A971AC" w:rsidR="00CE32DE" w:rsidRPr="00D46136" w:rsidRDefault="00CE32DE" w:rsidP="00CE32DE">
            <w:pPr>
              <w:pStyle w:val="af"/>
              <w:rPr>
                <w:ins w:id="1720" w:author="Windows 用户" w:date="2021-12-01T16:24:00Z"/>
                <w:color w:val="0070C0"/>
                <w:szCs w:val="21"/>
                <w:rPrChange w:id="1721" w:author="Windows 用户" w:date="2021-12-03T15:37:00Z">
                  <w:rPr>
                    <w:ins w:id="1722" w:author="Windows 用户" w:date="2021-12-01T16:24:00Z"/>
                    <w:sz w:val="18"/>
                    <w:szCs w:val="18"/>
                  </w:rPr>
                </w:rPrChange>
              </w:rPr>
            </w:pPr>
            <w:ins w:id="1723" w:author="Windows 用户" w:date="2021-12-01T16:25:00Z">
              <w:r w:rsidRPr="00D46136">
                <w:rPr>
                  <w:color w:val="0070C0"/>
                  <w:szCs w:val="21"/>
                  <w:rPrChange w:id="1724" w:author="Windows 用户" w:date="2021-12-03T15:37:00Z">
                    <w:rPr>
                      <w:szCs w:val="21"/>
                    </w:rPr>
                  </w:rPrChange>
                </w:rPr>
                <w:t>1.73%</w:t>
              </w:r>
            </w:ins>
          </w:p>
        </w:tc>
        <w:tc>
          <w:tcPr>
            <w:tcW w:w="998" w:type="pct"/>
            <w:tcPrChange w:id="1725" w:author="Windows 用户" w:date="2021-12-06T11:24:00Z">
              <w:tcPr>
                <w:tcW w:w="1" w:type="pct"/>
              </w:tcPr>
            </w:tcPrChange>
          </w:tcPr>
          <w:p w14:paraId="46A5D1B6" w14:textId="78BCCFDE" w:rsidR="00CE32DE" w:rsidRPr="009348F2" w:rsidRDefault="00CE32DE" w:rsidP="00CE32DE">
            <w:pPr>
              <w:pStyle w:val="af"/>
              <w:rPr>
                <w:ins w:id="1726" w:author="Windows 用户" w:date="2021-12-06T11:19:00Z"/>
                <w:color w:val="0070C0"/>
                <w:szCs w:val="21"/>
              </w:rPr>
            </w:pPr>
            <w:ins w:id="1727" w:author="Windows 用户" w:date="2021-12-06T11:24:00Z">
              <w:r w:rsidRPr="00CE32DE">
                <w:rPr>
                  <w:color w:val="0070C0"/>
                  <w:rPrChange w:id="1728" w:author="Windows 用户" w:date="2021-12-06T11:24:00Z">
                    <w:rPr/>
                  </w:rPrChange>
                </w:rPr>
                <w:t>15.44%</w:t>
              </w:r>
            </w:ins>
          </w:p>
        </w:tc>
      </w:tr>
      <w:tr w:rsidR="00CE32DE" w:rsidRPr="00D46136" w14:paraId="30B5A75F" w14:textId="626B0563" w:rsidTr="00BB4D1C">
        <w:trPr>
          <w:trHeight w:val="20"/>
          <w:jc w:val="center"/>
          <w:ins w:id="1729" w:author="Windows 用户" w:date="2021-12-01T16:24:00Z"/>
          <w:trPrChange w:id="1730" w:author="Windows 用户" w:date="2021-12-06T11:24:00Z">
            <w:trPr>
              <w:trHeight w:val="20"/>
              <w:jc w:val="center"/>
            </w:trPr>
          </w:trPrChange>
        </w:trPr>
        <w:tc>
          <w:tcPr>
            <w:tcW w:w="393" w:type="pct"/>
            <w:vMerge w:val="restart"/>
            <w:vAlign w:val="center"/>
            <w:tcPrChange w:id="1731" w:author="Windows 用户" w:date="2021-12-06T11:24:00Z">
              <w:tcPr>
                <w:tcW w:w="624" w:type="pct"/>
                <w:gridSpan w:val="2"/>
                <w:vMerge w:val="restart"/>
                <w:vAlign w:val="center"/>
              </w:tcPr>
            </w:tcPrChange>
          </w:tcPr>
          <w:p w14:paraId="00D0D306" w14:textId="0548C440" w:rsidR="00CE32DE" w:rsidRPr="00D46136" w:rsidRDefault="00CE32DE">
            <w:pPr>
              <w:pStyle w:val="af"/>
              <w:rPr>
                <w:ins w:id="1732" w:author="Windows 用户" w:date="2021-12-01T16:24:00Z"/>
                <w:color w:val="0070C0"/>
                <w:szCs w:val="21"/>
                <w:rPrChange w:id="1733" w:author="Windows 用户" w:date="2021-12-03T15:37:00Z">
                  <w:rPr>
                    <w:ins w:id="1734" w:author="Windows 用户" w:date="2021-12-01T16:24:00Z"/>
                    <w:sz w:val="18"/>
                    <w:szCs w:val="18"/>
                  </w:rPr>
                </w:rPrChange>
              </w:rPr>
            </w:pPr>
            <w:ins w:id="1735" w:author="Windows 用户" w:date="2021-12-01T16:24:00Z">
              <w:r w:rsidRPr="00D46136">
                <w:rPr>
                  <w:color w:val="0070C0"/>
                  <w:szCs w:val="21"/>
                  <w:rPrChange w:id="1736" w:author="Windows 用户" w:date="2021-12-03T15:37:00Z">
                    <w:rPr>
                      <w:sz w:val="18"/>
                      <w:szCs w:val="18"/>
                    </w:rPr>
                  </w:rPrChange>
                </w:rPr>
                <w:t>12</w:t>
              </w:r>
            </w:ins>
            <w:ins w:id="1737" w:author="Windows 用户" w:date="2021-12-17T15:46:00Z">
              <w:r w:rsidR="007B0C54">
                <w:rPr>
                  <w:color w:val="0070C0"/>
                  <w:szCs w:val="21"/>
                </w:rPr>
                <w:t>2</w:t>
              </w:r>
            </w:ins>
          </w:p>
        </w:tc>
        <w:tc>
          <w:tcPr>
            <w:tcW w:w="881" w:type="pct"/>
            <w:vAlign w:val="center"/>
            <w:tcPrChange w:id="1738" w:author="Windows 用户" w:date="2021-12-06T11:24:00Z">
              <w:tcPr>
                <w:tcW w:w="1404" w:type="pct"/>
                <w:gridSpan w:val="2"/>
                <w:vAlign w:val="center"/>
              </w:tcPr>
            </w:tcPrChange>
          </w:tcPr>
          <w:p w14:paraId="663C375D" w14:textId="77777777" w:rsidR="00CE32DE" w:rsidRPr="00D46136" w:rsidRDefault="00CE32DE" w:rsidP="00CE32DE">
            <w:pPr>
              <w:pStyle w:val="af"/>
              <w:rPr>
                <w:ins w:id="1739" w:author="Windows 用户" w:date="2021-12-01T16:24:00Z"/>
                <w:color w:val="0070C0"/>
                <w:szCs w:val="21"/>
                <w:rPrChange w:id="1740" w:author="Windows 用户" w:date="2021-12-03T15:37:00Z">
                  <w:rPr>
                    <w:ins w:id="1741" w:author="Windows 用户" w:date="2021-12-01T16:24:00Z"/>
                    <w:sz w:val="18"/>
                    <w:szCs w:val="18"/>
                  </w:rPr>
                </w:rPrChange>
              </w:rPr>
            </w:pPr>
            <m:oMathPara>
              <m:oMath>
                <m:r>
                  <w:ins w:id="1742" w:author="Windows 用户" w:date="2021-12-01T16:24:00Z">
                    <m:rPr>
                      <m:sty m:val="p"/>
                    </m:rPr>
                    <w:rPr>
                      <w:rFonts w:ascii="Cambria Math" w:hAnsi="Cambria Math"/>
                      <w:color w:val="0070C0"/>
                      <w:szCs w:val="21"/>
                      <w:rPrChange w:id="1743" w:author="Windows 用户" w:date="2021-12-03T15:37:00Z">
                        <w:rPr>
                          <w:rFonts w:ascii="Cambria Math" w:hAnsi="Cambria Math"/>
                          <w:sz w:val="18"/>
                          <w:szCs w:val="18"/>
                        </w:rPr>
                      </w:rPrChange>
                    </w:rPr>
                    <m:t>1.0×</m:t>
                  </w:ins>
                </m:r>
                <m:sSub>
                  <m:sSubPr>
                    <m:ctrlPr>
                      <w:ins w:id="1744" w:author="Windows 用户" w:date="2021-12-01T16:24:00Z">
                        <w:rPr>
                          <w:rFonts w:ascii="Cambria Math" w:hAnsi="Cambria Math"/>
                          <w:color w:val="0070C0"/>
                          <w:szCs w:val="21"/>
                        </w:rPr>
                      </w:ins>
                    </m:ctrlPr>
                  </m:sSubPr>
                  <m:e>
                    <m:r>
                      <w:ins w:id="1745" w:author="Windows 用户" w:date="2021-12-01T16:24:00Z">
                        <w:rPr>
                          <w:rFonts w:ascii="Cambria Math" w:hAnsi="Cambria Math"/>
                          <w:color w:val="0070C0"/>
                          <w:szCs w:val="21"/>
                          <w:rPrChange w:id="1746" w:author="Windows 用户" w:date="2021-12-03T15:37:00Z">
                            <w:rPr>
                              <w:rFonts w:ascii="Cambria Math" w:hAnsi="Cambria Math"/>
                              <w:sz w:val="18"/>
                              <w:szCs w:val="18"/>
                            </w:rPr>
                          </w:rPrChange>
                        </w:rPr>
                        <m:t>es</m:t>
                      </w:ins>
                    </m:r>
                  </m:e>
                  <m:sub>
                    <m:r>
                      <w:ins w:id="1747" w:author="Windows 用户" w:date="2021-12-01T16:24:00Z">
                        <w:rPr>
                          <w:rFonts w:ascii="Cambria Math" w:hAnsi="Cambria Math"/>
                          <w:color w:val="0070C0"/>
                          <w:szCs w:val="21"/>
                          <w:rPrChange w:id="1748" w:author="Windows 用户" w:date="2021-12-03T15:37:00Z">
                            <w:rPr>
                              <w:rFonts w:ascii="Cambria Math" w:hAnsi="Cambria Math"/>
                              <w:sz w:val="18"/>
                              <w:szCs w:val="18"/>
                            </w:rPr>
                          </w:rPrChange>
                        </w:rPr>
                        <m:t>n</m:t>
                      </w:ins>
                    </m:r>
                    <m:r>
                      <w:ins w:id="1749" w:author="Windows 用户" w:date="2021-12-01T16:24:00Z">
                        <m:rPr>
                          <m:sty m:val="p"/>
                        </m:rPr>
                        <w:rPr>
                          <w:rFonts w:ascii="Cambria Math" w:hAnsi="Cambria Math"/>
                          <w:color w:val="0070C0"/>
                          <w:szCs w:val="21"/>
                          <w:rPrChange w:id="1750" w:author="Windows 用户" w:date="2021-12-03T15:37:00Z">
                            <w:rPr>
                              <w:rFonts w:ascii="Cambria Math" w:hAnsi="Cambria Math"/>
                              <w:sz w:val="18"/>
                              <w:szCs w:val="18"/>
                            </w:rPr>
                          </w:rPrChange>
                        </w:rPr>
                        <m:t>+1</m:t>
                      </w:ins>
                    </m:r>
                  </m:sub>
                </m:sSub>
              </m:oMath>
            </m:oMathPara>
          </w:p>
        </w:tc>
        <w:tc>
          <w:tcPr>
            <w:tcW w:w="977" w:type="pct"/>
            <w:vAlign w:val="center"/>
            <w:tcPrChange w:id="1751" w:author="Windows 用户" w:date="2021-12-06T11:24:00Z">
              <w:tcPr>
                <w:tcW w:w="991" w:type="pct"/>
              </w:tcPr>
            </w:tcPrChange>
          </w:tcPr>
          <w:p w14:paraId="2F24CEBE" w14:textId="263359AC" w:rsidR="00CE32DE" w:rsidRPr="00D46136" w:rsidRDefault="00CE32DE" w:rsidP="00CE32DE">
            <w:pPr>
              <w:pStyle w:val="af"/>
              <w:rPr>
                <w:ins w:id="1752" w:author="Windows 用户" w:date="2021-12-01T16:24:00Z"/>
                <w:color w:val="0070C0"/>
                <w:szCs w:val="21"/>
                <w:rPrChange w:id="1753" w:author="Windows 用户" w:date="2021-12-03T15:37:00Z">
                  <w:rPr>
                    <w:ins w:id="1754" w:author="Windows 用户" w:date="2021-12-01T16:24:00Z"/>
                    <w:sz w:val="18"/>
                    <w:szCs w:val="18"/>
                  </w:rPr>
                </w:rPrChange>
              </w:rPr>
            </w:pPr>
            <w:ins w:id="1755" w:author="Windows 用户" w:date="2021-12-01T16:26:00Z">
              <w:r w:rsidRPr="00D46136">
                <w:rPr>
                  <w:color w:val="0070C0"/>
                  <w:szCs w:val="21"/>
                  <w:rPrChange w:id="1756" w:author="Windows 用户" w:date="2021-12-03T15:37:00Z">
                    <w:rPr>
                      <w:szCs w:val="21"/>
                    </w:rPr>
                  </w:rPrChange>
                </w:rPr>
                <w:t>-6.09%</w:t>
              </w:r>
            </w:ins>
          </w:p>
        </w:tc>
        <w:tc>
          <w:tcPr>
            <w:tcW w:w="750" w:type="pct"/>
            <w:vAlign w:val="center"/>
            <w:tcPrChange w:id="1757" w:author="Windows 用户" w:date="2021-12-06T11:24:00Z">
              <w:tcPr>
                <w:tcW w:w="991" w:type="pct"/>
              </w:tcPr>
            </w:tcPrChange>
          </w:tcPr>
          <w:p w14:paraId="321C19CE" w14:textId="1B03DF5F" w:rsidR="00CE32DE" w:rsidRPr="00D46136" w:rsidRDefault="00CE32DE" w:rsidP="00CE32DE">
            <w:pPr>
              <w:pStyle w:val="af"/>
              <w:rPr>
                <w:ins w:id="1758" w:author="Windows 用户" w:date="2021-12-01T16:24:00Z"/>
                <w:color w:val="0070C0"/>
                <w:szCs w:val="21"/>
                <w:rPrChange w:id="1759" w:author="Windows 用户" w:date="2021-12-03T15:37:00Z">
                  <w:rPr>
                    <w:ins w:id="1760" w:author="Windows 用户" w:date="2021-12-01T16:24:00Z"/>
                    <w:sz w:val="18"/>
                    <w:szCs w:val="18"/>
                  </w:rPr>
                </w:rPrChange>
              </w:rPr>
            </w:pPr>
            <w:ins w:id="1761" w:author="Windows 用户" w:date="2021-12-01T16:26:00Z">
              <w:r w:rsidRPr="00D46136">
                <w:rPr>
                  <w:color w:val="0070C0"/>
                  <w:szCs w:val="21"/>
                  <w:rPrChange w:id="1762" w:author="Windows 用户" w:date="2021-12-03T15:37:00Z">
                    <w:rPr>
                      <w:szCs w:val="21"/>
                    </w:rPr>
                  </w:rPrChange>
                </w:rPr>
                <w:t>-6.95%</w:t>
              </w:r>
            </w:ins>
          </w:p>
        </w:tc>
        <w:tc>
          <w:tcPr>
            <w:tcW w:w="1001" w:type="pct"/>
            <w:vAlign w:val="center"/>
            <w:tcPrChange w:id="1763" w:author="Windows 用户" w:date="2021-12-06T11:24:00Z">
              <w:tcPr>
                <w:tcW w:w="990" w:type="pct"/>
              </w:tcPr>
            </w:tcPrChange>
          </w:tcPr>
          <w:p w14:paraId="7B16B1F3" w14:textId="7E9D08B7" w:rsidR="00CE32DE" w:rsidRPr="00D46136" w:rsidRDefault="00CE32DE" w:rsidP="00CE32DE">
            <w:pPr>
              <w:pStyle w:val="af"/>
              <w:rPr>
                <w:ins w:id="1764" w:author="Windows 用户" w:date="2021-12-01T16:24:00Z"/>
                <w:color w:val="0070C0"/>
                <w:szCs w:val="21"/>
                <w:rPrChange w:id="1765" w:author="Windows 用户" w:date="2021-12-03T15:37:00Z">
                  <w:rPr>
                    <w:ins w:id="1766" w:author="Windows 用户" w:date="2021-12-01T16:24:00Z"/>
                    <w:sz w:val="18"/>
                    <w:szCs w:val="18"/>
                  </w:rPr>
                </w:rPrChange>
              </w:rPr>
            </w:pPr>
            <w:ins w:id="1767" w:author="Windows 用户" w:date="2021-12-01T16:26:00Z">
              <w:r w:rsidRPr="00D46136">
                <w:rPr>
                  <w:color w:val="0070C0"/>
                  <w:szCs w:val="21"/>
                  <w:rPrChange w:id="1768" w:author="Windows 用户" w:date="2021-12-03T15:37:00Z">
                    <w:rPr>
                      <w:szCs w:val="21"/>
                    </w:rPr>
                  </w:rPrChange>
                </w:rPr>
                <w:t>-7.28%</w:t>
              </w:r>
            </w:ins>
          </w:p>
        </w:tc>
        <w:tc>
          <w:tcPr>
            <w:tcW w:w="998" w:type="pct"/>
            <w:tcPrChange w:id="1769" w:author="Windows 用户" w:date="2021-12-06T11:24:00Z">
              <w:tcPr>
                <w:tcW w:w="1" w:type="pct"/>
              </w:tcPr>
            </w:tcPrChange>
          </w:tcPr>
          <w:p w14:paraId="3EBA91BD" w14:textId="7E7F7467" w:rsidR="00CE32DE" w:rsidRPr="009348F2" w:rsidRDefault="00CE32DE" w:rsidP="00CE32DE">
            <w:pPr>
              <w:pStyle w:val="af"/>
              <w:rPr>
                <w:ins w:id="1770" w:author="Windows 用户" w:date="2021-12-06T11:19:00Z"/>
                <w:color w:val="0070C0"/>
                <w:szCs w:val="21"/>
              </w:rPr>
            </w:pPr>
            <w:ins w:id="1771" w:author="Windows 用户" w:date="2021-12-06T11:24:00Z">
              <w:r w:rsidRPr="00CE32DE">
                <w:rPr>
                  <w:color w:val="0070C0"/>
                  <w:rPrChange w:id="1772" w:author="Windows 用户" w:date="2021-12-06T11:24:00Z">
                    <w:rPr/>
                  </w:rPrChange>
                </w:rPr>
                <w:t>5.74%</w:t>
              </w:r>
            </w:ins>
          </w:p>
        </w:tc>
      </w:tr>
      <w:tr w:rsidR="00CE32DE" w:rsidRPr="00D46136" w14:paraId="7968CBCF" w14:textId="1675D348" w:rsidTr="00BB4D1C">
        <w:trPr>
          <w:trHeight w:val="20"/>
          <w:jc w:val="center"/>
          <w:ins w:id="1773" w:author="Windows 用户" w:date="2021-12-01T16:24:00Z"/>
          <w:trPrChange w:id="1774" w:author="Windows 用户" w:date="2021-12-06T11:24:00Z">
            <w:trPr>
              <w:trHeight w:val="20"/>
              <w:jc w:val="center"/>
            </w:trPr>
          </w:trPrChange>
        </w:trPr>
        <w:tc>
          <w:tcPr>
            <w:tcW w:w="393" w:type="pct"/>
            <w:vMerge/>
            <w:vAlign w:val="center"/>
            <w:tcPrChange w:id="1775" w:author="Windows 用户" w:date="2021-12-06T11:24:00Z">
              <w:tcPr>
                <w:tcW w:w="624" w:type="pct"/>
                <w:gridSpan w:val="2"/>
                <w:vMerge/>
                <w:vAlign w:val="center"/>
              </w:tcPr>
            </w:tcPrChange>
          </w:tcPr>
          <w:p w14:paraId="43E2B729" w14:textId="77777777" w:rsidR="00CE32DE" w:rsidRPr="00D46136" w:rsidRDefault="00CE32DE" w:rsidP="00CE32DE">
            <w:pPr>
              <w:pStyle w:val="af"/>
              <w:rPr>
                <w:ins w:id="1776" w:author="Windows 用户" w:date="2021-12-01T16:24:00Z"/>
                <w:color w:val="0070C0"/>
                <w:szCs w:val="21"/>
                <w:rPrChange w:id="1777" w:author="Windows 用户" w:date="2021-12-03T15:37:00Z">
                  <w:rPr>
                    <w:ins w:id="1778" w:author="Windows 用户" w:date="2021-12-01T16:24:00Z"/>
                    <w:sz w:val="18"/>
                    <w:szCs w:val="18"/>
                  </w:rPr>
                </w:rPrChange>
              </w:rPr>
            </w:pPr>
          </w:p>
        </w:tc>
        <w:tc>
          <w:tcPr>
            <w:tcW w:w="881" w:type="pct"/>
            <w:vAlign w:val="center"/>
            <w:tcPrChange w:id="1779" w:author="Windows 用户" w:date="2021-12-06T11:24:00Z">
              <w:tcPr>
                <w:tcW w:w="1404" w:type="pct"/>
                <w:gridSpan w:val="2"/>
                <w:vAlign w:val="center"/>
              </w:tcPr>
            </w:tcPrChange>
          </w:tcPr>
          <w:p w14:paraId="6B997CF4" w14:textId="77777777" w:rsidR="00CE32DE" w:rsidRPr="00D46136" w:rsidRDefault="00CE32DE" w:rsidP="00CE32DE">
            <w:pPr>
              <w:pStyle w:val="af"/>
              <w:rPr>
                <w:ins w:id="1780" w:author="Windows 用户" w:date="2021-12-01T16:24:00Z"/>
                <w:color w:val="0070C0"/>
                <w:szCs w:val="21"/>
                <w:rPrChange w:id="1781" w:author="Windows 用户" w:date="2021-12-03T15:37:00Z">
                  <w:rPr>
                    <w:ins w:id="1782" w:author="Windows 用户" w:date="2021-12-01T16:24:00Z"/>
                    <w:sz w:val="18"/>
                    <w:szCs w:val="18"/>
                  </w:rPr>
                </w:rPrChange>
              </w:rPr>
            </w:pPr>
            <m:oMathPara>
              <m:oMath>
                <m:r>
                  <w:ins w:id="1783" w:author="Windows 用户" w:date="2021-12-01T16:24:00Z">
                    <m:rPr>
                      <m:sty m:val="p"/>
                    </m:rPr>
                    <w:rPr>
                      <w:rFonts w:ascii="Cambria Math" w:hAnsi="Cambria Math"/>
                      <w:color w:val="0070C0"/>
                      <w:szCs w:val="21"/>
                      <w:rPrChange w:id="1784" w:author="Windows 用户" w:date="2021-12-03T15:37:00Z">
                        <w:rPr>
                          <w:rFonts w:ascii="Cambria Math" w:hAnsi="Cambria Math"/>
                          <w:sz w:val="18"/>
                          <w:szCs w:val="18"/>
                        </w:rPr>
                      </w:rPrChange>
                    </w:rPr>
                    <m:t>1.2×</m:t>
                  </w:ins>
                </m:r>
                <m:sSub>
                  <m:sSubPr>
                    <m:ctrlPr>
                      <w:ins w:id="1785" w:author="Windows 用户" w:date="2021-12-01T16:24:00Z">
                        <w:rPr>
                          <w:rFonts w:ascii="Cambria Math" w:hAnsi="Cambria Math"/>
                          <w:color w:val="0070C0"/>
                          <w:szCs w:val="21"/>
                        </w:rPr>
                      </w:ins>
                    </m:ctrlPr>
                  </m:sSubPr>
                  <m:e>
                    <m:r>
                      <w:ins w:id="1786" w:author="Windows 用户" w:date="2021-12-01T16:24:00Z">
                        <w:rPr>
                          <w:rFonts w:ascii="Cambria Math" w:hAnsi="Cambria Math"/>
                          <w:color w:val="0070C0"/>
                          <w:szCs w:val="21"/>
                          <w:rPrChange w:id="1787" w:author="Windows 用户" w:date="2021-12-03T15:37:00Z">
                            <w:rPr>
                              <w:rFonts w:ascii="Cambria Math" w:hAnsi="Cambria Math"/>
                              <w:sz w:val="18"/>
                              <w:szCs w:val="18"/>
                            </w:rPr>
                          </w:rPrChange>
                        </w:rPr>
                        <m:t>es</m:t>
                      </w:ins>
                    </m:r>
                  </m:e>
                  <m:sub>
                    <m:r>
                      <w:ins w:id="1788" w:author="Windows 用户" w:date="2021-12-01T16:24:00Z">
                        <w:rPr>
                          <w:rFonts w:ascii="Cambria Math" w:hAnsi="Cambria Math"/>
                          <w:color w:val="0070C0"/>
                          <w:szCs w:val="21"/>
                          <w:rPrChange w:id="1789" w:author="Windows 用户" w:date="2021-12-03T15:37:00Z">
                            <w:rPr>
                              <w:rFonts w:ascii="Cambria Math" w:hAnsi="Cambria Math"/>
                              <w:sz w:val="18"/>
                              <w:szCs w:val="18"/>
                            </w:rPr>
                          </w:rPrChange>
                        </w:rPr>
                        <m:t>n</m:t>
                      </w:ins>
                    </m:r>
                    <m:r>
                      <w:ins w:id="1790" w:author="Windows 用户" w:date="2021-12-01T16:24:00Z">
                        <m:rPr>
                          <m:sty m:val="p"/>
                        </m:rPr>
                        <w:rPr>
                          <w:rFonts w:ascii="Cambria Math" w:hAnsi="Cambria Math"/>
                          <w:color w:val="0070C0"/>
                          <w:szCs w:val="21"/>
                          <w:rPrChange w:id="1791" w:author="Windows 用户" w:date="2021-12-03T15:37:00Z">
                            <w:rPr>
                              <w:rFonts w:ascii="Cambria Math" w:hAnsi="Cambria Math"/>
                              <w:sz w:val="18"/>
                              <w:szCs w:val="18"/>
                            </w:rPr>
                          </w:rPrChange>
                        </w:rPr>
                        <m:t>+1</m:t>
                      </w:ins>
                    </m:r>
                  </m:sub>
                </m:sSub>
              </m:oMath>
            </m:oMathPara>
          </w:p>
        </w:tc>
        <w:tc>
          <w:tcPr>
            <w:tcW w:w="977" w:type="pct"/>
            <w:vAlign w:val="center"/>
            <w:tcPrChange w:id="1792" w:author="Windows 用户" w:date="2021-12-06T11:24:00Z">
              <w:tcPr>
                <w:tcW w:w="991" w:type="pct"/>
                <w:vAlign w:val="center"/>
              </w:tcPr>
            </w:tcPrChange>
          </w:tcPr>
          <w:p w14:paraId="7A5B8D68" w14:textId="66A5F8F6" w:rsidR="00CE32DE" w:rsidRPr="00D46136" w:rsidRDefault="00AD7374" w:rsidP="00CE32DE">
            <w:pPr>
              <w:pStyle w:val="af"/>
              <w:rPr>
                <w:ins w:id="1793" w:author="Windows 用户" w:date="2021-12-01T16:24:00Z"/>
                <w:color w:val="0070C0"/>
                <w:szCs w:val="21"/>
                <w:rPrChange w:id="1794" w:author="Windows 用户" w:date="2021-12-03T15:37:00Z">
                  <w:rPr>
                    <w:ins w:id="1795" w:author="Windows 用户" w:date="2021-12-01T16:24:00Z"/>
                    <w:sz w:val="18"/>
                    <w:szCs w:val="18"/>
                  </w:rPr>
                </w:rPrChange>
              </w:rPr>
            </w:pPr>
            <w:ins w:id="1796" w:author="Windows 用户" w:date="2021-12-06T14:32:00Z">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ins>
          </w:p>
        </w:tc>
        <w:tc>
          <w:tcPr>
            <w:tcW w:w="750" w:type="pct"/>
            <w:vAlign w:val="center"/>
            <w:tcPrChange w:id="1797" w:author="Windows 用户" w:date="2021-12-06T11:24:00Z">
              <w:tcPr>
                <w:tcW w:w="991" w:type="pct"/>
                <w:vAlign w:val="center"/>
              </w:tcPr>
            </w:tcPrChange>
          </w:tcPr>
          <w:p w14:paraId="254CB6DC" w14:textId="2820AAD4" w:rsidR="00CE32DE" w:rsidRPr="00D46136" w:rsidRDefault="00AD7374" w:rsidP="00CE32DE">
            <w:pPr>
              <w:pStyle w:val="af"/>
              <w:rPr>
                <w:ins w:id="1798" w:author="Windows 用户" w:date="2021-12-01T16:24:00Z"/>
                <w:color w:val="0070C0"/>
                <w:szCs w:val="21"/>
                <w:rPrChange w:id="1799" w:author="Windows 用户" w:date="2021-12-03T15:37:00Z">
                  <w:rPr>
                    <w:ins w:id="1800" w:author="Windows 用户" w:date="2021-12-01T16:24:00Z"/>
                    <w:sz w:val="18"/>
                    <w:szCs w:val="18"/>
                  </w:rPr>
                </w:rPrChange>
              </w:rPr>
            </w:pPr>
            <w:ins w:id="1801" w:author="Windows 用户" w:date="2021-12-06T14:32:00Z">
              <w:r>
                <w:rPr>
                  <w:rFonts w:hint="eastAsia"/>
                  <w:color w:val="0070C0"/>
                  <w:szCs w:val="21"/>
                </w:rPr>
                <w:t>-</w:t>
              </w:r>
              <w:r>
                <w:rPr>
                  <w:color w:val="0070C0"/>
                  <w:szCs w:val="21"/>
                </w:rPr>
                <w:t>4</w:t>
              </w:r>
            </w:ins>
            <w:ins w:id="1802" w:author="Windows 用户" w:date="2021-12-06T14:33:00Z">
              <w:r>
                <w:rPr>
                  <w:color w:val="0070C0"/>
                  <w:szCs w:val="21"/>
                </w:rPr>
                <w:t>2</w:t>
              </w:r>
              <w:r>
                <w:rPr>
                  <w:rFonts w:hint="eastAsia"/>
                  <w:color w:val="0070C0"/>
                  <w:szCs w:val="21"/>
                </w:rPr>
                <w:t>.</w:t>
              </w:r>
              <w:r>
                <w:rPr>
                  <w:color w:val="0070C0"/>
                  <w:szCs w:val="21"/>
                </w:rPr>
                <w:t>25</w:t>
              </w:r>
              <w:r>
                <w:rPr>
                  <w:rFonts w:hint="eastAsia"/>
                  <w:color w:val="0070C0"/>
                  <w:szCs w:val="21"/>
                </w:rPr>
                <w:t>%</w:t>
              </w:r>
            </w:ins>
          </w:p>
        </w:tc>
        <w:tc>
          <w:tcPr>
            <w:tcW w:w="1001" w:type="pct"/>
            <w:vAlign w:val="center"/>
            <w:tcPrChange w:id="1803" w:author="Windows 用户" w:date="2021-12-06T11:24:00Z">
              <w:tcPr>
                <w:tcW w:w="990" w:type="pct"/>
                <w:vAlign w:val="center"/>
              </w:tcPr>
            </w:tcPrChange>
          </w:tcPr>
          <w:p w14:paraId="0B0FD4F1" w14:textId="1CD4F218" w:rsidR="00CE32DE" w:rsidRPr="00D46136" w:rsidRDefault="00AD7374" w:rsidP="00CE32DE">
            <w:pPr>
              <w:pStyle w:val="af"/>
              <w:rPr>
                <w:ins w:id="1804" w:author="Windows 用户" w:date="2021-12-01T16:24:00Z"/>
                <w:color w:val="0070C0"/>
                <w:szCs w:val="21"/>
                <w:rPrChange w:id="1805" w:author="Windows 用户" w:date="2021-12-03T15:37:00Z">
                  <w:rPr>
                    <w:ins w:id="1806" w:author="Windows 用户" w:date="2021-12-01T16:24:00Z"/>
                    <w:sz w:val="18"/>
                    <w:szCs w:val="18"/>
                  </w:rPr>
                </w:rPrChange>
              </w:rPr>
            </w:pPr>
            <w:ins w:id="1807" w:author="Windows 用户" w:date="2021-12-06T14:33:00Z">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ins>
          </w:p>
        </w:tc>
        <w:tc>
          <w:tcPr>
            <w:tcW w:w="998" w:type="pct"/>
            <w:tcPrChange w:id="1808" w:author="Windows 用户" w:date="2021-12-06T11:24:00Z">
              <w:tcPr>
                <w:tcW w:w="1" w:type="pct"/>
              </w:tcPr>
            </w:tcPrChange>
          </w:tcPr>
          <w:p w14:paraId="41373FE8" w14:textId="7AA17DE3" w:rsidR="00CE32DE" w:rsidRPr="009348F2" w:rsidRDefault="00CE32DE" w:rsidP="00CE32DE">
            <w:pPr>
              <w:pStyle w:val="af"/>
              <w:rPr>
                <w:ins w:id="1809" w:author="Windows 用户" w:date="2021-12-06T11:19:00Z"/>
                <w:color w:val="0070C0"/>
                <w:szCs w:val="21"/>
              </w:rPr>
            </w:pPr>
            <w:ins w:id="1810" w:author="Windows 用户" w:date="2021-12-06T11:24:00Z">
              <w:r w:rsidRPr="00CE32DE">
                <w:rPr>
                  <w:color w:val="0070C0"/>
                  <w:rPrChange w:id="1811" w:author="Windows 用户" w:date="2021-12-06T11:24:00Z">
                    <w:rPr/>
                  </w:rPrChange>
                </w:rPr>
                <w:t>-33.85%</w:t>
              </w:r>
            </w:ins>
          </w:p>
        </w:tc>
      </w:tr>
      <w:bookmarkEnd w:id="1514"/>
    </w:tbl>
    <w:p w14:paraId="59FD767C" w14:textId="32D93F0E" w:rsidR="00EB3A45" w:rsidDel="007D7122" w:rsidRDefault="00EB3A45" w:rsidP="001F1E24">
      <w:pPr>
        <w:ind w:firstLine="420"/>
        <w:rPr>
          <w:del w:id="1812" w:author="Windows 用户" w:date="2021-12-06T14:33:00Z"/>
          <w:rFonts w:cs="Times New Roman"/>
        </w:rPr>
      </w:pPr>
    </w:p>
    <w:p w14:paraId="5354C990" w14:textId="537D8011" w:rsidR="007D7122" w:rsidRDefault="007D7122" w:rsidP="001F1E24">
      <w:pPr>
        <w:ind w:firstLine="420"/>
        <w:rPr>
          <w:ins w:id="1813" w:author="Windows 用户" w:date="2021-12-30T14:57:00Z"/>
          <w:rFonts w:cs="Times New Roman"/>
        </w:rPr>
      </w:pPr>
    </w:p>
    <w:p w14:paraId="1A2B8DE1" w14:textId="77777777" w:rsidR="007D716A" w:rsidRPr="00A57B74" w:rsidRDefault="007D716A" w:rsidP="001F1E24">
      <w:pPr>
        <w:ind w:firstLine="420"/>
      </w:pPr>
      <w:r w:rsidRPr="00A57B74">
        <w:rPr>
          <w:rFonts w:cs="Times New Roman"/>
        </w:rPr>
        <w:lastRenderedPageBreak/>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7689D702"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ins w:id="1814" w:author="Windows 用户" w:date="2021-11-17T15:57:00Z">
        <w:r w:rsidR="00660CB8" w:rsidRPr="00867963">
          <w:t xml:space="preserve">Fig. </w:t>
        </w:r>
        <w:r w:rsidR="00660CB8">
          <w:rPr>
            <w:noProof/>
          </w:rPr>
          <w:t>6</w:t>
        </w:r>
      </w:ins>
      <w:del w:id="1815" w:author="Windows 用户" w:date="2021-11-17T15:57:00Z">
        <w:r w:rsidR="00D161EF" w:rsidRPr="00867963" w:rsidDel="00660CB8">
          <w:delText>Fig. 7</w:delText>
        </w:r>
      </w:del>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1816" w:name="OLE_LINK46"/>
      <w:bookmarkStart w:id="1817"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1816"/>
      <w:bookmarkEnd w:id="1817"/>
    </w:p>
    <w:p w14:paraId="1B62F0CA" w14:textId="77777777"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ins w:id="1818" w:author="Windows 用户" w:date="2021-11-17T15:57:00Z">
        <w:r w:rsidR="00660CB8" w:rsidRPr="00867963">
          <w:t xml:space="preserve">Fig. </w:t>
        </w:r>
        <w:r w:rsidR="00660CB8">
          <w:rPr>
            <w:noProof/>
          </w:rPr>
          <w:t>6</w:t>
        </w:r>
      </w:ins>
      <w:del w:id="1819" w:author="Windows 用户" w:date="2021-11-17T15:57:00Z">
        <w:r w:rsidR="00D161EF" w:rsidRPr="00867963" w:rsidDel="00660CB8">
          <w:delText>Fig. 7</w:delText>
        </w:r>
      </w:del>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lastRenderedPageBreak/>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77777777" w:rsidR="007D716A" w:rsidRPr="00867963" w:rsidRDefault="00811358" w:rsidP="00867963">
      <w:pPr>
        <w:pStyle w:val="a4"/>
      </w:pPr>
      <w:bookmarkStart w:id="1820" w:name="_Ref81394975"/>
      <w:r w:rsidRPr="00867963">
        <w:t xml:space="preserve">Fig. </w:t>
      </w:r>
      <w:fldSimple w:instr=" SEQ Fig. \* ARABIC ">
        <w:ins w:id="1821" w:author="Windows 用户" w:date="2021-11-17T15:57:00Z">
          <w:r w:rsidR="00660CB8">
            <w:rPr>
              <w:noProof/>
            </w:rPr>
            <w:t>6</w:t>
          </w:r>
        </w:ins>
        <w:del w:id="1822" w:author="Windows 用户" w:date="2021-11-17T15:57:00Z">
          <w:r w:rsidR="00254FC4" w:rsidDel="00660CB8">
            <w:rPr>
              <w:noProof/>
            </w:rPr>
            <w:delText>7</w:delText>
          </w:r>
        </w:del>
      </w:fldSimple>
      <w:bookmarkEnd w:id="1820"/>
      <w:r w:rsidR="00867963" w:rsidRPr="00867963">
        <w:t xml:space="preserve"> The impacts of PSPLIB parameters on the GA-5K for J30</w:t>
      </w:r>
    </w:p>
    <w:p w14:paraId="4623A3EB" w14:textId="77777777"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9.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ins w:id="1823" w:author="Windows 用户" w:date="2021-11-17T15:57:00Z">
        <w:r w:rsidR="00660CB8">
          <w:t xml:space="preserve">Fig. </w:t>
        </w:r>
        <w:r w:rsidR="00660CB8">
          <w:rPr>
            <w:noProof/>
          </w:rPr>
          <w:t>7</w:t>
        </w:r>
      </w:ins>
      <w:del w:id="1824"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In </w:t>
      </w:r>
      <w:r w:rsidR="00C75315">
        <w:fldChar w:fldCharType="begin"/>
      </w:r>
      <w:r w:rsidR="00C75315">
        <w:instrText xml:space="preserve"> REF _Ref81395074 \h </w:instrText>
      </w:r>
      <w:r w:rsidR="00C75315">
        <w:fldChar w:fldCharType="separate"/>
      </w:r>
      <w:ins w:id="1825" w:author="Windows 用户" w:date="2021-11-17T15:57:00Z">
        <w:r w:rsidR="00660CB8">
          <w:t xml:space="preserve">Fig. </w:t>
        </w:r>
        <w:r w:rsidR="00660CB8">
          <w:rPr>
            <w:noProof/>
          </w:rPr>
          <w:t>7</w:t>
        </w:r>
      </w:ins>
      <w:del w:id="1826" w:author="Windows 用户" w:date="2021-11-17T15:57:00Z">
        <w:r w:rsidR="00C75315" w:rsidDel="00660CB8">
          <w:delText xml:space="preserve">Fig. </w:delText>
        </w:r>
        <w:r w:rsidR="00C75315" w:rsidDel="00660CB8">
          <w:rPr>
            <w:noProof/>
          </w:rPr>
          <w:delText>8</w:delText>
        </w:r>
      </w:del>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77777777" w:rsidR="007D716A" w:rsidRPr="00A57B74" w:rsidRDefault="007D716A" w:rsidP="001F1E24">
      <w:pPr>
        <w:pStyle w:val="a4"/>
        <w:keepNext/>
      </w:pPr>
      <w:bookmarkStart w:id="1827" w:name="_Ref73026566"/>
      <w:r w:rsidRPr="00A57B74">
        <w:t xml:space="preserve">Table </w:t>
      </w:r>
      <w:fldSimple w:instr=" SEQ Table \* ARABIC ">
        <w:r w:rsidR="00660CB8">
          <w:rPr>
            <w:noProof/>
          </w:rPr>
          <w:t>9</w:t>
        </w:r>
      </w:fldSimple>
      <w:bookmarkEnd w:id="1827"/>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E3572D"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E3572D"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E3572D"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E3572D"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lastRenderedPageBreak/>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77777777" w:rsidR="007D716A" w:rsidRPr="00A57B74" w:rsidRDefault="00254FC4" w:rsidP="00254FC4">
      <w:pPr>
        <w:pStyle w:val="a4"/>
      </w:pPr>
      <w:bookmarkStart w:id="1828" w:name="_Ref81395074"/>
      <w:r>
        <w:t xml:space="preserve">Fig. </w:t>
      </w:r>
      <w:fldSimple w:instr=" SEQ Fig. \* ARABIC ">
        <w:ins w:id="1829" w:author="Windows 用户" w:date="2021-11-17T15:57:00Z">
          <w:r w:rsidR="00660CB8">
            <w:rPr>
              <w:noProof/>
            </w:rPr>
            <w:t>7</w:t>
          </w:r>
        </w:ins>
        <w:del w:id="1830" w:author="Windows 用户" w:date="2021-11-17T15:57:00Z">
          <w:r w:rsidDel="00660CB8">
            <w:rPr>
              <w:noProof/>
            </w:rPr>
            <w:delText>8</w:delText>
          </w:r>
        </w:del>
      </w:fldSimple>
      <w:bookmarkEnd w:id="1828"/>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77777777"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ins w:id="1831" w:author="Windows 用户" w:date="2021-11-17T15:57:00Z">
        <w:r w:rsidR="00660CB8" w:rsidRPr="00A57B74">
          <w:t xml:space="preserve">Table </w:t>
        </w:r>
        <w:r w:rsidR="00660CB8">
          <w:rPr>
            <w:noProof/>
          </w:rPr>
          <w:t>10</w:t>
        </w:r>
      </w:ins>
      <w:del w:id="1832" w:author="Windows 用户" w:date="2021-11-17T15:57:00Z">
        <w:r w:rsidR="00811358" w:rsidRPr="00A57B74" w:rsidDel="00660CB8">
          <w:delText xml:space="preserve">Table </w:delText>
        </w:r>
        <w:r w:rsidR="00811358" w:rsidDel="00660CB8">
          <w:rPr>
            <w:noProof/>
          </w:rPr>
          <w:delText>10</w:delText>
        </w:r>
      </w:del>
      <w:r w:rsidRPr="00A57B74">
        <w:fldChar w:fldCharType="end"/>
      </w:r>
      <w:r w:rsidRPr="00A57B74">
        <w:t xml:space="preserve">. In Table 10,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Table 10 are marked with “-”.</w:t>
      </w:r>
    </w:p>
    <w:p w14:paraId="2949159B" w14:textId="77777777" w:rsidR="007D716A" w:rsidRPr="00A57B74" w:rsidRDefault="007D716A" w:rsidP="001F1E24">
      <w:pPr>
        <w:pStyle w:val="a4"/>
        <w:keepNext/>
      </w:pPr>
      <w:bookmarkStart w:id="1833" w:name="_Ref73032812"/>
      <w:bookmarkStart w:id="1834" w:name="_Ref73032807"/>
      <w:r w:rsidRPr="00A57B74">
        <w:lastRenderedPageBreak/>
        <w:t xml:space="preserve">Table </w:t>
      </w:r>
      <w:fldSimple w:instr=" SEQ Table \* ARABIC ">
        <w:r w:rsidR="00660CB8">
          <w:rPr>
            <w:noProof/>
          </w:rPr>
          <w:t>10</w:t>
        </w:r>
      </w:fldSimple>
      <w:bookmarkEnd w:id="1833"/>
      <w:r w:rsidRPr="00A57B74">
        <w:t>. Comparison results</w:t>
      </w:r>
      <w:bookmarkEnd w:id="1834"/>
    </w:p>
    <w:tbl>
      <w:tblPr>
        <w:tblStyle w:val="a5"/>
        <w:tblW w:w="441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350"/>
        <w:gridCol w:w="1228"/>
        <w:gridCol w:w="1268"/>
        <w:gridCol w:w="278"/>
        <w:gridCol w:w="1272"/>
        <w:gridCol w:w="1270"/>
      </w:tblGrid>
      <w:tr w:rsidR="007D716A" w:rsidRPr="00A57B74" w14:paraId="3F26B045" w14:textId="77777777" w:rsidTr="001F1E24">
        <w:trPr>
          <w:trHeight w:val="283"/>
          <w:jc w:val="center"/>
        </w:trPr>
        <w:tc>
          <w:tcPr>
            <w:tcW w:w="544" w:type="pct"/>
            <w:tcBorders>
              <w:top w:val="single" w:sz="4" w:space="0" w:color="auto"/>
              <w:bottom w:val="nil"/>
            </w:tcBorders>
            <w:vAlign w:val="center"/>
          </w:tcPr>
          <w:p w14:paraId="73CEABA1"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single" w:sz="4" w:space="0" w:color="auto"/>
              <w:bottom w:val="nil"/>
            </w:tcBorders>
            <w:vAlign w:val="center"/>
          </w:tcPr>
          <w:p w14:paraId="5A9B34E6" w14:textId="77777777" w:rsidR="007D716A" w:rsidRPr="00A57B74" w:rsidRDefault="007D716A" w:rsidP="006D0A53">
            <w:pPr>
              <w:spacing w:line="240" w:lineRule="auto"/>
              <w:ind w:firstLineChars="0" w:firstLine="0"/>
              <w:jc w:val="center"/>
              <w:rPr>
                <w:rFonts w:cs="Times New Roman"/>
                <w:kern w:val="0"/>
                <w:szCs w:val="20"/>
              </w:rPr>
            </w:pPr>
          </w:p>
        </w:tc>
        <w:tc>
          <w:tcPr>
            <w:tcW w:w="1668" w:type="pct"/>
            <w:gridSpan w:val="2"/>
            <w:tcBorders>
              <w:top w:val="single" w:sz="4" w:space="0" w:color="auto"/>
              <w:bottom w:val="single" w:sz="4" w:space="0" w:color="auto"/>
            </w:tcBorders>
            <w:vAlign w:val="center"/>
          </w:tcPr>
          <w:p w14:paraId="0F494DAC"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88" w:type="pct"/>
            <w:tcBorders>
              <w:top w:val="single" w:sz="4" w:space="0" w:color="auto"/>
              <w:bottom w:val="nil"/>
            </w:tcBorders>
            <w:vAlign w:val="center"/>
          </w:tcPr>
          <w:p w14:paraId="0A358B77" w14:textId="77777777" w:rsidR="007D716A" w:rsidRPr="00A57B74" w:rsidRDefault="007D716A" w:rsidP="006D0A53">
            <w:pPr>
              <w:spacing w:line="240" w:lineRule="auto"/>
              <w:ind w:firstLineChars="0" w:firstLine="0"/>
              <w:jc w:val="center"/>
              <w:rPr>
                <w:rFonts w:cs="Times New Roman"/>
                <w:kern w:val="0"/>
                <w:szCs w:val="20"/>
              </w:rPr>
            </w:pPr>
          </w:p>
        </w:tc>
        <w:tc>
          <w:tcPr>
            <w:tcW w:w="1697" w:type="pct"/>
            <w:gridSpan w:val="2"/>
            <w:tcBorders>
              <w:top w:val="single" w:sz="4" w:space="0" w:color="auto"/>
              <w:bottom w:val="single" w:sz="4" w:space="0" w:color="auto"/>
            </w:tcBorders>
            <w:vAlign w:val="center"/>
          </w:tcPr>
          <w:p w14:paraId="43340EC0"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GAP</w:t>
            </w:r>
          </w:p>
        </w:tc>
      </w:tr>
      <w:tr w:rsidR="007D716A" w:rsidRPr="00A57B74" w14:paraId="775B647B" w14:textId="77777777" w:rsidTr="001F1E24">
        <w:trPr>
          <w:trHeight w:val="283"/>
          <w:jc w:val="center"/>
        </w:trPr>
        <w:tc>
          <w:tcPr>
            <w:tcW w:w="544" w:type="pct"/>
            <w:tcBorders>
              <w:top w:val="nil"/>
              <w:bottom w:val="single" w:sz="4" w:space="0" w:color="auto"/>
            </w:tcBorders>
            <w:vAlign w:val="center"/>
          </w:tcPr>
          <w:p w14:paraId="4A451CB6" w14:textId="77777777" w:rsidR="007D716A" w:rsidRPr="00A57B74" w:rsidRDefault="007D716A"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902" w:type="pct"/>
            <w:tcBorders>
              <w:top w:val="nil"/>
              <w:bottom w:val="single" w:sz="4" w:space="0" w:color="auto"/>
            </w:tcBorders>
            <w:vAlign w:val="center"/>
          </w:tcPr>
          <w:p w14:paraId="586B3D32" w14:textId="77777777" w:rsidR="007D716A" w:rsidRPr="00A57B74" w:rsidRDefault="00E3572D"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821" w:type="pct"/>
            <w:tcBorders>
              <w:top w:val="single" w:sz="4" w:space="0" w:color="auto"/>
              <w:bottom w:val="single" w:sz="4" w:space="0" w:color="auto"/>
            </w:tcBorders>
            <w:vAlign w:val="center"/>
          </w:tcPr>
          <w:p w14:paraId="2517812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7" w:type="pct"/>
            <w:tcBorders>
              <w:top w:val="single" w:sz="4" w:space="0" w:color="auto"/>
              <w:bottom w:val="single" w:sz="4" w:space="0" w:color="auto"/>
            </w:tcBorders>
            <w:vAlign w:val="center"/>
          </w:tcPr>
          <w:p w14:paraId="11C294C8"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88" w:type="pct"/>
            <w:tcBorders>
              <w:top w:val="nil"/>
              <w:bottom w:val="single" w:sz="4" w:space="0" w:color="auto"/>
            </w:tcBorders>
            <w:vAlign w:val="center"/>
          </w:tcPr>
          <w:p w14:paraId="70D26770" w14:textId="77777777" w:rsidR="007D716A" w:rsidRPr="00A57B74" w:rsidRDefault="007D716A" w:rsidP="006D0A53">
            <w:pPr>
              <w:spacing w:line="240" w:lineRule="auto"/>
              <w:ind w:firstLineChars="0" w:firstLine="0"/>
              <w:jc w:val="center"/>
              <w:rPr>
                <w:rFonts w:cs="Times New Roman"/>
                <w:kern w:val="0"/>
                <w:szCs w:val="20"/>
              </w:rPr>
            </w:pPr>
          </w:p>
        </w:tc>
        <w:tc>
          <w:tcPr>
            <w:tcW w:w="849" w:type="pct"/>
            <w:tcBorders>
              <w:top w:val="single" w:sz="4" w:space="0" w:color="auto"/>
              <w:bottom w:val="single" w:sz="4" w:space="0" w:color="auto"/>
            </w:tcBorders>
            <w:vAlign w:val="center"/>
          </w:tcPr>
          <w:p w14:paraId="52D72906"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848" w:type="pct"/>
            <w:tcBorders>
              <w:top w:val="single" w:sz="4" w:space="0" w:color="auto"/>
              <w:bottom w:val="single" w:sz="4" w:space="0" w:color="auto"/>
            </w:tcBorders>
            <w:vAlign w:val="center"/>
          </w:tcPr>
          <w:p w14:paraId="234DB667" w14:textId="77777777" w:rsidR="007D716A" w:rsidRPr="00A57B74" w:rsidRDefault="007D716A" w:rsidP="006D0A53">
            <w:pPr>
              <w:spacing w:line="240" w:lineRule="auto"/>
              <w:ind w:firstLineChars="0" w:firstLine="0"/>
              <w:jc w:val="center"/>
              <w:rPr>
                <w:rFonts w:cs="Times New Roman"/>
                <w:kern w:val="0"/>
                <w:szCs w:val="20"/>
              </w:rPr>
            </w:pPr>
            <w:r w:rsidRPr="00A57B74">
              <w:rPr>
                <w:rFonts w:cs="Times New Roman"/>
                <w:kern w:val="0"/>
                <w:szCs w:val="20"/>
              </w:rPr>
              <w:t>AHSA-5K</w:t>
            </w:r>
          </w:p>
        </w:tc>
      </w:tr>
      <w:tr w:rsidR="007D716A" w:rsidRPr="00A57B74" w14:paraId="7742CE6F" w14:textId="77777777" w:rsidTr="001F1E24">
        <w:trPr>
          <w:jc w:val="center"/>
        </w:trPr>
        <w:tc>
          <w:tcPr>
            <w:tcW w:w="544" w:type="pct"/>
            <w:vMerge w:val="restart"/>
            <w:tcBorders>
              <w:top w:val="single" w:sz="4" w:space="0" w:color="auto"/>
            </w:tcBorders>
            <w:vAlign w:val="center"/>
          </w:tcPr>
          <w:p w14:paraId="082AC570" w14:textId="1630ABC9" w:rsidR="007D716A" w:rsidRPr="007B0C54" w:rsidRDefault="007D716A">
            <w:pPr>
              <w:spacing w:line="240" w:lineRule="auto"/>
              <w:ind w:firstLineChars="0" w:firstLine="0"/>
              <w:jc w:val="center"/>
              <w:rPr>
                <w:rFonts w:cs="Times New Roman"/>
                <w:color w:val="0070C0"/>
                <w:kern w:val="0"/>
                <w:szCs w:val="20"/>
                <w:rPrChange w:id="1835" w:author="Windows 用户" w:date="2021-12-17T15:47:00Z">
                  <w:rPr>
                    <w:rFonts w:cs="Times New Roman"/>
                    <w:kern w:val="0"/>
                    <w:szCs w:val="20"/>
                  </w:rPr>
                </w:rPrChange>
              </w:rPr>
            </w:pPr>
            <w:del w:id="1836" w:author="Windows 用户" w:date="2021-12-17T15:46:00Z">
              <w:r w:rsidRPr="007B0C54" w:rsidDel="007B0C54">
                <w:rPr>
                  <w:rFonts w:cs="Times New Roman"/>
                  <w:color w:val="0070C0"/>
                  <w:kern w:val="0"/>
                  <w:szCs w:val="20"/>
                  <w:rPrChange w:id="1837" w:author="Windows 用户" w:date="2021-12-17T15:47:00Z">
                    <w:rPr>
                      <w:rFonts w:cs="Times New Roman"/>
                      <w:kern w:val="0"/>
                      <w:szCs w:val="20"/>
                    </w:rPr>
                  </w:rPrChange>
                </w:rPr>
                <w:delText>30</w:delText>
              </w:r>
            </w:del>
            <w:ins w:id="1838" w:author="Windows 用户" w:date="2021-12-17T15:46:00Z">
              <w:r w:rsidR="007B0C54" w:rsidRPr="007B0C54">
                <w:rPr>
                  <w:rFonts w:cs="Times New Roman"/>
                  <w:color w:val="0070C0"/>
                  <w:kern w:val="0"/>
                  <w:szCs w:val="20"/>
                  <w:rPrChange w:id="1839" w:author="Windows 用户" w:date="2021-12-17T15:47:00Z">
                    <w:rPr>
                      <w:rFonts w:cs="Times New Roman"/>
                      <w:kern w:val="0"/>
                      <w:szCs w:val="20"/>
                    </w:rPr>
                  </w:rPrChange>
                </w:rPr>
                <w:t>32</w:t>
              </w:r>
            </w:ins>
          </w:p>
        </w:tc>
        <w:tc>
          <w:tcPr>
            <w:tcW w:w="902" w:type="pct"/>
            <w:tcBorders>
              <w:top w:val="single" w:sz="4" w:space="0" w:color="auto"/>
            </w:tcBorders>
            <w:vAlign w:val="center"/>
          </w:tcPr>
          <w:p w14:paraId="6BE50BD0"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top w:val="single" w:sz="4" w:space="0" w:color="auto"/>
            </w:tcBorders>
            <w:vAlign w:val="center"/>
          </w:tcPr>
          <w:p w14:paraId="4D03184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1.19% </w:t>
            </w:r>
          </w:p>
        </w:tc>
        <w:tc>
          <w:tcPr>
            <w:tcW w:w="847" w:type="pct"/>
            <w:tcBorders>
              <w:top w:val="single" w:sz="4" w:space="0" w:color="auto"/>
            </w:tcBorders>
            <w:vAlign w:val="center"/>
          </w:tcPr>
          <w:p w14:paraId="0AC672D2" w14:textId="77777777" w:rsidR="007D716A" w:rsidRPr="00A57B74" w:rsidRDefault="007D716A" w:rsidP="006D0A53">
            <w:pPr>
              <w:spacing w:line="240" w:lineRule="auto"/>
              <w:ind w:firstLineChars="0" w:firstLine="0"/>
              <w:jc w:val="center"/>
              <w:rPr>
                <w:rFonts w:cs="Times New Roman"/>
                <w:kern w:val="0"/>
                <w:szCs w:val="20"/>
              </w:rPr>
            </w:pPr>
            <w:r w:rsidRPr="00A57B74">
              <w:t xml:space="preserve">5.44% </w:t>
            </w:r>
          </w:p>
        </w:tc>
        <w:tc>
          <w:tcPr>
            <w:tcW w:w="188" w:type="pct"/>
            <w:tcBorders>
              <w:top w:val="single" w:sz="4" w:space="0" w:color="auto"/>
            </w:tcBorders>
            <w:vAlign w:val="center"/>
          </w:tcPr>
          <w:p w14:paraId="7A2FA9C4" w14:textId="77777777" w:rsidR="007D716A" w:rsidRPr="00A57B74" w:rsidRDefault="007D716A" w:rsidP="006D0A53">
            <w:pPr>
              <w:spacing w:line="240" w:lineRule="auto"/>
              <w:ind w:firstLineChars="0" w:firstLine="0"/>
              <w:jc w:val="center"/>
            </w:pPr>
          </w:p>
        </w:tc>
        <w:tc>
          <w:tcPr>
            <w:tcW w:w="849" w:type="pct"/>
            <w:tcBorders>
              <w:top w:val="single" w:sz="4" w:space="0" w:color="auto"/>
            </w:tcBorders>
            <w:vAlign w:val="center"/>
          </w:tcPr>
          <w:p w14:paraId="1190CF59" w14:textId="77777777" w:rsidR="007D716A" w:rsidRPr="00A57B74" w:rsidRDefault="007D716A" w:rsidP="006D0A53">
            <w:pPr>
              <w:spacing w:line="240" w:lineRule="auto"/>
              <w:ind w:firstLineChars="0" w:firstLine="0"/>
              <w:jc w:val="center"/>
            </w:pPr>
            <w:r w:rsidRPr="00A57B74">
              <w:t>25.49%</w:t>
            </w:r>
          </w:p>
        </w:tc>
        <w:tc>
          <w:tcPr>
            <w:tcW w:w="848" w:type="pct"/>
            <w:tcBorders>
              <w:top w:val="single" w:sz="4" w:space="0" w:color="auto"/>
            </w:tcBorders>
            <w:vAlign w:val="center"/>
          </w:tcPr>
          <w:p w14:paraId="7B6F48A5" w14:textId="77777777" w:rsidR="007D716A" w:rsidRPr="00A57B74" w:rsidRDefault="007D716A" w:rsidP="006D0A53">
            <w:pPr>
              <w:spacing w:line="240" w:lineRule="auto"/>
              <w:ind w:firstLineChars="0" w:firstLine="0"/>
              <w:jc w:val="center"/>
            </w:pPr>
            <w:r w:rsidRPr="00A57B74">
              <w:t>32.47%</w:t>
            </w:r>
          </w:p>
        </w:tc>
      </w:tr>
      <w:tr w:rsidR="007D716A" w:rsidRPr="00A57B74" w14:paraId="5FF00F44" w14:textId="77777777" w:rsidTr="001F1E24">
        <w:trPr>
          <w:jc w:val="center"/>
        </w:trPr>
        <w:tc>
          <w:tcPr>
            <w:tcW w:w="544" w:type="pct"/>
            <w:vMerge/>
            <w:tcBorders>
              <w:bottom w:val="nil"/>
            </w:tcBorders>
            <w:vAlign w:val="center"/>
          </w:tcPr>
          <w:p w14:paraId="58F67920" w14:textId="77777777" w:rsidR="007D716A" w:rsidRPr="007B0C54" w:rsidRDefault="007D716A" w:rsidP="006D0A53">
            <w:pPr>
              <w:spacing w:line="240" w:lineRule="auto"/>
              <w:ind w:firstLineChars="0" w:firstLine="0"/>
              <w:jc w:val="center"/>
              <w:rPr>
                <w:rFonts w:cs="Times New Roman"/>
                <w:color w:val="0070C0"/>
                <w:kern w:val="0"/>
                <w:szCs w:val="20"/>
                <w:rPrChange w:id="1840" w:author="Windows 用户" w:date="2021-12-17T15:47:00Z">
                  <w:rPr>
                    <w:rFonts w:cs="Times New Roman"/>
                    <w:kern w:val="0"/>
                    <w:szCs w:val="20"/>
                  </w:rPr>
                </w:rPrChange>
              </w:rPr>
            </w:pPr>
          </w:p>
        </w:tc>
        <w:tc>
          <w:tcPr>
            <w:tcW w:w="902" w:type="pct"/>
            <w:tcBorders>
              <w:bottom w:val="nil"/>
            </w:tcBorders>
            <w:vAlign w:val="center"/>
          </w:tcPr>
          <w:p w14:paraId="0291A3C2"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284408DE" w14:textId="77777777" w:rsidR="007D716A" w:rsidRPr="00A57B74" w:rsidRDefault="007D716A" w:rsidP="006D0A53">
            <w:pPr>
              <w:spacing w:line="240" w:lineRule="auto"/>
              <w:ind w:firstLineChars="0" w:firstLine="0"/>
              <w:jc w:val="center"/>
              <w:rPr>
                <w:rFonts w:cs="Times New Roman"/>
                <w:kern w:val="0"/>
                <w:szCs w:val="20"/>
              </w:rPr>
            </w:pPr>
            <w:r w:rsidRPr="00A57B74">
              <w:t>1.25%</w:t>
            </w:r>
          </w:p>
        </w:tc>
        <w:tc>
          <w:tcPr>
            <w:tcW w:w="847" w:type="pct"/>
            <w:vAlign w:val="center"/>
          </w:tcPr>
          <w:p w14:paraId="5514F9C0" w14:textId="77777777" w:rsidR="007D716A" w:rsidRPr="00A57B74" w:rsidRDefault="007D716A" w:rsidP="006D0A53">
            <w:pPr>
              <w:spacing w:line="240" w:lineRule="auto"/>
              <w:ind w:firstLineChars="0" w:firstLine="0"/>
              <w:jc w:val="center"/>
              <w:rPr>
                <w:rFonts w:cs="Times New Roman"/>
                <w:kern w:val="0"/>
                <w:szCs w:val="20"/>
              </w:rPr>
            </w:pPr>
            <w:r w:rsidRPr="00A57B74">
              <w:t>7.80%</w:t>
            </w:r>
          </w:p>
        </w:tc>
        <w:tc>
          <w:tcPr>
            <w:tcW w:w="188" w:type="pct"/>
            <w:vAlign w:val="center"/>
          </w:tcPr>
          <w:p w14:paraId="20BE2813" w14:textId="77777777" w:rsidR="007D716A" w:rsidRPr="00A57B74" w:rsidRDefault="007D716A" w:rsidP="006D0A53">
            <w:pPr>
              <w:spacing w:line="240" w:lineRule="auto"/>
              <w:ind w:firstLineChars="0" w:firstLine="0"/>
              <w:jc w:val="center"/>
            </w:pPr>
          </w:p>
        </w:tc>
        <w:tc>
          <w:tcPr>
            <w:tcW w:w="849" w:type="pct"/>
            <w:vAlign w:val="center"/>
          </w:tcPr>
          <w:p w14:paraId="3A1414E7" w14:textId="77777777" w:rsidR="007D716A" w:rsidRPr="00A57B74" w:rsidRDefault="007D716A" w:rsidP="006D0A53">
            <w:pPr>
              <w:spacing w:line="240" w:lineRule="auto"/>
              <w:ind w:firstLineChars="0" w:firstLine="0"/>
              <w:jc w:val="center"/>
            </w:pPr>
            <w:r w:rsidRPr="00A57B74">
              <w:t>32.00%</w:t>
            </w:r>
          </w:p>
        </w:tc>
        <w:tc>
          <w:tcPr>
            <w:tcW w:w="848" w:type="pct"/>
            <w:vAlign w:val="center"/>
          </w:tcPr>
          <w:p w14:paraId="2F72BE02" w14:textId="77777777" w:rsidR="007D716A" w:rsidRPr="00A57B74" w:rsidRDefault="007D716A" w:rsidP="006D0A53">
            <w:pPr>
              <w:spacing w:line="240" w:lineRule="auto"/>
              <w:ind w:firstLineChars="0" w:firstLine="0"/>
              <w:jc w:val="center"/>
            </w:pPr>
            <w:r w:rsidRPr="00A57B74">
              <w:t>44.21%</w:t>
            </w:r>
          </w:p>
        </w:tc>
      </w:tr>
      <w:tr w:rsidR="007D716A" w:rsidRPr="00A57B74" w14:paraId="413728AA" w14:textId="77777777" w:rsidTr="001F1E24">
        <w:trPr>
          <w:jc w:val="center"/>
        </w:trPr>
        <w:tc>
          <w:tcPr>
            <w:tcW w:w="544" w:type="pct"/>
            <w:vMerge w:val="restart"/>
            <w:tcBorders>
              <w:top w:val="nil"/>
              <w:bottom w:val="nil"/>
            </w:tcBorders>
            <w:vAlign w:val="center"/>
          </w:tcPr>
          <w:p w14:paraId="17869AEB" w14:textId="7F2638B1" w:rsidR="007D716A" w:rsidRPr="007B0C54" w:rsidRDefault="007D716A">
            <w:pPr>
              <w:spacing w:line="240" w:lineRule="auto"/>
              <w:ind w:firstLineChars="0" w:firstLine="0"/>
              <w:jc w:val="center"/>
              <w:rPr>
                <w:rFonts w:cs="Times New Roman"/>
                <w:color w:val="0070C0"/>
                <w:kern w:val="0"/>
                <w:szCs w:val="20"/>
                <w:rPrChange w:id="1841" w:author="Windows 用户" w:date="2021-12-17T15:47:00Z">
                  <w:rPr>
                    <w:rFonts w:cs="Times New Roman"/>
                    <w:kern w:val="0"/>
                    <w:szCs w:val="20"/>
                  </w:rPr>
                </w:rPrChange>
              </w:rPr>
            </w:pPr>
            <w:del w:id="1842" w:author="Windows 用户" w:date="2021-12-17T15:46:00Z">
              <w:r w:rsidRPr="007B0C54" w:rsidDel="007B0C54">
                <w:rPr>
                  <w:rFonts w:cs="Times New Roman"/>
                  <w:color w:val="0070C0"/>
                  <w:kern w:val="0"/>
                  <w:szCs w:val="20"/>
                  <w:rPrChange w:id="1843" w:author="Windows 用户" w:date="2021-12-17T15:47:00Z">
                    <w:rPr>
                      <w:rFonts w:cs="Times New Roman"/>
                      <w:kern w:val="0"/>
                      <w:szCs w:val="20"/>
                    </w:rPr>
                  </w:rPrChange>
                </w:rPr>
                <w:delText>60</w:delText>
              </w:r>
            </w:del>
            <w:ins w:id="1844" w:author="Windows 用户" w:date="2021-12-17T15:46:00Z">
              <w:r w:rsidR="007B0C54" w:rsidRPr="007B0C54">
                <w:rPr>
                  <w:rFonts w:cs="Times New Roman"/>
                  <w:color w:val="0070C0"/>
                  <w:kern w:val="0"/>
                  <w:szCs w:val="20"/>
                  <w:rPrChange w:id="1845" w:author="Windows 用户" w:date="2021-12-17T15:47:00Z">
                    <w:rPr>
                      <w:rFonts w:cs="Times New Roman"/>
                      <w:kern w:val="0"/>
                      <w:szCs w:val="20"/>
                    </w:rPr>
                  </w:rPrChange>
                </w:rPr>
                <w:t>62</w:t>
              </w:r>
            </w:ins>
          </w:p>
        </w:tc>
        <w:tc>
          <w:tcPr>
            <w:tcW w:w="902" w:type="pct"/>
            <w:tcBorders>
              <w:top w:val="nil"/>
              <w:bottom w:val="nil"/>
            </w:tcBorders>
            <w:vAlign w:val="center"/>
          </w:tcPr>
          <w:p w14:paraId="21F1DC79"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56A3E326" w14:textId="77777777" w:rsidR="007D716A" w:rsidRPr="00A57B74" w:rsidRDefault="007D716A" w:rsidP="006D0A53">
            <w:pPr>
              <w:spacing w:line="240" w:lineRule="auto"/>
              <w:ind w:firstLineChars="0" w:firstLine="0"/>
              <w:jc w:val="center"/>
              <w:rPr>
                <w:rFonts w:cs="Times New Roman"/>
                <w:kern w:val="0"/>
                <w:szCs w:val="20"/>
              </w:rPr>
            </w:pPr>
            <w:r w:rsidRPr="00A57B74">
              <w:t>3.51%</w:t>
            </w:r>
          </w:p>
        </w:tc>
        <w:tc>
          <w:tcPr>
            <w:tcW w:w="847" w:type="pct"/>
            <w:vAlign w:val="center"/>
          </w:tcPr>
          <w:p w14:paraId="684E16CC" w14:textId="77777777" w:rsidR="007D716A" w:rsidRPr="00A57B74" w:rsidRDefault="007D716A" w:rsidP="006D0A53">
            <w:pPr>
              <w:spacing w:line="240" w:lineRule="auto"/>
              <w:ind w:firstLineChars="0" w:firstLine="0"/>
              <w:jc w:val="center"/>
              <w:rPr>
                <w:rFonts w:cs="Times New Roman"/>
                <w:kern w:val="0"/>
                <w:szCs w:val="20"/>
              </w:rPr>
            </w:pPr>
            <w:r w:rsidRPr="00A57B74">
              <w:t>12.93%</w:t>
            </w:r>
          </w:p>
        </w:tc>
        <w:tc>
          <w:tcPr>
            <w:tcW w:w="188" w:type="pct"/>
            <w:vAlign w:val="center"/>
          </w:tcPr>
          <w:p w14:paraId="16CD82D4" w14:textId="77777777" w:rsidR="007D716A" w:rsidRPr="00A57B74" w:rsidRDefault="007D716A" w:rsidP="006D0A53">
            <w:pPr>
              <w:spacing w:line="240" w:lineRule="auto"/>
              <w:ind w:firstLineChars="0" w:firstLine="0"/>
              <w:jc w:val="center"/>
            </w:pPr>
          </w:p>
        </w:tc>
        <w:tc>
          <w:tcPr>
            <w:tcW w:w="849" w:type="pct"/>
            <w:vAlign w:val="center"/>
          </w:tcPr>
          <w:p w14:paraId="6520B603" w14:textId="77777777" w:rsidR="007D716A" w:rsidRPr="00A57B74" w:rsidRDefault="007D716A" w:rsidP="006D0A53">
            <w:pPr>
              <w:spacing w:line="240" w:lineRule="auto"/>
              <w:ind w:firstLineChars="0" w:firstLine="0"/>
              <w:jc w:val="center"/>
            </w:pPr>
            <w:r w:rsidRPr="00A57B74">
              <w:t>22.62%</w:t>
            </w:r>
          </w:p>
        </w:tc>
        <w:tc>
          <w:tcPr>
            <w:tcW w:w="848" w:type="pct"/>
            <w:vAlign w:val="center"/>
          </w:tcPr>
          <w:p w14:paraId="32F3775E" w14:textId="77777777" w:rsidR="007D716A" w:rsidRPr="00A57B74" w:rsidRDefault="007D716A" w:rsidP="006D0A53">
            <w:pPr>
              <w:spacing w:line="240" w:lineRule="auto"/>
              <w:ind w:firstLineChars="0" w:firstLine="0"/>
              <w:jc w:val="center"/>
            </w:pPr>
            <w:r w:rsidRPr="00A57B74">
              <w:t>30.90%</w:t>
            </w:r>
          </w:p>
        </w:tc>
      </w:tr>
      <w:tr w:rsidR="007D716A" w:rsidRPr="00A57B74" w14:paraId="3724CEFD" w14:textId="77777777" w:rsidTr="001F1E24">
        <w:trPr>
          <w:jc w:val="center"/>
        </w:trPr>
        <w:tc>
          <w:tcPr>
            <w:tcW w:w="544" w:type="pct"/>
            <w:vMerge/>
            <w:tcBorders>
              <w:top w:val="nil"/>
              <w:bottom w:val="nil"/>
            </w:tcBorders>
            <w:vAlign w:val="center"/>
          </w:tcPr>
          <w:p w14:paraId="7C1FE196" w14:textId="77777777" w:rsidR="007D716A" w:rsidRPr="007B0C54" w:rsidRDefault="007D716A" w:rsidP="006D0A53">
            <w:pPr>
              <w:spacing w:line="240" w:lineRule="auto"/>
              <w:ind w:firstLineChars="0" w:firstLine="0"/>
              <w:jc w:val="center"/>
              <w:rPr>
                <w:rFonts w:cs="Times New Roman"/>
                <w:color w:val="0070C0"/>
                <w:kern w:val="0"/>
                <w:szCs w:val="20"/>
                <w:rPrChange w:id="1846" w:author="Windows 用户" w:date="2021-12-17T15:47:00Z">
                  <w:rPr>
                    <w:rFonts w:cs="Times New Roman"/>
                    <w:kern w:val="0"/>
                    <w:szCs w:val="20"/>
                  </w:rPr>
                </w:rPrChange>
              </w:rPr>
            </w:pPr>
          </w:p>
        </w:tc>
        <w:tc>
          <w:tcPr>
            <w:tcW w:w="902" w:type="pct"/>
            <w:tcBorders>
              <w:top w:val="nil"/>
              <w:bottom w:val="nil"/>
            </w:tcBorders>
            <w:vAlign w:val="center"/>
          </w:tcPr>
          <w:p w14:paraId="6E1E43E8"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1A200469"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3.98%</w:t>
            </w:r>
          </w:p>
        </w:tc>
        <w:tc>
          <w:tcPr>
            <w:tcW w:w="847" w:type="pct"/>
            <w:vAlign w:val="center"/>
          </w:tcPr>
          <w:p w14:paraId="5955DDA0" w14:textId="77777777" w:rsidR="007D716A" w:rsidRPr="00A57B74" w:rsidRDefault="007D716A"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88" w:type="pct"/>
            <w:vAlign w:val="center"/>
          </w:tcPr>
          <w:p w14:paraId="4E2426C7" w14:textId="77777777" w:rsidR="007D716A" w:rsidRPr="00A57B74" w:rsidRDefault="007D716A" w:rsidP="006D0A53">
            <w:pPr>
              <w:spacing w:line="240" w:lineRule="auto"/>
              <w:ind w:firstLineChars="0" w:firstLine="0"/>
              <w:jc w:val="center"/>
            </w:pPr>
          </w:p>
        </w:tc>
        <w:tc>
          <w:tcPr>
            <w:tcW w:w="849" w:type="pct"/>
            <w:vAlign w:val="center"/>
          </w:tcPr>
          <w:p w14:paraId="5BF09076" w14:textId="77777777" w:rsidR="007D716A" w:rsidRPr="00A57B74" w:rsidRDefault="007D716A" w:rsidP="006D0A53">
            <w:pPr>
              <w:spacing w:line="240" w:lineRule="auto"/>
              <w:ind w:firstLineChars="0" w:firstLine="0"/>
              <w:jc w:val="center"/>
            </w:pPr>
            <w:r w:rsidRPr="00A57B74">
              <w:t>28.56%</w:t>
            </w:r>
          </w:p>
        </w:tc>
        <w:tc>
          <w:tcPr>
            <w:tcW w:w="848" w:type="pct"/>
            <w:vAlign w:val="center"/>
          </w:tcPr>
          <w:p w14:paraId="36E2D57C" w14:textId="77777777" w:rsidR="007D716A" w:rsidRPr="00A57B74" w:rsidRDefault="007D716A" w:rsidP="006D0A53">
            <w:pPr>
              <w:spacing w:line="240" w:lineRule="auto"/>
              <w:ind w:firstLineChars="0" w:firstLine="0"/>
              <w:jc w:val="center"/>
            </w:pPr>
            <w:r w:rsidRPr="00A57B74">
              <w:t>45.50%</w:t>
            </w:r>
          </w:p>
        </w:tc>
      </w:tr>
      <w:tr w:rsidR="007D716A" w:rsidRPr="00A57B74" w14:paraId="32444DA0" w14:textId="77777777" w:rsidTr="001F1E24">
        <w:trPr>
          <w:jc w:val="center"/>
        </w:trPr>
        <w:tc>
          <w:tcPr>
            <w:tcW w:w="544" w:type="pct"/>
            <w:vMerge w:val="restart"/>
            <w:tcBorders>
              <w:top w:val="nil"/>
            </w:tcBorders>
            <w:vAlign w:val="center"/>
          </w:tcPr>
          <w:p w14:paraId="1A258AB1" w14:textId="2FDF7B95" w:rsidR="007D716A" w:rsidRPr="007B0C54" w:rsidRDefault="007D716A">
            <w:pPr>
              <w:spacing w:line="240" w:lineRule="auto"/>
              <w:ind w:firstLineChars="0" w:firstLine="0"/>
              <w:jc w:val="center"/>
              <w:rPr>
                <w:rFonts w:cs="Times New Roman"/>
                <w:color w:val="0070C0"/>
                <w:kern w:val="0"/>
                <w:szCs w:val="20"/>
                <w:rPrChange w:id="1847" w:author="Windows 用户" w:date="2021-12-17T15:47:00Z">
                  <w:rPr>
                    <w:rFonts w:cs="Times New Roman"/>
                    <w:kern w:val="0"/>
                    <w:szCs w:val="20"/>
                  </w:rPr>
                </w:rPrChange>
              </w:rPr>
            </w:pPr>
            <w:del w:id="1848" w:author="Windows 用户" w:date="2021-12-17T15:46:00Z">
              <w:r w:rsidRPr="007B0C54" w:rsidDel="007B0C54">
                <w:rPr>
                  <w:rFonts w:cs="Times New Roman"/>
                  <w:color w:val="0070C0"/>
                  <w:kern w:val="0"/>
                  <w:szCs w:val="20"/>
                  <w:rPrChange w:id="1849" w:author="Windows 用户" w:date="2021-12-17T15:47:00Z">
                    <w:rPr>
                      <w:rFonts w:cs="Times New Roman"/>
                      <w:kern w:val="0"/>
                      <w:szCs w:val="20"/>
                    </w:rPr>
                  </w:rPrChange>
                </w:rPr>
                <w:delText>120</w:delText>
              </w:r>
            </w:del>
            <w:ins w:id="1850" w:author="Windows 用户" w:date="2021-12-17T15:46:00Z">
              <w:r w:rsidR="007B0C54" w:rsidRPr="007B0C54">
                <w:rPr>
                  <w:rFonts w:cs="Times New Roman"/>
                  <w:color w:val="0070C0"/>
                  <w:kern w:val="0"/>
                  <w:szCs w:val="20"/>
                  <w:rPrChange w:id="1851" w:author="Windows 用户" w:date="2021-12-17T15:47:00Z">
                    <w:rPr>
                      <w:rFonts w:cs="Times New Roman"/>
                      <w:kern w:val="0"/>
                      <w:szCs w:val="20"/>
                    </w:rPr>
                  </w:rPrChange>
                </w:rPr>
                <w:t>122</w:t>
              </w:r>
            </w:ins>
          </w:p>
        </w:tc>
        <w:tc>
          <w:tcPr>
            <w:tcW w:w="902" w:type="pct"/>
            <w:tcBorders>
              <w:top w:val="nil"/>
              <w:bottom w:val="nil"/>
            </w:tcBorders>
            <w:vAlign w:val="center"/>
          </w:tcPr>
          <w:p w14:paraId="2D46666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vAlign w:val="center"/>
          </w:tcPr>
          <w:p w14:paraId="00D3E09B" w14:textId="77777777" w:rsidR="007D716A" w:rsidRPr="00A57B74" w:rsidRDefault="007D716A" w:rsidP="006D0A53">
            <w:pPr>
              <w:spacing w:line="240" w:lineRule="auto"/>
              <w:ind w:firstLineChars="0" w:firstLine="0"/>
              <w:jc w:val="center"/>
            </w:pPr>
            <w:r w:rsidRPr="00A57B74">
              <w:t xml:space="preserve">- </w:t>
            </w:r>
          </w:p>
        </w:tc>
        <w:tc>
          <w:tcPr>
            <w:tcW w:w="847" w:type="pct"/>
            <w:vAlign w:val="center"/>
          </w:tcPr>
          <w:p w14:paraId="5B5C4398"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vAlign w:val="center"/>
          </w:tcPr>
          <w:p w14:paraId="7D99FB47" w14:textId="77777777" w:rsidR="007D716A" w:rsidRPr="00A57B74" w:rsidRDefault="007D716A" w:rsidP="006D0A53">
            <w:pPr>
              <w:spacing w:line="240" w:lineRule="auto"/>
              <w:ind w:firstLineChars="0" w:firstLine="0"/>
              <w:jc w:val="center"/>
            </w:pPr>
          </w:p>
        </w:tc>
        <w:tc>
          <w:tcPr>
            <w:tcW w:w="849" w:type="pct"/>
            <w:vAlign w:val="center"/>
          </w:tcPr>
          <w:p w14:paraId="1749CF07" w14:textId="77777777" w:rsidR="007D716A" w:rsidRPr="00A57B74" w:rsidRDefault="007D716A" w:rsidP="006D0A53">
            <w:pPr>
              <w:spacing w:line="240" w:lineRule="auto"/>
              <w:ind w:firstLineChars="0" w:firstLine="0"/>
              <w:jc w:val="center"/>
            </w:pPr>
            <w:r w:rsidRPr="00A57B74">
              <w:t>11.85%</w:t>
            </w:r>
          </w:p>
        </w:tc>
        <w:tc>
          <w:tcPr>
            <w:tcW w:w="848" w:type="pct"/>
            <w:vAlign w:val="center"/>
          </w:tcPr>
          <w:p w14:paraId="0597F951" w14:textId="77777777" w:rsidR="007D716A" w:rsidRPr="00A57B74" w:rsidRDefault="007D716A" w:rsidP="006D0A53">
            <w:pPr>
              <w:spacing w:line="240" w:lineRule="auto"/>
              <w:ind w:firstLineChars="0" w:firstLine="0"/>
              <w:jc w:val="center"/>
            </w:pPr>
            <w:r w:rsidRPr="00A57B74">
              <w:t>21.16%</w:t>
            </w:r>
          </w:p>
        </w:tc>
      </w:tr>
      <w:tr w:rsidR="007D716A" w:rsidRPr="00A57B74" w14:paraId="2DD1C582" w14:textId="77777777" w:rsidTr="001F1E24">
        <w:trPr>
          <w:jc w:val="center"/>
        </w:trPr>
        <w:tc>
          <w:tcPr>
            <w:tcW w:w="544" w:type="pct"/>
            <w:vMerge/>
            <w:tcBorders>
              <w:bottom w:val="single" w:sz="4" w:space="0" w:color="auto"/>
            </w:tcBorders>
            <w:vAlign w:val="center"/>
          </w:tcPr>
          <w:p w14:paraId="0162CB9F" w14:textId="77777777" w:rsidR="007D716A" w:rsidRPr="00A57B74" w:rsidRDefault="007D716A" w:rsidP="006D0A53">
            <w:pPr>
              <w:spacing w:line="240" w:lineRule="auto"/>
              <w:ind w:firstLineChars="0" w:firstLine="0"/>
              <w:jc w:val="center"/>
              <w:rPr>
                <w:rFonts w:cs="Times New Roman"/>
                <w:kern w:val="0"/>
                <w:szCs w:val="20"/>
              </w:rPr>
            </w:pPr>
          </w:p>
        </w:tc>
        <w:tc>
          <w:tcPr>
            <w:tcW w:w="902" w:type="pct"/>
            <w:tcBorders>
              <w:top w:val="nil"/>
              <w:bottom w:val="single" w:sz="4" w:space="0" w:color="auto"/>
            </w:tcBorders>
            <w:vAlign w:val="center"/>
          </w:tcPr>
          <w:p w14:paraId="462A33BB" w14:textId="77777777" w:rsidR="007D716A" w:rsidRPr="00A57B74" w:rsidRDefault="007D716A"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821" w:type="pct"/>
            <w:tcBorders>
              <w:bottom w:val="single" w:sz="4" w:space="0" w:color="auto"/>
            </w:tcBorders>
            <w:vAlign w:val="center"/>
          </w:tcPr>
          <w:p w14:paraId="5C0F63C6"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847" w:type="pct"/>
            <w:tcBorders>
              <w:bottom w:val="single" w:sz="4" w:space="0" w:color="auto"/>
            </w:tcBorders>
            <w:vAlign w:val="center"/>
          </w:tcPr>
          <w:p w14:paraId="55739C3D" w14:textId="77777777" w:rsidR="007D716A" w:rsidRPr="00A57B74" w:rsidRDefault="007D716A" w:rsidP="006D0A53">
            <w:pPr>
              <w:spacing w:line="240" w:lineRule="auto"/>
              <w:ind w:firstLineChars="0" w:firstLine="0"/>
              <w:jc w:val="center"/>
            </w:pPr>
            <w:r w:rsidRPr="00A57B74">
              <w:rPr>
                <w:rFonts w:hint="eastAsia"/>
              </w:rPr>
              <w:t>-</w:t>
            </w:r>
            <w:r w:rsidRPr="00A57B74">
              <w:t xml:space="preserve"> </w:t>
            </w:r>
          </w:p>
        </w:tc>
        <w:tc>
          <w:tcPr>
            <w:tcW w:w="188" w:type="pct"/>
            <w:tcBorders>
              <w:bottom w:val="single" w:sz="4" w:space="0" w:color="auto"/>
            </w:tcBorders>
            <w:vAlign w:val="center"/>
          </w:tcPr>
          <w:p w14:paraId="4F3DACEC" w14:textId="77777777" w:rsidR="007D716A" w:rsidRPr="00A57B74" w:rsidRDefault="007D716A" w:rsidP="006D0A53">
            <w:pPr>
              <w:spacing w:line="240" w:lineRule="auto"/>
              <w:ind w:firstLineChars="0" w:firstLine="0"/>
              <w:jc w:val="center"/>
            </w:pPr>
          </w:p>
        </w:tc>
        <w:tc>
          <w:tcPr>
            <w:tcW w:w="849" w:type="pct"/>
            <w:tcBorders>
              <w:bottom w:val="single" w:sz="4" w:space="0" w:color="auto"/>
            </w:tcBorders>
            <w:vAlign w:val="center"/>
          </w:tcPr>
          <w:p w14:paraId="0C1FAEA2" w14:textId="77777777" w:rsidR="007D716A" w:rsidRPr="00A57B74" w:rsidRDefault="007D716A" w:rsidP="006D0A53">
            <w:pPr>
              <w:spacing w:line="240" w:lineRule="auto"/>
              <w:ind w:firstLineChars="0" w:firstLine="0"/>
              <w:jc w:val="center"/>
            </w:pPr>
            <w:r w:rsidRPr="00A57B74">
              <w:t>14.73%</w:t>
            </w:r>
          </w:p>
        </w:tc>
        <w:tc>
          <w:tcPr>
            <w:tcW w:w="848" w:type="pct"/>
            <w:tcBorders>
              <w:bottom w:val="single" w:sz="4" w:space="0" w:color="auto"/>
            </w:tcBorders>
            <w:vAlign w:val="center"/>
          </w:tcPr>
          <w:p w14:paraId="367B289C" w14:textId="77777777" w:rsidR="007D716A" w:rsidRPr="00A57B74" w:rsidRDefault="007D716A" w:rsidP="006D0A53">
            <w:pPr>
              <w:spacing w:line="240" w:lineRule="auto"/>
              <w:ind w:firstLineChars="0" w:firstLine="0"/>
              <w:jc w:val="center"/>
            </w:pPr>
            <w:r w:rsidRPr="00A57B74">
              <w:t>31.05%</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5AC8CAE" w:rsidR="007D716A" w:rsidRPr="00A57B74" w:rsidRDefault="007D716A" w:rsidP="001F1E24">
      <w:pPr>
        <w:ind w:firstLine="420"/>
      </w:pPr>
      <w:bookmarkStart w:id="1852" w:name="OLE_LINK90"/>
      <w:bookmarkStart w:id="1853"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852"/>
      <w:bookmarkEnd w:id="1853"/>
      <w:r w:rsidRPr="00A57B74">
        <w:t>To efficiently solve the RLP-PS, we design a TSHA and a</w:t>
      </w:r>
      <w:del w:id="1854" w:author="Windows 用户" w:date="2021-11-18T21:33:00Z">
        <w:r w:rsidRPr="00A57B74" w:rsidDel="008A1EC3">
          <w:delText>n</w:delText>
        </w:r>
      </w:del>
      <w:r w:rsidRPr="00A57B74">
        <w:t xml:space="preserve"> </w:t>
      </w:r>
      <w:ins w:id="1855" w:author="Windows 用户" w:date="2021-11-18T21:33:00Z">
        <w:r w:rsidR="008A1EC3" w:rsidRPr="00B35284">
          <w:rPr>
            <w:color w:val="0070C0"/>
            <w:rPrChange w:id="1856" w:author="Windows 用户" w:date="2021-12-06T14:42:00Z">
              <w:rPr/>
            </w:rPrChange>
          </w:rPr>
          <w:t>customized</w:t>
        </w:r>
      </w:ins>
      <w:del w:id="1857" w:author="Windows 用户" w:date="2021-11-18T21:33:00Z">
        <w:r w:rsidRPr="00A57B74" w:rsidDel="008A1EC3">
          <w:delText>improved</w:delText>
        </w:r>
      </w:del>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w:t>
      </w:r>
      <w:r w:rsidRPr="00A57B74">
        <w:lastRenderedPageBreak/>
        <w:t xml:space="preserve">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9F0DFA" w:rsidRDefault="009F0DFA" w:rsidP="001F1E24">
      <w:pPr>
        <w:pStyle w:val="EndNoteBibliography"/>
        <w:ind w:left="400" w:hanging="400"/>
        <w:rPr>
          <w:ins w:id="1858" w:author="Windows 用户" w:date="2021-12-27T14:27:00Z"/>
          <w:color w:val="0070C0"/>
          <w:rPrChange w:id="1859" w:author="Windows 用户" w:date="2021-12-27T14:27:00Z">
            <w:rPr>
              <w:ins w:id="1860" w:author="Windows 用户" w:date="2021-12-27T14:27:00Z"/>
            </w:rPr>
          </w:rPrChange>
        </w:rPr>
      </w:pPr>
      <w:ins w:id="1861" w:author="Windows 用户" w:date="2021-12-27T14:27:00Z">
        <w:r w:rsidRPr="009F0DFA">
          <w:rPr>
            <w:color w:val="0070C0"/>
            <w:rPrChange w:id="1862" w:author="Windows 用户" w:date="2021-12-27T14:27:00Z">
              <w:rPr/>
            </w:rPrChange>
          </w:rPr>
          <w:t xml:space="preserve">Alsayegh, H., &amp; Hariga, M. (2012). Hybrid meta-heuristic methods for the multi-resource leveling problem with activity splitting. </w:t>
        </w:r>
        <w:r w:rsidRPr="009F0DFA">
          <w:rPr>
            <w:i/>
            <w:color w:val="0070C0"/>
            <w:rPrChange w:id="1863" w:author="Windows 用户" w:date="2021-12-27T14:27:00Z">
              <w:rPr>
                <w:i/>
              </w:rPr>
            </w:rPrChange>
          </w:rPr>
          <w:t>Automation in Construction, 27</w:t>
        </w:r>
        <w:r w:rsidRPr="009F0DFA">
          <w:rPr>
            <w:color w:val="0070C0"/>
            <w:rPrChange w:id="1864" w:author="Windows 用户" w:date="2021-12-27T14:27:00Z">
              <w:rPr/>
            </w:rPrChange>
          </w:rPr>
          <w:t>, 89-98.</w:t>
        </w:r>
      </w:ins>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ins w:id="1865" w:author="Windows 用户" w:date="2021-12-06T14:56:00Z"/>
          <w:highlight w:val="yellow"/>
        </w:rPr>
      </w:pPr>
      <w:bookmarkStart w:id="1866" w:name="OLE_LINK57"/>
      <w:bookmarkStart w:id="1867" w:name="OLE_LINK66"/>
      <w:ins w:id="1868" w:author="Windows 用户" w:date="2021-12-06T14:56:00Z">
        <w:r w:rsidRPr="00FD19DB">
          <w:t>Barták</w:t>
        </w:r>
        <w:bookmarkEnd w:id="1866"/>
        <w:bookmarkEnd w:id="1867"/>
        <w:r w:rsidRPr="00FD19DB">
          <w:t>, R., Čepek, O., &amp; Hejna, M. (2007). Temporal reasoning in nested temporal networks with alternatives. In International Workshop on Constraint Solving and Constraint Logic Programming (pp. 17-31). Springer, Berlin, Heidelberg.</w:t>
        </w:r>
        <w:r w:rsidRPr="00FD19DB" w:rsidDel="00FD19DB">
          <w:rPr>
            <w:rPrChange w:id="1869" w:author="Windows 用户" w:date="2021-12-06T14:56:00Z">
              <w:rPr>
                <w:highlight w:val="yellow"/>
              </w:rPr>
            </w:rPrChange>
          </w:rPr>
          <w:t xml:space="preserve"> </w:t>
        </w:r>
      </w:ins>
    </w:p>
    <w:p w14:paraId="061C53D1" w14:textId="541F8AFB" w:rsidR="007D716A" w:rsidRPr="00AE0EBE" w:rsidDel="00FD19DB" w:rsidRDefault="007D716A" w:rsidP="001F1E24">
      <w:pPr>
        <w:pStyle w:val="EndNoteBibliography"/>
        <w:ind w:left="400" w:hanging="400"/>
        <w:rPr>
          <w:del w:id="1870" w:author="Windows 用户" w:date="2021-12-06T14:56:00Z"/>
        </w:rPr>
      </w:pPr>
      <w:del w:id="1871" w:author="Windows 用户" w:date="2021-12-06T14:56:00Z">
        <w:r w:rsidRPr="00CA6D5E" w:rsidDel="00FD19DB">
          <w:rPr>
            <w:highlight w:val="yellow"/>
            <w:rPrChange w:id="1872" w:author="Windows 用户" w:date="2021-11-18T21:35:00Z">
              <w:rPr/>
            </w:rPrChange>
          </w:rPr>
          <w:delText xml:space="preserve">Barták, R., Čepek, O., &amp; Hejna, M. (2007). </w:delText>
        </w:r>
        <w:r w:rsidRPr="00CA6D5E" w:rsidDel="00FD19DB">
          <w:rPr>
            <w:i/>
            <w:highlight w:val="yellow"/>
            <w:rPrChange w:id="1873" w:author="Windows 用户" w:date="2021-11-18T21:35:00Z">
              <w:rPr>
                <w:i/>
              </w:rPr>
            </w:rPrChange>
          </w:rPr>
          <w:delText>Temporal reasoning in nested temporal networks with alternatives.</w:delText>
        </w:r>
        <w:r w:rsidRPr="00CA6D5E" w:rsidDel="00FD19DB">
          <w:rPr>
            <w:highlight w:val="yellow"/>
            <w:rPrChange w:id="1874" w:author="Windows 用户" w:date="2021-11-18T21:35:00Z">
              <w:rPr/>
            </w:rPrChange>
          </w:rPr>
          <w:delText xml:space="preserve"> Paper presented at the International Workshop on Constraint Solving and Constraint Logic Programming.</w:delText>
        </w:r>
      </w:del>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rPr>
          <w:ins w:id="1875" w:author="Windows 用户" w:date="2021-12-31T15:09:00Z"/>
        </w:rPr>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406416" w:rsidRDefault="00524DEA">
      <w:pPr>
        <w:pStyle w:val="EndNoteBibliography"/>
        <w:ind w:left="400" w:hanging="400"/>
        <w:rPr>
          <w:color w:val="0070C0"/>
          <w:rPrChange w:id="1876" w:author="Windows 用户" w:date="2021-12-31T15:09:00Z">
            <w:rPr/>
          </w:rPrChange>
        </w:rPr>
      </w:pPr>
      <w:ins w:id="1877" w:author="Windows 用户" w:date="2021-12-31T15:09:00Z">
        <w:r w:rsidRPr="00406416">
          <w:rPr>
            <w:color w:val="0070C0"/>
            <w:rPrChange w:id="1878" w:author="Windows 用户" w:date="2021-12-31T15:09:00Z">
              <w:rPr/>
            </w:rPrChange>
          </w:rPr>
          <w:t xml:space="preserve">Birjandi, A., Mousavi, S. M., Hajirezaie, M., &amp; Vahdani, B. (2019). Optimizing and solving project scheduling problem for flexible networks with multiple routes in production environments. </w:t>
        </w:r>
        <w:r w:rsidRPr="00406416">
          <w:rPr>
            <w:i/>
            <w:color w:val="0070C0"/>
            <w:rPrChange w:id="1879" w:author="Windows 用户" w:date="2021-12-31T15:09:00Z">
              <w:rPr>
                <w:i/>
              </w:rPr>
            </w:rPrChange>
          </w:rPr>
          <w:t>Journal of Quality Engineering and Production Optimization, 4</w:t>
        </w:r>
        <w:r w:rsidRPr="00406416">
          <w:rPr>
            <w:color w:val="0070C0"/>
            <w:rPrChange w:id="1880" w:author="Windows 用户" w:date="2021-12-31T15:09:00Z">
              <w:rPr/>
            </w:rPrChange>
          </w:rPr>
          <w:t>(1), 175-196.</w:t>
        </w:r>
      </w:ins>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lastRenderedPageBreak/>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rPr>
          <w:ins w:id="1881" w:author="Windows 用户" w:date="2021-12-27T14:22:00Z"/>
        </w:rPr>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rPr>
          <w:ins w:id="1882" w:author="Windows 用户" w:date="2021-12-27T14:22:00Z"/>
        </w:rPr>
      </w:pPr>
      <w:bookmarkStart w:id="1883" w:name="OLE_LINK56"/>
      <w:ins w:id="1884" w:author="Windows 用户" w:date="2021-12-27T14:22:00Z">
        <w:r w:rsidRPr="00090DCA">
          <w:rPr>
            <w:color w:val="0070C0"/>
          </w:rPr>
          <w:t>Jaskowski, P., &amp; Biruk, S.</w:t>
        </w:r>
        <w:bookmarkEnd w:id="1883"/>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ins>
    </w:p>
    <w:p w14:paraId="4B4F8A34" w14:textId="1E1E2875" w:rsidR="00C463BB" w:rsidRDefault="00C463BB" w:rsidP="001F1E24">
      <w:pPr>
        <w:pStyle w:val="EndNoteBibliography"/>
        <w:ind w:left="400" w:hanging="400"/>
        <w:rPr>
          <w:ins w:id="1885" w:author="Windows 用户" w:date="2021-12-28T11:03:00Z"/>
          <w:color w:val="0070C0"/>
        </w:rPr>
      </w:pPr>
      <w:ins w:id="1886" w:author="Windows 用户" w:date="2021-12-27T14:22:00Z">
        <w:r w:rsidRPr="0009126E">
          <w:rPr>
            <w:color w:val="0070C0"/>
            <w:rPrChange w:id="1887" w:author="Windows 用户" w:date="2021-12-27T14:24:00Z">
              <w:rPr/>
            </w:rPrChange>
          </w:rPr>
          <w:t xml:space="preserve">Karaa, F. A., &amp; Nasr, A. Y. (1986). Resource management in construction. </w:t>
        </w:r>
        <w:r w:rsidRPr="0009126E">
          <w:rPr>
            <w:i/>
            <w:color w:val="0070C0"/>
            <w:rPrChange w:id="1888" w:author="Windows 用户" w:date="2021-12-27T14:24:00Z">
              <w:rPr>
                <w:i/>
              </w:rPr>
            </w:rPrChange>
          </w:rPr>
          <w:t>Journal of construction engineering and management, 112</w:t>
        </w:r>
        <w:r w:rsidRPr="0009126E">
          <w:rPr>
            <w:color w:val="0070C0"/>
            <w:rPrChange w:id="1889" w:author="Windows 用户" w:date="2021-12-27T14:24:00Z">
              <w:rPr/>
            </w:rPrChange>
          </w:rPr>
          <w:t>(3), 346-357.</w:t>
        </w:r>
      </w:ins>
    </w:p>
    <w:p w14:paraId="0602DA89" w14:textId="1B55117D" w:rsidR="00213DC7" w:rsidRPr="00213DC7" w:rsidRDefault="00213DC7" w:rsidP="001F1E24">
      <w:pPr>
        <w:pStyle w:val="EndNoteBibliography"/>
        <w:ind w:left="400" w:hanging="400"/>
        <w:rPr>
          <w:color w:val="0070C0"/>
          <w:rPrChange w:id="1890" w:author="Windows 用户" w:date="2021-12-28T11:03:00Z">
            <w:rPr/>
          </w:rPrChange>
        </w:rPr>
      </w:pPr>
      <w:ins w:id="1891" w:author="Windows 用户" w:date="2021-12-28T11:03:00Z">
        <w:r w:rsidRPr="00213DC7">
          <w:rPr>
            <w:color w:val="0070C0"/>
            <w:rPrChange w:id="1892" w:author="Windows 用户" w:date="2021-12-28T11:03:00Z">
              <w:rPr/>
            </w:rPrChange>
          </w:rPr>
          <w:t xml:space="preserve">Kazemi, S., &amp; Davari-Ardakani, H. (2020). Integrated resource leveling and material procurement with variable execution intensities. </w:t>
        </w:r>
        <w:r w:rsidRPr="00213DC7">
          <w:rPr>
            <w:i/>
            <w:color w:val="0070C0"/>
            <w:rPrChange w:id="1893" w:author="Windows 用户" w:date="2021-12-28T11:03:00Z">
              <w:rPr>
                <w:i/>
              </w:rPr>
            </w:rPrChange>
          </w:rPr>
          <w:t>Computers &amp; Industrial Engineering, 148</w:t>
        </w:r>
        <w:r w:rsidRPr="00213DC7">
          <w:rPr>
            <w:color w:val="0070C0"/>
            <w:rPrChange w:id="1894" w:author="Windows 用户" w:date="2021-12-28T11:03:00Z">
              <w:rPr/>
            </w:rPrChange>
          </w:rPr>
          <w:t>, 106673.</w:t>
        </w:r>
      </w:ins>
    </w:p>
    <w:p w14:paraId="511C005F" w14:textId="47B78D24" w:rsidR="007D716A" w:rsidRDefault="007D716A" w:rsidP="001F1E24">
      <w:pPr>
        <w:pStyle w:val="EndNoteBibliography"/>
        <w:ind w:left="400" w:hanging="400"/>
        <w:rPr>
          <w:ins w:id="1895" w:author="Windows 用户" w:date="2021-12-27T19:13:00Z"/>
        </w:rPr>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67AE7764" w14:textId="4B2E012E" w:rsidR="009714FF" w:rsidRPr="009714FF" w:rsidDel="0036676B" w:rsidRDefault="009714FF" w:rsidP="009977F0">
      <w:pPr>
        <w:pStyle w:val="EndNoteBibliography"/>
        <w:ind w:left="400" w:hanging="400"/>
        <w:rPr>
          <w:del w:id="1896" w:author="Windows 用户" w:date="2021-12-31T14:56:00Z"/>
          <w:color w:val="0070C0"/>
          <w:rPrChange w:id="1897" w:author="Windows 用户" w:date="2021-12-27T19:13:00Z">
            <w:rPr>
              <w:del w:id="1898" w:author="Windows 用户" w:date="2021-12-31T14:56:00Z"/>
            </w:rPr>
          </w:rPrChange>
        </w:rPr>
      </w:pP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rPr>
          <w:ins w:id="1899" w:author="Windows 用户" w:date="2021-12-27T14:24:00Z"/>
        </w:rPr>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30999551" w14:textId="6722A97C" w:rsidR="0009126E" w:rsidRPr="0009126E" w:rsidRDefault="0009126E">
      <w:pPr>
        <w:pStyle w:val="EndNoteBibliography"/>
        <w:ind w:left="400" w:hanging="400"/>
        <w:rPr>
          <w:color w:val="0070C0"/>
          <w:rPrChange w:id="1900" w:author="Windows 用户" w:date="2021-12-27T14:24:00Z">
            <w:rPr/>
          </w:rPrChange>
        </w:rPr>
      </w:pPr>
      <w:ins w:id="1901" w:author="Windows 用户" w:date="2021-12-27T14:24:00Z">
        <w:r w:rsidRPr="0009126E">
          <w:rPr>
            <w:color w:val="0070C0"/>
            <w:rPrChange w:id="1902" w:author="Windows 用户" w:date="2021-12-27T14:24:00Z">
              <w:rPr/>
            </w:rPrChange>
          </w:rPr>
          <w:t xml:space="preserve">Kosztyán, Z. T., &amp; Szalkai, I. (2020). Multimode resource-constrained project scheduling in flexible projects. </w:t>
        </w:r>
        <w:r w:rsidRPr="0009126E">
          <w:rPr>
            <w:i/>
            <w:color w:val="0070C0"/>
            <w:rPrChange w:id="1903" w:author="Windows 用户" w:date="2021-12-27T14:24:00Z">
              <w:rPr>
                <w:i/>
              </w:rPr>
            </w:rPrChange>
          </w:rPr>
          <w:t>Journal of Global Optimization, 76</w:t>
        </w:r>
        <w:r w:rsidRPr="0009126E">
          <w:rPr>
            <w:color w:val="0070C0"/>
            <w:rPrChange w:id="1904" w:author="Windows 用户" w:date="2021-12-27T14:24:00Z">
              <w:rPr/>
            </w:rPrChange>
          </w:rPr>
          <w:t>(1), 211-241.</w:t>
        </w:r>
      </w:ins>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rPr>
          <w:ins w:id="1905" w:author="Windows 用户" w:date="2021-12-27T14:26:00Z"/>
        </w:rPr>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9F0DFA" w:rsidRDefault="009F0DFA" w:rsidP="001F1E24">
      <w:pPr>
        <w:pStyle w:val="EndNoteBibliography"/>
        <w:ind w:left="400" w:hanging="400"/>
        <w:rPr>
          <w:color w:val="0070C0"/>
          <w:rPrChange w:id="1906" w:author="Windows 用户" w:date="2021-12-27T14:26:00Z">
            <w:rPr/>
          </w:rPrChange>
        </w:rPr>
      </w:pPr>
      <w:ins w:id="1907" w:author="Windows 用户" w:date="2021-12-27T14:26:00Z">
        <w:r w:rsidRPr="009F0DFA">
          <w:rPr>
            <w:color w:val="0070C0"/>
            <w:rPrChange w:id="1908" w:author="Windows 用户" w:date="2021-12-27T14:26:00Z">
              <w:rPr/>
            </w:rPrChange>
          </w:rPr>
          <w:t xml:space="preserve">Li, H., &amp; Dong, X. (2018). Multi-mode resource leveling in projects with mode-dependent generalized precedence relations. </w:t>
        </w:r>
        <w:r w:rsidRPr="009F0DFA">
          <w:rPr>
            <w:i/>
            <w:color w:val="0070C0"/>
            <w:rPrChange w:id="1909" w:author="Windows 用户" w:date="2021-12-27T14:26:00Z">
              <w:rPr>
                <w:i/>
              </w:rPr>
            </w:rPrChange>
          </w:rPr>
          <w:t>Expert Systems with Applications, 97</w:t>
        </w:r>
        <w:r w:rsidRPr="009F0DFA">
          <w:rPr>
            <w:color w:val="0070C0"/>
            <w:rPrChange w:id="1910" w:author="Windows 用户" w:date="2021-12-27T14:26:00Z">
              <w:rPr/>
            </w:rPrChange>
          </w:rPr>
          <w:t>, 193-204.</w:t>
        </w:r>
      </w:ins>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rPr>
          <w:ins w:id="1911" w:author="Windows 用户" w:date="2021-12-31T15:18:00Z"/>
        </w:rPr>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EB47467" w:rsidR="007D716A" w:rsidRPr="00AE0EBE" w:rsidRDefault="007D716A" w:rsidP="001F1E24">
      <w:pPr>
        <w:pStyle w:val="EndNoteBibliography"/>
        <w:ind w:left="400" w:hanging="400"/>
      </w:pPr>
      <w:del w:id="1912" w:author="Windows 用户" w:date="2021-11-21T10:24:00Z">
        <w:r w:rsidRPr="00AE0EBE" w:rsidDel="00C97A38">
          <w:delText xml:space="preserve"> </w:delText>
        </w:r>
      </w:del>
      <w:ins w:id="1913" w:author="Windows 用户" w:date="2021-11-21T10:24:00Z">
        <w:r w:rsidR="00C97A38" w:rsidRPr="00C97A38">
          <w:t xml:space="preserve">Mavrotas, G. (2009). Effective implementation of the ε-constraint method in multi-objective mathematical programming problems. </w:t>
        </w:r>
        <w:r w:rsidR="00C97A38" w:rsidRPr="00C97A38">
          <w:rPr>
            <w:i/>
            <w:rPrChange w:id="1914" w:author="Windows 用户" w:date="2021-11-21T10:24:00Z">
              <w:rPr/>
            </w:rPrChange>
          </w:rPr>
          <w:t>Applied mathematics and computation</w:t>
        </w:r>
        <w:r w:rsidR="00C97A38" w:rsidRPr="00C97A38">
          <w:t>, 213(2), 455-465.</w:t>
        </w:r>
      </w:ins>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w:t>
      </w:r>
      <w:r w:rsidRPr="00AE0EBE">
        <w:lastRenderedPageBreak/>
        <w:t xml:space="preserve">Harmony Search algorithm for the Resource Leveling Problem with minimal lags. </w:t>
      </w:r>
      <w:r w:rsidRPr="00AE0EBE">
        <w:rPr>
          <w:i/>
        </w:rPr>
        <w:t>Automation in Construction, 77</w:t>
      </w:r>
      <w:r w:rsidRPr="00AE0EBE">
        <w:t xml:space="preserve">, 82-92. </w:t>
      </w:r>
    </w:p>
    <w:p w14:paraId="03EE1E19" w14:textId="77777777" w:rsidR="007D716A" w:rsidRPr="00AE0EBE"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10554A9" w14:textId="6561874B" w:rsidR="007D716A" w:rsidRDefault="007D716A" w:rsidP="001F1E24">
      <w:pPr>
        <w:pStyle w:val="EndNoteBibliography"/>
        <w:ind w:left="400" w:hanging="400"/>
        <w:rPr>
          <w:ins w:id="1915" w:author="Windows 用户" w:date="2021-12-31T15:22:00Z"/>
        </w:rPr>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rPr>
          <w:ins w:id="1916" w:author="Windows 用户" w:date="2021-12-31T15:22:00Z"/>
        </w:rPr>
      </w:pPr>
      <w:ins w:id="1917" w:author="Windows 用户" w:date="2021-12-31T15:22:00Z">
        <w:r w:rsidRPr="00E41D7E">
          <w:rPr>
            <w:color w:val="0070C0"/>
            <w:rPrChange w:id="1918" w:author="Windows 用户" w:date="2021-12-31T15:22:00Z">
              <w:rPr/>
            </w:rPrChange>
          </w:rPr>
          <w:t xml:space="preserve">Son, J., &amp; Mattila, K. G. (2004). Binary resource leveling model: Activity splitting allowed. </w:t>
        </w:r>
        <w:r w:rsidRPr="00E41D7E">
          <w:rPr>
            <w:i/>
            <w:color w:val="0070C0"/>
            <w:rPrChange w:id="1919" w:author="Windows 用户" w:date="2021-12-31T15:22:00Z">
              <w:rPr>
                <w:i/>
              </w:rPr>
            </w:rPrChange>
          </w:rPr>
          <w:t>Journal of construction engineering and management, 130</w:t>
        </w:r>
        <w:r w:rsidRPr="00E41D7E">
          <w:rPr>
            <w:color w:val="0070C0"/>
            <w:rPrChange w:id="1920" w:author="Windows 用户" w:date="2021-12-31T15:22:00Z">
              <w:rPr/>
            </w:rPrChange>
          </w:rPr>
          <w:t>(6), 887-894.</w:t>
        </w:r>
      </w:ins>
    </w:p>
    <w:p w14:paraId="699035A4" w14:textId="24D08E94" w:rsidR="00E97A04" w:rsidRPr="00AE0EBE" w:rsidDel="00E97A04" w:rsidRDefault="00E97A04" w:rsidP="001F1E24">
      <w:pPr>
        <w:pStyle w:val="EndNoteBibliography"/>
        <w:ind w:left="400" w:hanging="400"/>
        <w:rPr>
          <w:del w:id="1921" w:author="Windows 用户" w:date="2021-12-31T15:22:00Z"/>
        </w:rPr>
      </w:pP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rPr>
          <w:ins w:id="1922" w:author="Windows 用户" w:date="2021-12-27T14:25:00Z"/>
        </w:rPr>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1C405A" w:rsidRDefault="001C405A">
      <w:pPr>
        <w:pStyle w:val="EndNoteBibliography"/>
        <w:ind w:left="400" w:hanging="400"/>
        <w:rPr>
          <w:color w:val="0070C0"/>
          <w:rPrChange w:id="1923" w:author="Windows 用户" w:date="2021-12-27T14:25:00Z">
            <w:rPr/>
          </w:rPrChange>
        </w:rPr>
      </w:pPr>
      <w:ins w:id="1924" w:author="Windows 用户" w:date="2021-12-27T14:25:00Z">
        <w:r w:rsidRPr="001C405A">
          <w:rPr>
            <w:color w:val="0070C0"/>
            <w:rPrChange w:id="1925" w:author="Windows 用户" w:date="2021-12-27T14:25:00Z">
              <w:rPr/>
            </w:rPrChange>
          </w:rPr>
          <w:t xml:space="preserve">Tao, S., Wu, C., Sheng, Z., &amp; Wang, X. (2018). Stochastic project scheduling with hierarchical alternatives. </w:t>
        </w:r>
        <w:r w:rsidRPr="001C405A">
          <w:rPr>
            <w:i/>
            <w:color w:val="0070C0"/>
            <w:rPrChange w:id="1926" w:author="Windows 用户" w:date="2021-12-27T14:25:00Z">
              <w:rPr>
                <w:i/>
              </w:rPr>
            </w:rPrChange>
          </w:rPr>
          <w:t>Applied Mathematical Modelling, 58</w:t>
        </w:r>
        <w:r w:rsidRPr="001C405A">
          <w:rPr>
            <w:color w:val="0070C0"/>
            <w:rPrChange w:id="1927" w:author="Windows 用户" w:date="2021-12-27T14:25:00Z">
              <w:rPr/>
            </w:rPrChange>
          </w:rPr>
          <w:t>, 181-202.</w:t>
        </w:r>
      </w:ins>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rPr>
          <w:ins w:id="1928" w:author="Windows 用户" w:date="2021-12-06T15:03:00Z"/>
        </w:rPr>
      </w:pPr>
    </w:p>
    <w:p w14:paraId="320470DF" w14:textId="493F760A" w:rsidR="006D3BBE" w:rsidDel="00A90CB6" w:rsidRDefault="003E5E86" w:rsidP="00CC6D40">
      <w:pPr>
        <w:pStyle w:val="EndNoteBibliography"/>
        <w:ind w:left="400" w:hanging="400"/>
        <w:rPr>
          <w:del w:id="1929" w:author="Windows 用户" w:date="2021-12-06T15:03:00Z"/>
        </w:rPr>
      </w:pPr>
      <w:del w:id="1930" w:author="Windows 用户" w:date="2021-12-06T15:03:00Z">
        <w:r w:rsidDel="00A90CB6">
          <w:fldChar w:fldCharType="begin"/>
        </w:r>
        <w:r w:rsidDel="00A90CB6">
          <w:delInstrText xml:space="preserve"> ADDIN EN.CITE &lt;EndNote&gt;&lt;Cite&gt;&lt;Author&gt;Barták&lt;/Author&gt;&lt;Year&gt;2008&lt;/Year&gt;&lt;RecNum&gt;114&lt;/RecNum&gt;&lt;DisplayText&gt;(Barták et al., 2008)&lt;/DisplayText&gt;&lt;record&gt;&lt;rec-number&gt;114&lt;/rec-number&gt;&lt;foreign-keys&gt;&lt;key app="EN" db-id="xffv0rxrjsrdz5ew9dbxfdvfpf5ept2v0pxz" timestamp="1638774083"&gt;114&lt;/key&gt;&lt;/foreign-keys&gt;&lt;ref-type name="Conference Proceedings"&gt;10&lt;/ref-type&gt;&lt;contributors&gt;&lt;authors&gt;&lt;author&gt;Barták, Roman&lt;/author&gt;&lt;author&gt;Čepek, Ondřej&lt;/author&gt;&lt;author&gt;Hejna, Martin&lt;/author&gt;&lt;/authors&gt;&lt;tertiary-authors&gt;&lt;author&gt;Fages, François&lt;/author&gt;&lt;author&gt;Rossi, Francesca&lt;/author&gt;&lt;author&gt;Soliman, Sylvain&lt;/author&gt;&lt;/tertiary-authors&gt;&lt;/contributors&gt;&lt;titles&gt;&lt;title&gt;Temporal Reasoning in Nested Temporal Networks with Alternatives&lt;/title&gt;&lt;tertiary-title&gt;Recent Advances in Constraints&lt;/tertiary-title&gt;&lt;/titles&gt;&lt;pages&gt;17-31&lt;/pages&gt;&lt;dates&gt;&lt;year&gt;2008&lt;/year&gt;&lt;/dates&gt;&lt;pub-location&gt;Berlin, Heidelberg&lt;/pub-location&gt;&lt;publisher&gt;Springer Berlin Heidelberg&lt;/publisher&gt;&lt;isbn&gt;978-3-540-89812-2&lt;/isbn&gt;&lt;label&gt;10.1007/978-3-540-89812-2_2&lt;/label&gt;&lt;urls&gt;&lt;/urls&gt;&lt;/record&gt;&lt;/Cite&gt;&lt;/EndNote&gt;</w:delInstrText>
        </w:r>
        <w:r w:rsidDel="00A90CB6">
          <w:fldChar w:fldCharType="separate"/>
        </w:r>
        <w:r w:rsidDel="00A90CB6">
          <w:delText>(Barták et al., 2008)</w:delText>
        </w:r>
        <w:r w:rsidDel="00A90CB6">
          <w:fldChar w:fldCharType="end"/>
        </w:r>
      </w:del>
    </w:p>
    <w:p w14:paraId="1FD5A91F" w14:textId="77777777" w:rsidR="00CC6D40" w:rsidRPr="00CC6D40" w:rsidRDefault="006D3BBE" w:rsidP="00CC6D40">
      <w:pPr>
        <w:pStyle w:val="EndNoteBibliography"/>
        <w:ind w:left="400" w:hanging="400"/>
      </w:pPr>
      <w:r>
        <w:fldChar w:fldCharType="begin"/>
      </w:r>
      <w:r>
        <w:instrText xml:space="preserve"> ADDIN EN.REFLIST </w:instrText>
      </w:r>
      <w:r>
        <w:fldChar w:fldCharType="separate"/>
      </w:r>
      <w:r w:rsidR="00CC6D40" w:rsidRPr="00CC6D40">
        <w:t xml:space="preserve">Alsayegh, H., &amp; Hariga, M. (2012). Hybrid meta-heuristic methods for the multi-resource leveling problem with activity splitting. </w:t>
      </w:r>
      <w:r w:rsidR="00CC6D40" w:rsidRPr="00CC6D40">
        <w:rPr>
          <w:i/>
        </w:rPr>
        <w:t>Automation in Construction, 27</w:t>
      </w:r>
      <w:r w:rsidR="00CC6D40" w:rsidRPr="00CC6D40">
        <w:t>, 89-98.</w:t>
      </w:r>
    </w:p>
    <w:p w14:paraId="55DE5D2B" w14:textId="77777777" w:rsidR="00CC6D40" w:rsidRPr="00CC6D40" w:rsidRDefault="00CC6D40" w:rsidP="00CC6D40">
      <w:pPr>
        <w:pStyle w:val="EndNoteBibliography"/>
        <w:ind w:left="400" w:hanging="400"/>
      </w:pPr>
      <w:r w:rsidRPr="00CC6D40">
        <w:t xml:space="preserve">Birjandi, A., Mousavi, S. M., Hajirezaie, M., &amp; Vahdani, B. (2019). Optimizing and solving project scheduling problem for flexible networks with multiple routes in production environments. </w:t>
      </w:r>
      <w:r w:rsidRPr="00CC6D40">
        <w:rPr>
          <w:i/>
        </w:rPr>
        <w:t>Journal of Quality Engineering and Production Optimization, 4</w:t>
      </w:r>
      <w:r w:rsidRPr="00CC6D40">
        <w:t>(1), 175-196.</w:t>
      </w:r>
    </w:p>
    <w:p w14:paraId="27E293EF" w14:textId="77777777" w:rsidR="00CC6D40" w:rsidRPr="00CC6D40" w:rsidRDefault="00CC6D40" w:rsidP="00CC6D40">
      <w:pPr>
        <w:pStyle w:val="EndNoteBibliography"/>
        <w:ind w:left="400" w:hanging="400"/>
      </w:pPr>
      <w:r w:rsidRPr="00CC6D40">
        <w:t xml:space="preserve">Hariga, M., &amp; El-Sayegh, S. M. (2011). Cost optimization model for the multiresource leveling problem with allowed activity splitting. </w:t>
      </w:r>
      <w:r w:rsidRPr="00CC6D40">
        <w:rPr>
          <w:i/>
        </w:rPr>
        <w:t>Journal of construction engineering and management, 137</w:t>
      </w:r>
      <w:r w:rsidRPr="00CC6D40">
        <w:t>(1), 56-64.</w:t>
      </w:r>
    </w:p>
    <w:p w14:paraId="33764255" w14:textId="77777777" w:rsidR="00CC6D40" w:rsidRPr="00CC6D40" w:rsidRDefault="00CC6D40" w:rsidP="00CC6D40">
      <w:pPr>
        <w:pStyle w:val="EndNoteBibliography"/>
        <w:ind w:left="400" w:hanging="400"/>
      </w:pPr>
      <w:r w:rsidRPr="00CC6D40">
        <w:t xml:space="preserve">Karaa, F. A., &amp; Nasr, A. Y. (1986). Resource management in construction. </w:t>
      </w:r>
      <w:r w:rsidRPr="00CC6D40">
        <w:rPr>
          <w:i/>
        </w:rPr>
        <w:t>Journal of construction engineering and management, 112</w:t>
      </w:r>
      <w:r w:rsidRPr="00CC6D40">
        <w:t>(3), 346-357.</w:t>
      </w:r>
    </w:p>
    <w:p w14:paraId="309CDEF0" w14:textId="77777777" w:rsidR="00CC6D40" w:rsidRPr="00CC6D40" w:rsidRDefault="00CC6D40" w:rsidP="00CC6D40">
      <w:pPr>
        <w:pStyle w:val="EndNoteBibliography"/>
        <w:ind w:left="400" w:hanging="400"/>
      </w:pPr>
      <w:r w:rsidRPr="00CC6D40">
        <w:t xml:space="preserve">Kazemi, S., &amp; Davari-Ardakani, H. (2020). Integrated resource leveling and material procurement with variable execution intensities. </w:t>
      </w:r>
      <w:r w:rsidRPr="00CC6D40">
        <w:rPr>
          <w:i/>
        </w:rPr>
        <w:t>Computers &amp; Industrial Engineering, 148</w:t>
      </w:r>
      <w:r w:rsidRPr="00CC6D40">
        <w:t>, 106673.</w:t>
      </w:r>
    </w:p>
    <w:p w14:paraId="59BB8BE2" w14:textId="77777777" w:rsidR="00CC6D40" w:rsidRPr="00CC6D40" w:rsidRDefault="00CC6D40" w:rsidP="00CC6D40">
      <w:pPr>
        <w:pStyle w:val="EndNoteBibliography"/>
        <w:ind w:left="400" w:hanging="400"/>
      </w:pPr>
      <w:r w:rsidRPr="00CC6D40">
        <w:t xml:space="preserve">Li, H., &amp; Dong, X. (2018). Multi-mode resource leveling in projects with mode-dependent generalized precedence relations. </w:t>
      </w:r>
      <w:r w:rsidRPr="00CC6D40">
        <w:rPr>
          <w:i/>
        </w:rPr>
        <w:t>Expert Systems with Applications, 97</w:t>
      </w:r>
      <w:r w:rsidRPr="00CC6D40">
        <w:t>, 193-204.</w:t>
      </w:r>
    </w:p>
    <w:p w14:paraId="378645B9" w14:textId="77777777" w:rsidR="00CC6D40" w:rsidRPr="00CC6D40" w:rsidRDefault="00CC6D40" w:rsidP="00CC6D40">
      <w:pPr>
        <w:pStyle w:val="EndNoteBibliography"/>
        <w:ind w:left="400" w:hanging="400"/>
      </w:pPr>
      <w:r w:rsidRPr="00CC6D40">
        <w:t xml:space="preserve">Son, J., &amp; Mattila, K. G. (2004). Binary resource leveling model: Activity splitting allowed. </w:t>
      </w:r>
      <w:r w:rsidRPr="00CC6D40">
        <w:rPr>
          <w:i/>
        </w:rPr>
        <w:t>Journal of construction engineering and management, 130</w:t>
      </w:r>
      <w:r w:rsidRPr="00CC6D40">
        <w:t>(6), 887-894.</w:t>
      </w:r>
    </w:p>
    <w:p w14:paraId="65076541" w14:textId="0DDB778E" w:rsidR="004C25C3" w:rsidRDefault="006D3BBE" w:rsidP="006D0A53">
      <w:pPr>
        <w:pStyle w:val="EndNoteBibliography"/>
        <w:ind w:left="400" w:hanging="400"/>
      </w:pPr>
      <w:r>
        <w:fldChar w:fldCharType="end"/>
      </w:r>
    </w:p>
    <w:sectPr w:rsidR="004C25C3" w:rsidSect="00746CF2">
      <w:footerReference w:type="default" r:id="rId19"/>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8" w:author="Windows 用户" w:date="2021-11-17T15:55:00Z" w:initials="W用">
    <w:p w14:paraId="5A22662A" w14:textId="77777777" w:rsidR="00E3572D" w:rsidRDefault="00E3572D">
      <w:pPr>
        <w:pStyle w:val="af1"/>
        <w:ind w:firstLine="320"/>
      </w:pPr>
      <w:r>
        <w:rPr>
          <w:rStyle w:val="af0"/>
        </w:rPr>
        <w:annotationRef/>
      </w:r>
      <w:r>
        <w:rPr>
          <w:rFonts w:hint="eastAsia"/>
        </w:rPr>
        <w:t>缩减成一段，简单讨论</w:t>
      </w:r>
    </w:p>
  </w:comment>
  <w:comment w:id="939" w:author="Windows 用户" w:date="2021-11-22T15:01:00Z" w:initials="W用">
    <w:p w14:paraId="0D8D134F" w14:textId="19A4130E" w:rsidR="00E3572D" w:rsidRDefault="00E3572D">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22662A" w15:done="0"/>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40965" w14:textId="77777777" w:rsidR="00364B69" w:rsidRDefault="00364B69">
      <w:pPr>
        <w:spacing w:line="240" w:lineRule="auto"/>
        <w:ind w:firstLine="420"/>
      </w:pPr>
      <w:r>
        <w:separator/>
      </w:r>
    </w:p>
  </w:endnote>
  <w:endnote w:type="continuationSeparator" w:id="0">
    <w:p w14:paraId="6542B036" w14:textId="77777777" w:rsidR="00364B69" w:rsidRDefault="00364B6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Content>
      <w:p w14:paraId="4597477E" w14:textId="1E1CC8BB" w:rsidR="00E3572D" w:rsidRDefault="00E3572D" w:rsidP="001F1E24">
        <w:pPr>
          <w:pStyle w:val="ab"/>
        </w:pPr>
        <w:r>
          <w:fldChar w:fldCharType="begin"/>
        </w:r>
        <w:r>
          <w:instrText>PAGE   \* MERGEFORMAT</w:instrText>
        </w:r>
        <w:r>
          <w:fldChar w:fldCharType="separate"/>
        </w:r>
        <w:r w:rsidR="003B51E0" w:rsidRPr="003B51E0">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73422" w14:textId="77777777" w:rsidR="00364B69" w:rsidRDefault="00364B69">
      <w:pPr>
        <w:spacing w:line="240" w:lineRule="auto"/>
        <w:ind w:firstLine="420"/>
      </w:pPr>
      <w:r>
        <w:separator/>
      </w:r>
    </w:p>
  </w:footnote>
  <w:footnote w:type="continuationSeparator" w:id="0">
    <w:p w14:paraId="7E5FC334" w14:textId="77777777" w:rsidR="00364B69" w:rsidRDefault="00364B69">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7"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8"/>
  </w:num>
  <w:num w:numId="5">
    <w:abstractNumId w:val="4"/>
  </w:num>
  <w:num w:numId="6">
    <w:abstractNumId w:val="0"/>
  </w:num>
  <w:num w:numId="7">
    <w:abstractNumId w:val="6"/>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MawFABi7uPA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106&lt;/item&gt;&lt;item&gt;107&lt;/item&gt;&lt;item&gt;108&lt;/item&gt;&lt;item&gt;109&lt;/item&gt;&lt;item&gt;118&lt;/item&gt;&lt;item&gt;119&lt;/item&gt;&lt;item&gt;121&lt;/item&gt;&lt;/record-ids&gt;&lt;/item&gt;&lt;/Libraries&gt;"/>
  </w:docVars>
  <w:rsids>
    <w:rsidRoot w:val="007D716A"/>
    <w:rsid w:val="00001B14"/>
    <w:rsid w:val="00004044"/>
    <w:rsid w:val="000054D1"/>
    <w:rsid w:val="000066D2"/>
    <w:rsid w:val="00006E95"/>
    <w:rsid w:val="000122F8"/>
    <w:rsid w:val="00015C9B"/>
    <w:rsid w:val="0003646F"/>
    <w:rsid w:val="000373AB"/>
    <w:rsid w:val="00037401"/>
    <w:rsid w:val="00040EB2"/>
    <w:rsid w:val="000415A2"/>
    <w:rsid w:val="00045A04"/>
    <w:rsid w:val="00056BC8"/>
    <w:rsid w:val="000627A3"/>
    <w:rsid w:val="00062866"/>
    <w:rsid w:val="000802D7"/>
    <w:rsid w:val="00090A4D"/>
    <w:rsid w:val="0009126E"/>
    <w:rsid w:val="00091C6F"/>
    <w:rsid w:val="00096623"/>
    <w:rsid w:val="000971F3"/>
    <w:rsid w:val="000A1930"/>
    <w:rsid w:val="000A5123"/>
    <w:rsid w:val="000A671F"/>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DB0"/>
    <w:rsid w:val="00152223"/>
    <w:rsid w:val="001538BA"/>
    <w:rsid w:val="00153914"/>
    <w:rsid w:val="00153B66"/>
    <w:rsid w:val="001542CF"/>
    <w:rsid w:val="00156846"/>
    <w:rsid w:val="001655CA"/>
    <w:rsid w:val="00176BD7"/>
    <w:rsid w:val="0017753F"/>
    <w:rsid w:val="00191CE4"/>
    <w:rsid w:val="00192CF9"/>
    <w:rsid w:val="001A7960"/>
    <w:rsid w:val="001B4FE4"/>
    <w:rsid w:val="001C00BF"/>
    <w:rsid w:val="001C25E5"/>
    <w:rsid w:val="001C2CF9"/>
    <w:rsid w:val="001C405A"/>
    <w:rsid w:val="001D06A6"/>
    <w:rsid w:val="001D4F78"/>
    <w:rsid w:val="001D763C"/>
    <w:rsid w:val="001E46F8"/>
    <w:rsid w:val="001F1E24"/>
    <w:rsid w:val="001F22DC"/>
    <w:rsid w:val="001F2774"/>
    <w:rsid w:val="001F4289"/>
    <w:rsid w:val="001F5500"/>
    <w:rsid w:val="00202CE0"/>
    <w:rsid w:val="002055C2"/>
    <w:rsid w:val="00207634"/>
    <w:rsid w:val="002102E6"/>
    <w:rsid w:val="00213DC7"/>
    <w:rsid w:val="002173E2"/>
    <w:rsid w:val="00227926"/>
    <w:rsid w:val="00230224"/>
    <w:rsid w:val="0023283F"/>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E51B5"/>
    <w:rsid w:val="002F1585"/>
    <w:rsid w:val="002F6311"/>
    <w:rsid w:val="002F6855"/>
    <w:rsid w:val="002F70F6"/>
    <w:rsid w:val="0030364D"/>
    <w:rsid w:val="00310077"/>
    <w:rsid w:val="00316B48"/>
    <w:rsid w:val="0032002E"/>
    <w:rsid w:val="00320645"/>
    <w:rsid w:val="003258E4"/>
    <w:rsid w:val="00327403"/>
    <w:rsid w:val="00327923"/>
    <w:rsid w:val="00334F1D"/>
    <w:rsid w:val="003530A0"/>
    <w:rsid w:val="00364B69"/>
    <w:rsid w:val="003657D8"/>
    <w:rsid w:val="0036676B"/>
    <w:rsid w:val="00367AE5"/>
    <w:rsid w:val="00367D08"/>
    <w:rsid w:val="003832B9"/>
    <w:rsid w:val="00394842"/>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37B"/>
    <w:rsid w:val="003E41EE"/>
    <w:rsid w:val="003E526D"/>
    <w:rsid w:val="003E54C8"/>
    <w:rsid w:val="003E5E86"/>
    <w:rsid w:val="003F015C"/>
    <w:rsid w:val="003F04CE"/>
    <w:rsid w:val="003F54D1"/>
    <w:rsid w:val="004019C5"/>
    <w:rsid w:val="00406220"/>
    <w:rsid w:val="00406416"/>
    <w:rsid w:val="00406FC7"/>
    <w:rsid w:val="004210A2"/>
    <w:rsid w:val="00421E89"/>
    <w:rsid w:val="00422A73"/>
    <w:rsid w:val="00427CF1"/>
    <w:rsid w:val="00434C04"/>
    <w:rsid w:val="00441443"/>
    <w:rsid w:val="0044287C"/>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B041B"/>
    <w:rsid w:val="004B32BC"/>
    <w:rsid w:val="004B38F3"/>
    <w:rsid w:val="004C25C3"/>
    <w:rsid w:val="004C6CDA"/>
    <w:rsid w:val="004C78C6"/>
    <w:rsid w:val="004D4EFA"/>
    <w:rsid w:val="004E0CC8"/>
    <w:rsid w:val="004E178B"/>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126D"/>
    <w:rsid w:val="005233F4"/>
    <w:rsid w:val="00524DEA"/>
    <w:rsid w:val="005409D1"/>
    <w:rsid w:val="00542AD3"/>
    <w:rsid w:val="00546972"/>
    <w:rsid w:val="00547053"/>
    <w:rsid w:val="00551AD1"/>
    <w:rsid w:val="0055401E"/>
    <w:rsid w:val="00561ECA"/>
    <w:rsid w:val="00564A8C"/>
    <w:rsid w:val="00576B86"/>
    <w:rsid w:val="0058432F"/>
    <w:rsid w:val="00585D9E"/>
    <w:rsid w:val="00587BFB"/>
    <w:rsid w:val="00587E35"/>
    <w:rsid w:val="005926EC"/>
    <w:rsid w:val="00595F93"/>
    <w:rsid w:val="005A6EC5"/>
    <w:rsid w:val="005A78A8"/>
    <w:rsid w:val="005B2EB6"/>
    <w:rsid w:val="005B4AEA"/>
    <w:rsid w:val="005C07A9"/>
    <w:rsid w:val="005D1CD3"/>
    <w:rsid w:val="005D3CF5"/>
    <w:rsid w:val="005E1749"/>
    <w:rsid w:val="005E2ED7"/>
    <w:rsid w:val="005E40A1"/>
    <w:rsid w:val="005E602E"/>
    <w:rsid w:val="005E643A"/>
    <w:rsid w:val="005F5586"/>
    <w:rsid w:val="00602211"/>
    <w:rsid w:val="006036C6"/>
    <w:rsid w:val="0060422D"/>
    <w:rsid w:val="006102F3"/>
    <w:rsid w:val="00614211"/>
    <w:rsid w:val="0062109A"/>
    <w:rsid w:val="00631525"/>
    <w:rsid w:val="00631C0E"/>
    <w:rsid w:val="006363E7"/>
    <w:rsid w:val="006556E6"/>
    <w:rsid w:val="006568AE"/>
    <w:rsid w:val="00656B5F"/>
    <w:rsid w:val="0065744E"/>
    <w:rsid w:val="00660CB8"/>
    <w:rsid w:val="00661F69"/>
    <w:rsid w:val="00663A90"/>
    <w:rsid w:val="00665102"/>
    <w:rsid w:val="0066568C"/>
    <w:rsid w:val="00666310"/>
    <w:rsid w:val="00667210"/>
    <w:rsid w:val="0068541F"/>
    <w:rsid w:val="006906B7"/>
    <w:rsid w:val="00692251"/>
    <w:rsid w:val="00693D92"/>
    <w:rsid w:val="00697EF3"/>
    <w:rsid w:val="006A349C"/>
    <w:rsid w:val="006A5860"/>
    <w:rsid w:val="006A6931"/>
    <w:rsid w:val="006B37FC"/>
    <w:rsid w:val="006B5D69"/>
    <w:rsid w:val="006B6CF4"/>
    <w:rsid w:val="006B6F46"/>
    <w:rsid w:val="006B7EBD"/>
    <w:rsid w:val="006C093D"/>
    <w:rsid w:val="006C2C23"/>
    <w:rsid w:val="006C30A8"/>
    <w:rsid w:val="006C5024"/>
    <w:rsid w:val="006C70D0"/>
    <w:rsid w:val="006D0A53"/>
    <w:rsid w:val="006D1402"/>
    <w:rsid w:val="006D18BA"/>
    <w:rsid w:val="006D3BBE"/>
    <w:rsid w:val="006E2058"/>
    <w:rsid w:val="006E754D"/>
    <w:rsid w:val="006F0A0D"/>
    <w:rsid w:val="006F471F"/>
    <w:rsid w:val="006F549E"/>
    <w:rsid w:val="006F5531"/>
    <w:rsid w:val="006F57C3"/>
    <w:rsid w:val="006F6B87"/>
    <w:rsid w:val="007001DA"/>
    <w:rsid w:val="00705D6D"/>
    <w:rsid w:val="00706AD9"/>
    <w:rsid w:val="00706FA8"/>
    <w:rsid w:val="00707114"/>
    <w:rsid w:val="0071251A"/>
    <w:rsid w:val="00716EAC"/>
    <w:rsid w:val="00716F40"/>
    <w:rsid w:val="00717797"/>
    <w:rsid w:val="00723342"/>
    <w:rsid w:val="00727281"/>
    <w:rsid w:val="0073090D"/>
    <w:rsid w:val="007339B0"/>
    <w:rsid w:val="00735B32"/>
    <w:rsid w:val="00737CF3"/>
    <w:rsid w:val="00746A0D"/>
    <w:rsid w:val="00746CF2"/>
    <w:rsid w:val="00752687"/>
    <w:rsid w:val="00752913"/>
    <w:rsid w:val="00755AB7"/>
    <w:rsid w:val="00760871"/>
    <w:rsid w:val="00770634"/>
    <w:rsid w:val="00773821"/>
    <w:rsid w:val="00777530"/>
    <w:rsid w:val="007825F4"/>
    <w:rsid w:val="00784818"/>
    <w:rsid w:val="00786047"/>
    <w:rsid w:val="007921ED"/>
    <w:rsid w:val="007966D0"/>
    <w:rsid w:val="007A1AAE"/>
    <w:rsid w:val="007A422D"/>
    <w:rsid w:val="007A5902"/>
    <w:rsid w:val="007A5E80"/>
    <w:rsid w:val="007A62FC"/>
    <w:rsid w:val="007B0B0D"/>
    <w:rsid w:val="007B0C54"/>
    <w:rsid w:val="007B70B7"/>
    <w:rsid w:val="007C2D37"/>
    <w:rsid w:val="007C5C18"/>
    <w:rsid w:val="007C7E3B"/>
    <w:rsid w:val="007D7122"/>
    <w:rsid w:val="007D716A"/>
    <w:rsid w:val="007E15B0"/>
    <w:rsid w:val="007E5E24"/>
    <w:rsid w:val="007F0BBA"/>
    <w:rsid w:val="007F19CD"/>
    <w:rsid w:val="007F64AD"/>
    <w:rsid w:val="00802659"/>
    <w:rsid w:val="0081052C"/>
    <w:rsid w:val="008107C8"/>
    <w:rsid w:val="00811358"/>
    <w:rsid w:val="00813FF5"/>
    <w:rsid w:val="008141C7"/>
    <w:rsid w:val="00815E1A"/>
    <w:rsid w:val="008172EF"/>
    <w:rsid w:val="0081753B"/>
    <w:rsid w:val="008217E1"/>
    <w:rsid w:val="00824734"/>
    <w:rsid w:val="008263C1"/>
    <w:rsid w:val="00835197"/>
    <w:rsid w:val="008363B4"/>
    <w:rsid w:val="0084133A"/>
    <w:rsid w:val="00842D5F"/>
    <w:rsid w:val="008621C2"/>
    <w:rsid w:val="0086331F"/>
    <w:rsid w:val="0086525B"/>
    <w:rsid w:val="00866753"/>
    <w:rsid w:val="00866B01"/>
    <w:rsid w:val="00867963"/>
    <w:rsid w:val="00873095"/>
    <w:rsid w:val="00881E71"/>
    <w:rsid w:val="00884555"/>
    <w:rsid w:val="00884942"/>
    <w:rsid w:val="00887225"/>
    <w:rsid w:val="0088741E"/>
    <w:rsid w:val="008917C1"/>
    <w:rsid w:val="008947FC"/>
    <w:rsid w:val="008A0172"/>
    <w:rsid w:val="008A19C6"/>
    <w:rsid w:val="008A1EC3"/>
    <w:rsid w:val="008A5125"/>
    <w:rsid w:val="008A7A1E"/>
    <w:rsid w:val="008B3E22"/>
    <w:rsid w:val="008B4ACC"/>
    <w:rsid w:val="008C3BBB"/>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3A62"/>
    <w:rsid w:val="009649D2"/>
    <w:rsid w:val="00967962"/>
    <w:rsid w:val="00970C97"/>
    <w:rsid w:val="009714FF"/>
    <w:rsid w:val="00977AA9"/>
    <w:rsid w:val="0098050D"/>
    <w:rsid w:val="00981FFB"/>
    <w:rsid w:val="009903C0"/>
    <w:rsid w:val="00991EB7"/>
    <w:rsid w:val="009977F0"/>
    <w:rsid w:val="009B1A9C"/>
    <w:rsid w:val="009B40FA"/>
    <w:rsid w:val="009B4D6D"/>
    <w:rsid w:val="009B6805"/>
    <w:rsid w:val="009C0F5A"/>
    <w:rsid w:val="009C428E"/>
    <w:rsid w:val="009C533D"/>
    <w:rsid w:val="009C5C6E"/>
    <w:rsid w:val="009D2E1E"/>
    <w:rsid w:val="009D5785"/>
    <w:rsid w:val="009D59DA"/>
    <w:rsid w:val="009E3F71"/>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61A7D"/>
    <w:rsid w:val="00A63651"/>
    <w:rsid w:val="00A63755"/>
    <w:rsid w:val="00A648E9"/>
    <w:rsid w:val="00A676C0"/>
    <w:rsid w:val="00A732BF"/>
    <w:rsid w:val="00A748AD"/>
    <w:rsid w:val="00A772C0"/>
    <w:rsid w:val="00A81F8C"/>
    <w:rsid w:val="00A83BDB"/>
    <w:rsid w:val="00A86588"/>
    <w:rsid w:val="00A90CB6"/>
    <w:rsid w:val="00A92D87"/>
    <w:rsid w:val="00A937FC"/>
    <w:rsid w:val="00AA7978"/>
    <w:rsid w:val="00AC3415"/>
    <w:rsid w:val="00AD09E7"/>
    <w:rsid w:val="00AD7374"/>
    <w:rsid w:val="00AD759F"/>
    <w:rsid w:val="00AE24FD"/>
    <w:rsid w:val="00AE29D2"/>
    <w:rsid w:val="00AE5618"/>
    <w:rsid w:val="00AE5E54"/>
    <w:rsid w:val="00AE7EDD"/>
    <w:rsid w:val="00AF3CD5"/>
    <w:rsid w:val="00AF6919"/>
    <w:rsid w:val="00AF77CB"/>
    <w:rsid w:val="00AF7C8D"/>
    <w:rsid w:val="00B0374D"/>
    <w:rsid w:val="00B06F93"/>
    <w:rsid w:val="00B11D2B"/>
    <w:rsid w:val="00B124CC"/>
    <w:rsid w:val="00B128EA"/>
    <w:rsid w:val="00B14519"/>
    <w:rsid w:val="00B20D2A"/>
    <w:rsid w:val="00B25267"/>
    <w:rsid w:val="00B346BB"/>
    <w:rsid w:val="00B35284"/>
    <w:rsid w:val="00B40F0A"/>
    <w:rsid w:val="00B42DF5"/>
    <w:rsid w:val="00B53DF2"/>
    <w:rsid w:val="00B56798"/>
    <w:rsid w:val="00B708BC"/>
    <w:rsid w:val="00B71F95"/>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D5BA6"/>
    <w:rsid w:val="00BD5F07"/>
    <w:rsid w:val="00BE6287"/>
    <w:rsid w:val="00BF0805"/>
    <w:rsid w:val="00BF5989"/>
    <w:rsid w:val="00BF5D08"/>
    <w:rsid w:val="00C103A3"/>
    <w:rsid w:val="00C128ED"/>
    <w:rsid w:val="00C13242"/>
    <w:rsid w:val="00C1565B"/>
    <w:rsid w:val="00C20114"/>
    <w:rsid w:val="00C21A5C"/>
    <w:rsid w:val="00C23080"/>
    <w:rsid w:val="00C250C0"/>
    <w:rsid w:val="00C30537"/>
    <w:rsid w:val="00C311C3"/>
    <w:rsid w:val="00C36923"/>
    <w:rsid w:val="00C42DE6"/>
    <w:rsid w:val="00C4331B"/>
    <w:rsid w:val="00C4444C"/>
    <w:rsid w:val="00C463BB"/>
    <w:rsid w:val="00C47C88"/>
    <w:rsid w:val="00C602D6"/>
    <w:rsid w:val="00C6048A"/>
    <w:rsid w:val="00C61D00"/>
    <w:rsid w:val="00C62953"/>
    <w:rsid w:val="00C669E8"/>
    <w:rsid w:val="00C701AD"/>
    <w:rsid w:val="00C70BEA"/>
    <w:rsid w:val="00C74787"/>
    <w:rsid w:val="00C75315"/>
    <w:rsid w:val="00C75BC8"/>
    <w:rsid w:val="00C76384"/>
    <w:rsid w:val="00C9506F"/>
    <w:rsid w:val="00C9789D"/>
    <w:rsid w:val="00C97A38"/>
    <w:rsid w:val="00CA1B4A"/>
    <w:rsid w:val="00CA6D5E"/>
    <w:rsid w:val="00CB6AE1"/>
    <w:rsid w:val="00CC1DBD"/>
    <w:rsid w:val="00CC463C"/>
    <w:rsid w:val="00CC5F37"/>
    <w:rsid w:val="00CC6D40"/>
    <w:rsid w:val="00CD0D25"/>
    <w:rsid w:val="00CD25D7"/>
    <w:rsid w:val="00CD68F8"/>
    <w:rsid w:val="00CD6945"/>
    <w:rsid w:val="00CE32DE"/>
    <w:rsid w:val="00CE6372"/>
    <w:rsid w:val="00CF6D1C"/>
    <w:rsid w:val="00CF7EEC"/>
    <w:rsid w:val="00D0182B"/>
    <w:rsid w:val="00D027DF"/>
    <w:rsid w:val="00D10BD6"/>
    <w:rsid w:val="00D12214"/>
    <w:rsid w:val="00D161EF"/>
    <w:rsid w:val="00D25AE2"/>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833"/>
    <w:rsid w:val="00DA0C88"/>
    <w:rsid w:val="00DA22FE"/>
    <w:rsid w:val="00DB3FDF"/>
    <w:rsid w:val="00DD2057"/>
    <w:rsid w:val="00DD20F1"/>
    <w:rsid w:val="00DD3AEE"/>
    <w:rsid w:val="00DD49F0"/>
    <w:rsid w:val="00DD6E33"/>
    <w:rsid w:val="00DD77BE"/>
    <w:rsid w:val="00DE01F2"/>
    <w:rsid w:val="00DE2AE6"/>
    <w:rsid w:val="00DE307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E3D"/>
    <w:rsid w:val="00E735A1"/>
    <w:rsid w:val="00E80D97"/>
    <w:rsid w:val="00E8154D"/>
    <w:rsid w:val="00E84741"/>
    <w:rsid w:val="00E8545E"/>
    <w:rsid w:val="00E919B4"/>
    <w:rsid w:val="00E92613"/>
    <w:rsid w:val="00E92C27"/>
    <w:rsid w:val="00E93C31"/>
    <w:rsid w:val="00E94828"/>
    <w:rsid w:val="00E97A04"/>
    <w:rsid w:val="00E97BBF"/>
    <w:rsid w:val="00EB11ED"/>
    <w:rsid w:val="00EB13E4"/>
    <w:rsid w:val="00EB3A45"/>
    <w:rsid w:val="00EB4972"/>
    <w:rsid w:val="00ED2196"/>
    <w:rsid w:val="00ED7D63"/>
    <w:rsid w:val="00EE0FD6"/>
    <w:rsid w:val="00EE266A"/>
    <w:rsid w:val="00EF09B0"/>
    <w:rsid w:val="00EF230C"/>
    <w:rsid w:val="00EF7E09"/>
    <w:rsid w:val="00F01D74"/>
    <w:rsid w:val="00F06CE1"/>
    <w:rsid w:val="00F1041D"/>
    <w:rsid w:val="00F17D7C"/>
    <w:rsid w:val="00F20068"/>
    <w:rsid w:val="00F2614D"/>
    <w:rsid w:val="00F31784"/>
    <w:rsid w:val="00F367D5"/>
    <w:rsid w:val="00F368DD"/>
    <w:rsid w:val="00F41804"/>
    <w:rsid w:val="00F45BC1"/>
    <w:rsid w:val="00F5189C"/>
    <w:rsid w:val="00F544E0"/>
    <w:rsid w:val="00F56B5C"/>
    <w:rsid w:val="00F6561D"/>
    <w:rsid w:val="00F71BA5"/>
    <w:rsid w:val="00F73557"/>
    <w:rsid w:val="00F7786C"/>
    <w:rsid w:val="00F8283D"/>
    <w:rsid w:val="00F83DEC"/>
    <w:rsid w:val="00F85AD0"/>
    <w:rsid w:val="00F86204"/>
    <w:rsid w:val="00F942BC"/>
    <w:rsid w:val="00FA2BAE"/>
    <w:rsid w:val="00FA4AA2"/>
    <w:rsid w:val="00FA72D5"/>
    <w:rsid w:val="00FB10A8"/>
    <w:rsid w:val="00FB4792"/>
    <w:rsid w:val="00FB480C"/>
    <w:rsid w:val="00FB5063"/>
    <w:rsid w:val="00FC0892"/>
    <w:rsid w:val="00FC0B49"/>
    <w:rsid w:val="00FC169C"/>
    <w:rsid w:val="00FC3AF4"/>
    <w:rsid w:val="00FD19DB"/>
    <w:rsid w:val="00FE134E"/>
    <w:rsid w:val="00FE16F5"/>
    <w:rsid w:val="00FE1D58"/>
    <w:rsid w:val="00FF18F5"/>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5F941-7237-4B9B-943E-3236BFF18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10042</TotalTime>
  <Pages>33</Pages>
  <Words>13395</Words>
  <Characters>76354</Characters>
  <Application>Microsoft Office Word</Application>
  <DocSecurity>0</DocSecurity>
  <Lines>636</Lines>
  <Paragraphs>179</Paragraphs>
  <ScaleCrop>false</ScaleCrop>
  <Company/>
  <LinksUpToDate>false</LinksUpToDate>
  <CharactersWithSpaces>89570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2021-08-28T12:19:00Z</dcterms:created>
  <dcterms:modified xsi:type="dcterms:W3CDTF">2022-01-10T12:43:00Z</dcterms:modified>
</cp:coreProperties>
</file>