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F81CA" w14:textId="77777777" w:rsidR="007D716A" w:rsidRPr="00A57B74" w:rsidRDefault="007D716A" w:rsidP="001F1E24">
      <w:pPr>
        <w:ind w:firstLineChars="0" w:firstLine="0"/>
        <w:jc w:val="center"/>
        <w:rPr>
          <w:b/>
          <w:sz w:val="36"/>
        </w:rPr>
      </w:pPr>
      <w:r w:rsidRPr="00A57B74">
        <w:rPr>
          <w:b/>
          <w:sz w:val="36"/>
        </w:rPr>
        <w:t>Resource leveling in projects with flexible structures</w:t>
      </w:r>
    </w:p>
    <w:p w14:paraId="2C430284" w14:textId="77777777" w:rsidR="007D716A" w:rsidRDefault="007D716A" w:rsidP="001F1E24">
      <w:pPr>
        <w:pStyle w:val="a9"/>
        <w:spacing w:line="300" w:lineRule="auto"/>
        <w:ind w:firstLine="420"/>
        <w:jc w:val="center"/>
        <w:rPr>
          <w:sz w:val="24"/>
        </w:rPr>
      </w:pPr>
    </w:p>
    <w:p w14:paraId="21C45D85" w14:textId="77777777" w:rsidR="008363B4" w:rsidRPr="00F17259" w:rsidRDefault="008363B4" w:rsidP="008363B4">
      <w:pPr>
        <w:pStyle w:val="a9"/>
        <w:spacing w:line="300" w:lineRule="auto"/>
        <w:ind w:firstLine="420"/>
        <w:jc w:val="center"/>
        <w:rPr>
          <w:szCs w:val="21"/>
        </w:rPr>
      </w:pPr>
      <w:r w:rsidRPr="00F17259">
        <w:rPr>
          <w:szCs w:val="21"/>
        </w:rPr>
        <w:t>Hongbo Li, Linwen Zheng*, Hanyu Zhu</w:t>
      </w:r>
    </w:p>
    <w:p w14:paraId="05446973" w14:textId="77777777" w:rsidR="008363B4" w:rsidRPr="00F17259" w:rsidRDefault="008363B4" w:rsidP="008363B4">
      <w:pPr>
        <w:pStyle w:val="ab"/>
        <w:spacing w:line="300" w:lineRule="auto"/>
        <w:ind w:firstLine="420"/>
        <w:rPr>
          <w:szCs w:val="21"/>
        </w:rPr>
      </w:pPr>
      <w:r w:rsidRPr="00F17259">
        <w:rPr>
          <w:szCs w:val="21"/>
        </w:rPr>
        <w:t>School of Management, Shanghai University, Shanghai 200444, China</w:t>
      </w:r>
    </w:p>
    <w:p w14:paraId="2C8E01BF" w14:textId="77777777" w:rsidR="008363B4" w:rsidRPr="00F17259" w:rsidRDefault="008363B4" w:rsidP="008363B4">
      <w:pPr>
        <w:pStyle w:val="ab"/>
        <w:spacing w:line="300" w:lineRule="auto"/>
        <w:ind w:firstLine="420"/>
        <w:rPr>
          <w:szCs w:val="21"/>
        </w:rPr>
      </w:pPr>
    </w:p>
    <w:p w14:paraId="5EE5D33A" w14:textId="77777777" w:rsidR="008363B4" w:rsidRPr="00F17259" w:rsidRDefault="008363B4" w:rsidP="008363B4">
      <w:pPr>
        <w:spacing w:line="300" w:lineRule="auto"/>
        <w:ind w:firstLineChars="0" w:firstLine="0"/>
        <w:rPr>
          <w:rFonts w:cs="Times New Roman"/>
        </w:rPr>
      </w:pPr>
      <w:r w:rsidRPr="00F17259">
        <w:rPr>
          <w:rFonts w:cs="Times New Roman"/>
        </w:rPr>
        <w:t>E-mail addresses: ishongboli@gmail.com, hongbo_li@shu.edu.cn (H. Li); linwenzheng@126.com (L. Zheng); zhuhanyu1101@qq.com (H. Zhu).</w:t>
      </w:r>
    </w:p>
    <w:p w14:paraId="31E545EB" w14:textId="77777777" w:rsidR="008363B4" w:rsidRPr="00F17259" w:rsidRDefault="008363B4" w:rsidP="008363B4">
      <w:pPr>
        <w:spacing w:line="300" w:lineRule="auto"/>
        <w:ind w:firstLineChars="0" w:firstLine="0"/>
        <w:jc w:val="left"/>
        <w:rPr>
          <w:rFonts w:cs="Times New Roman"/>
        </w:rPr>
      </w:pPr>
      <w:r w:rsidRPr="00F17259">
        <w:rPr>
          <w:rFonts w:cs="Times New Roman"/>
        </w:rPr>
        <w:t>* Corresponding author.</w:t>
      </w:r>
    </w:p>
    <w:p w14:paraId="43B806C9" w14:textId="77777777" w:rsidR="008363B4" w:rsidRDefault="008363B4" w:rsidP="008363B4">
      <w:pPr>
        <w:pStyle w:val="a9"/>
        <w:spacing w:line="300" w:lineRule="auto"/>
        <w:rPr>
          <w:sz w:val="24"/>
        </w:rPr>
      </w:pPr>
    </w:p>
    <w:p w14:paraId="05E932A0" w14:textId="7969829F" w:rsidR="007D716A" w:rsidRDefault="007D716A" w:rsidP="001F1E24">
      <w:pPr>
        <w:ind w:firstLineChars="0" w:firstLine="0"/>
      </w:pPr>
      <w:r w:rsidRPr="00A57B74">
        <w:rPr>
          <w:b/>
        </w:rPr>
        <w:t>Abstract</w:t>
      </w:r>
      <w:bookmarkStart w:id="0" w:name="OLE_LINK8"/>
      <w:bookmarkStart w:id="1" w:name="OLE_LINK9"/>
      <w:bookmarkStart w:id="2" w:name="OLE_LINK4"/>
      <w:bookmarkStart w:id="3" w:name="OLE_LINK5"/>
      <w:r w:rsidRPr="00A57B74">
        <w:t>: Project resource leveling</w:t>
      </w:r>
      <w:r>
        <w:t>, which is usually performed in</w:t>
      </w:r>
      <w:r w:rsidRPr="00A57B74">
        <w:t xml:space="preserve"> </w:t>
      </w:r>
      <w:r w:rsidRPr="00F41B33">
        <w:t>the project planning phase</w:t>
      </w:r>
      <w:r>
        <w:t xml:space="preserve">, </w:t>
      </w:r>
      <w:r w:rsidRPr="00A57B74">
        <w:t xml:space="preserve">aims to minimize fluctuations in resource usage such that the project success probability is enhanced. </w:t>
      </w:r>
      <w:bookmarkEnd w:id="0"/>
      <w:bookmarkEnd w:id="1"/>
      <w:r w:rsidRPr="00A57B74">
        <w:t xml:space="preserve">The existing studies on resource leveling mainly assume a fixed project structure, i.e., the activities and precedence relationships are given in advance. However, in real-world projects, the project structure is usually flexible, i.e., not all activities are implemented, and the precedence relationships exist only between the activities that are implemented. </w:t>
      </w:r>
      <w:r>
        <w:t>Aiming at providing</w:t>
      </w:r>
      <w:r w:rsidRPr="00F41B33">
        <w:t xml:space="preserve"> support for project managers to make effective resource leveling decisions when fac</w:t>
      </w:r>
      <w:r>
        <w:t>ing flexible project structures</w:t>
      </w:r>
      <w:r w:rsidRPr="00A57B74">
        <w:t xml:space="preserve">, we study the resource leveling problem with flexible structures (RLP-PS). </w:t>
      </w:r>
      <w:bookmarkStart w:id="4" w:name="OLE_LINK93"/>
      <w:r w:rsidRPr="00E658B4">
        <w:rPr>
          <w:highlight w:val="yellow"/>
        </w:rPr>
        <w:t>We present a nonlinear integer programming model for the RLP-PS and a linearization method to transform the nonlinear model into a linear model.</w:t>
      </w:r>
      <w:bookmarkEnd w:id="4"/>
      <w:r w:rsidRPr="00A57B74">
        <w:t xml:space="preserve"> To efficiently solve the RLP-PS, we devise two problem-specific algorithms: a two-stage heuristic algorithm and a </w:t>
      </w:r>
      <w:r w:rsidR="008A1EC3" w:rsidRPr="008A1EC3">
        <w:t>customized</w:t>
      </w:r>
      <w:r w:rsidR="008A1EC3" w:rsidRPr="008A1EC3" w:rsidDel="008A1EC3">
        <w:t xml:space="preserve"> </w:t>
      </w:r>
      <w:r w:rsidRPr="00A57B74">
        <w:t>genetic algorithm. Based on the PSPLIB benchmark dataset, extensive computational experiments are performed to analyze the performances of our algorithms. The experimental results reveal the effectiveness and competitiveness of our algorithms.</w:t>
      </w:r>
    </w:p>
    <w:bookmarkEnd w:id="2"/>
    <w:bookmarkEnd w:id="3"/>
    <w:p w14:paraId="5E47E34A" w14:textId="77777777" w:rsidR="007D716A" w:rsidRPr="00A57B74" w:rsidRDefault="007D716A" w:rsidP="001F1E24">
      <w:pPr>
        <w:ind w:firstLineChars="0" w:firstLine="0"/>
      </w:pPr>
      <w:r w:rsidRPr="00A57B74">
        <w:rPr>
          <w:rFonts w:eastAsia="Times New Roman" w:cs="Times New Roman"/>
          <w:b/>
        </w:rPr>
        <w:t>Keywords</w:t>
      </w:r>
      <w:r w:rsidRPr="00A57B74">
        <w:t xml:space="preserve">: Project scheduling; Resource leveling; </w:t>
      </w:r>
      <w:bookmarkStart w:id="5" w:name="OLE_LINK1"/>
      <w:r w:rsidRPr="00A57B74">
        <w:t>Flexible projects</w:t>
      </w:r>
      <w:bookmarkEnd w:id="5"/>
      <w:r w:rsidRPr="00A57B74">
        <w:t>; Genetic algorithm</w:t>
      </w:r>
    </w:p>
    <w:p w14:paraId="06E76C72" w14:textId="77777777" w:rsidR="007D716A" w:rsidRPr="00A57B74" w:rsidRDefault="007D716A" w:rsidP="001F1E24">
      <w:pPr>
        <w:ind w:firstLineChars="0" w:firstLine="0"/>
      </w:pPr>
    </w:p>
    <w:p w14:paraId="77380DBA" w14:textId="77777777" w:rsidR="007D716A" w:rsidRPr="00A57B74" w:rsidRDefault="007D716A" w:rsidP="007D716A">
      <w:pPr>
        <w:pStyle w:val="1"/>
        <w:numPr>
          <w:ilvl w:val="0"/>
          <w:numId w:val="8"/>
        </w:numPr>
        <w:spacing w:before="156" w:after="156"/>
        <w:ind w:left="0" w:firstLine="0"/>
      </w:pPr>
      <w:r w:rsidRPr="00A57B74">
        <w:t>Introduction</w:t>
      </w:r>
    </w:p>
    <w:p w14:paraId="3C73A13D" w14:textId="77777777" w:rsidR="007D716A" w:rsidRPr="00A57B74" w:rsidRDefault="007D716A" w:rsidP="001F1E24">
      <w:pPr>
        <w:ind w:firstLine="420"/>
      </w:pPr>
      <w:r w:rsidRPr="00A57B74">
        <w:t>In project management,</w:t>
      </w:r>
      <w:r w:rsidRPr="00A57B74">
        <w:rPr>
          <w:rFonts w:cs="Times New Roman"/>
        </w:rPr>
        <w:t xml:space="preserve"> </w:t>
      </w:r>
      <w:r w:rsidRPr="00A57B74">
        <w:t xml:space="preserve">the allocation of renewable resources heavily impacts the execution of the project. Unleveled resource usage tends to lead to "peaks" or "valleys" of resources. </w:t>
      </w:r>
      <w:r w:rsidRPr="00A57B74">
        <w:rPr>
          <w:rFonts w:cs="Times New Roman"/>
        </w:rPr>
        <w:t xml:space="preserve">Fluctuations in </w:t>
      </w:r>
      <w:r w:rsidRPr="00A57B74">
        <w:t xml:space="preserve">resource usage are very undesirable for project managers because </w:t>
      </w:r>
      <w:r w:rsidRPr="00A57B74">
        <w:rPr>
          <w:rFonts w:cs="Times New Roman"/>
        </w:rPr>
        <w:t>they</w:t>
      </w:r>
      <w:r w:rsidRPr="00A57B74">
        <w:t xml:space="preserve"> may cause the hasty deployment of resources and </w:t>
      </w:r>
      <w:r w:rsidRPr="00A57B74">
        <w:rPr>
          <w:rFonts w:cs="Times New Roman"/>
        </w:rPr>
        <w:t>result</w:t>
      </w:r>
      <w:r w:rsidRPr="00A57B74">
        <w:t xml:space="preserve"> in financial strains </w:t>
      </w:r>
      <w:r>
        <w:rPr>
          <w:rFonts w:cstheme="minorEastAsia"/>
          <w:noProof/>
          <w:kern w:val="0"/>
        </w:rPr>
        <w:t>(Son &amp; Skibniewski, 1999;</w:t>
      </w:r>
      <w:r w:rsidRPr="00DF413B">
        <w:rPr>
          <w:rFonts w:cstheme="minorEastAsia"/>
          <w:noProof/>
          <w:kern w:val="0"/>
        </w:rPr>
        <w:t xml:space="preserve"> </w:t>
      </w:r>
      <w:r>
        <w:rPr>
          <w:rFonts w:cstheme="minorEastAsia"/>
          <w:noProof/>
          <w:kern w:val="0"/>
        </w:rPr>
        <w:t>Li et al., 2020)</w:t>
      </w:r>
      <w:r w:rsidRPr="00A57B74">
        <w:rPr>
          <w:rFonts w:cstheme="minorEastAsia"/>
        </w:rPr>
        <w:t xml:space="preserve">. Therefore, effective project resource leveling techniques are indispensable. The resource leveling </w:t>
      </w:r>
      <w:r w:rsidRPr="00A57B74">
        <w:rPr>
          <w:rFonts w:cstheme="minorEastAsia"/>
        </w:rPr>
        <w:lastRenderedPageBreak/>
        <w:t>problem (</w:t>
      </w:r>
      <w:bookmarkStart w:id="6" w:name="OLE_LINK12"/>
      <w:bookmarkStart w:id="7" w:name="OLE_LINK13"/>
      <w:r w:rsidRPr="00A57B74">
        <w:rPr>
          <w:rFonts w:cstheme="minorEastAsia"/>
        </w:rPr>
        <w:t xml:space="preserve">RLP), which is one of the classic project scheduling problems, aims to minimize the fluctuations in resource utilization by constructing a baseline schedule that is subject to precedence </w:t>
      </w:r>
      <w:r w:rsidRPr="00A57B74">
        <w:rPr>
          <w:rFonts w:cs="等线"/>
        </w:rPr>
        <w:t>relationship</w:t>
      </w:r>
      <w:r w:rsidRPr="00A57B74">
        <w:rPr>
          <w:rFonts w:cstheme="minorEastAsia"/>
        </w:rPr>
        <w:t xml:space="preserve"> constraints and the project deadline constraint </w:t>
      </w:r>
      <w:bookmarkEnd w:id="6"/>
      <w:bookmarkEnd w:id="7"/>
      <w:r>
        <w:rPr>
          <w:rFonts w:cstheme="minorEastAsia"/>
          <w:noProof/>
          <w:kern w:val="0"/>
        </w:rPr>
        <w:t>(Li &amp; Demeulemeester, 2016; Li et al., 2018)</w:t>
      </w:r>
      <w:r w:rsidRPr="00A57B74">
        <w:t>.</w:t>
      </w:r>
    </w:p>
    <w:p w14:paraId="23D96E22" w14:textId="0AB1DA39" w:rsidR="00445F11" w:rsidRPr="007F0BBA" w:rsidRDefault="007D716A" w:rsidP="00E658B4">
      <w:pPr>
        <w:ind w:firstLine="420"/>
        <w:rPr>
          <w:color w:val="0070C0"/>
        </w:rPr>
      </w:pPr>
      <w:r w:rsidRPr="00A57B74">
        <w:t>In the past few decades, the RLP has been extensively studied</w:t>
      </w:r>
      <w:r w:rsidRPr="00A57B74">
        <w:rPr>
          <w:rFonts w:cs="Times New Roman"/>
        </w:rPr>
        <w:t>,</w:t>
      </w:r>
      <w:r w:rsidRPr="00A57B74">
        <w:t xml:space="preserve"> and a large number of exact, heuristic and metaheuristic algorithms have been proposed. Typical exact algorit</w:t>
      </w:r>
      <w:r>
        <w:t>hms include dynamic programming</w:t>
      </w:r>
      <w:r w:rsidR="009C428E">
        <w:t xml:space="preserve"> </w:t>
      </w:r>
      <w:r>
        <w:rPr>
          <w:noProof/>
        </w:rPr>
        <w:t>(Bandelloni et al., 1994)</w:t>
      </w:r>
      <w:r w:rsidRPr="00A57B74">
        <w:rPr>
          <w:rFonts w:cstheme="minorEastAsia"/>
          <w:kern w:val="0"/>
        </w:rPr>
        <w:t>, branch-and-bound procedu</w:t>
      </w:r>
      <w:r>
        <w:rPr>
          <w:rFonts w:cstheme="minorEastAsia"/>
          <w:kern w:val="0"/>
        </w:rPr>
        <w:t xml:space="preserve">res </w:t>
      </w:r>
      <w:r>
        <w:rPr>
          <w:rFonts w:cstheme="minorEastAsia"/>
          <w:noProof/>
          <w:kern w:val="0"/>
        </w:rPr>
        <w:t>(Neumann &amp; Zimmermann, 2000; Gather et al., 2011; Ponz-Tienda et al., 2017)</w:t>
      </w:r>
      <w:r w:rsidRPr="00A57B74">
        <w:rPr>
          <w:rFonts w:cstheme="minorEastAsia"/>
          <w:kern w:val="0"/>
        </w:rPr>
        <w:t xml:space="preserve"> and integer programming </w:t>
      </w:r>
      <w:r>
        <w:rPr>
          <w:rFonts w:cstheme="minorEastAsia"/>
          <w:noProof/>
          <w:kern w:val="0"/>
        </w:rPr>
        <w:t>(Rieck et al., 2012)</w:t>
      </w:r>
      <w:r w:rsidRPr="00A57B74">
        <w:rPr>
          <w:rFonts w:cstheme="minorEastAsia"/>
          <w:kern w:val="0"/>
        </w:rPr>
        <w:t>. Since the RLP is NP-hard</w:t>
      </w:r>
      <w:r w:rsidR="005E1749">
        <w:rPr>
          <w:rFonts w:cstheme="minorEastAsia"/>
          <w:kern w:val="0"/>
        </w:rPr>
        <w:t xml:space="preserve"> </w:t>
      </w:r>
      <w:r w:rsidR="005E1749" w:rsidRPr="00E658B4">
        <w:rPr>
          <w:noProof/>
          <w:color w:val="0070C0"/>
        </w:rPr>
        <w:t>(</w:t>
      </w:r>
      <w:bookmarkStart w:id="8" w:name="OLE_LINK76"/>
      <w:bookmarkStart w:id="9" w:name="OLE_LINK77"/>
      <w:r w:rsidR="005E1749" w:rsidRPr="00E658B4">
        <w:rPr>
          <w:noProof/>
          <w:color w:val="0070C0"/>
        </w:rPr>
        <w:t xml:space="preserve">Neumann </w:t>
      </w:r>
      <w:bookmarkEnd w:id="8"/>
      <w:bookmarkEnd w:id="9"/>
      <w:r w:rsidR="005E1749" w:rsidRPr="00E658B4">
        <w:rPr>
          <w:noProof/>
          <w:color w:val="0070C0"/>
        </w:rPr>
        <w:t>et al., 2012)</w:t>
      </w:r>
      <w:r w:rsidRPr="00A57B74">
        <w:rPr>
          <w:rFonts w:cstheme="minorEastAsia"/>
          <w:kern w:val="0"/>
        </w:rPr>
        <w:t xml:space="preserve">, facing large-scale instances, it is usually difficult for exact </w:t>
      </w:r>
      <w:r w:rsidRPr="00A57B74">
        <w:t xml:space="preserve">algorithms to </w:t>
      </w:r>
      <w:r w:rsidRPr="00A57B74">
        <w:rPr>
          <w:rFonts w:cstheme="minorEastAsia"/>
          <w:kern w:val="0"/>
        </w:rPr>
        <w:t xml:space="preserve">find satisfactory solutions within a reasonable amount of time. In this case, we can rely on heuristic and metaheuristic algorithms. Most of the heuristic algorithms designed for solving the RLP employ the idea of shifting activities within their slacks </w:t>
      </w:r>
      <w:r>
        <w:rPr>
          <w:rFonts w:cstheme="minorEastAsia"/>
          <w:noProof/>
          <w:kern w:val="0"/>
        </w:rPr>
        <w:t>(Burgess &amp; Killebrew, 1962; Neumann &amp; Zimmermann, 1999; Christodoulou et al., 2010)</w:t>
      </w:r>
      <w:r w:rsidRPr="00A57B74">
        <w:rPr>
          <w:rFonts w:cstheme="minorEastAsia"/>
          <w:kern w:val="0"/>
        </w:rPr>
        <w:t>.</w:t>
      </w:r>
      <w:r w:rsidRPr="00A57B74">
        <w:t xml:space="preserve"> </w:t>
      </w:r>
      <w:r w:rsidRPr="00A57B74">
        <w:rPr>
          <w:rFonts w:cstheme="minorEastAsia"/>
          <w:kern w:val="0"/>
        </w:rPr>
        <w:t xml:space="preserve">Compared with heuristic algorithms, </w:t>
      </w:r>
      <w:r w:rsidRPr="00A57B74">
        <w:rPr>
          <w:rFonts w:cs="等线"/>
          <w:kern w:val="0"/>
        </w:rPr>
        <w:t>metaheuristic</w:t>
      </w:r>
      <w:r w:rsidRPr="00A57B74">
        <w:rPr>
          <w:rFonts w:cstheme="minorEastAsia"/>
          <w:kern w:val="0"/>
        </w:rPr>
        <w:t xml:space="preserve"> algorithms are usually more effective. Many metaheuristic algorit</w:t>
      </w:r>
      <w:r>
        <w:rPr>
          <w:rFonts w:cstheme="minorEastAsia"/>
          <w:kern w:val="0"/>
        </w:rPr>
        <w:t xml:space="preserve">hms, such as genetic algorithms </w:t>
      </w:r>
      <w:r>
        <w:rPr>
          <w:rFonts w:cstheme="minorEastAsia"/>
          <w:noProof/>
          <w:kern w:val="0"/>
        </w:rPr>
        <w:t>(Li et al., 2018)</w:t>
      </w:r>
      <w:r w:rsidRPr="00A57B74">
        <w:rPr>
          <w:rFonts w:cstheme="minorEastAsia"/>
          <w:kern w:val="0"/>
        </w:rPr>
        <w:t xml:space="preserve">, tabu search </w:t>
      </w:r>
      <w:r>
        <w:rPr>
          <w:rFonts w:cstheme="minorEastAsia"/>
          <w:noProof/>
          <w:kern w:val="0"/>
        </w:rPr>
        <w:t>(Koulinas &amp; Anagnostopoulos, 2013)</w:t>
      </w:r>
      <w:r w:rsidRPr="00A57B74">
        <w:rPr>
          <w:rFonts w:cstheme="minorEastAsia"/>
          <w:kern w:val="0"/>
        </w:rPr>
        <w:t xml:space="preserve">, </w:t>
      </w:r>
      <w:r w:rsidRPr="00A57B74">
        <w:rPr>
          <w:rFonts w:cs="等线"/>
          <w:kern w:val="0"/>
        </w:rPr>
        <w:t xml:space="preserve">and </w:t>
      </w:r>
      <w:r w:rsidRPr="00A57B74">
        <w:rPr>
          <w:rFonts w:cstheme="minorEastAsia"/>
          <w:kern w:val="0"/>
        </w:rPr>
        <w:t xml:space="preserve">iterated greedy </w:t>
      </w:r>
      <w:r w:rsidRPr="00A57B74">
        <w:rPr>
          <w:rFonts w:cs="等线"/>
          <w:kern w:val="0"/>
        </w:rPr>
        <w:t>algorithms</w:t>
      </w:r>
      <w:r w:rsidRPr="00A57B74">
        <w:rPr>
          <w:rFonts w:cstheme="minorEastAsia"/>
          <w:kern w:val="0"/>
        </w:rPr>
        <w:t xml:space="preserve"> </w:t>
      </w:r>
      <w:r>
        <w:rPr>
          <w:rFonts w:cstheme="minorEastAsia"/>
          <w:noProof/>
          <w:kern w:val="0"/>
        </w:rPr>
        <w:t>(Ballestín et al., 2007)</w:t>
      </w:r>
      <w:r w:rsidRPr="00A57B74">
        <w:rPr>
          <w:rFonts w:cstheme="minorEastAsia"/>
          <w:kern w:val="0"/>
        </w:rPr>
        <w:t>, have been devised to solve the RLP.</w:t>
      </w:r>
      <w:r w:rsidR="00445F11" w:rsidRPr="007F0BBA">
        <w:rPr>
          <w:color w:val="0070C0"/>
        </w:rPr>
        <w:t xml:space="preserve"> </w:t>
      </w:r>
    </w:p>
    <w:p w14:paraId="04927BC5" w14:textId="75417A5A" w:rsidR="00DD525E" w:rsidRDefault="007D716A" w:rsidP="007F0BBA">
      <w:pPr>
        <w:ind w:firstLine="420"/>
        <w:rPr>
          <w:rFonts w:cstheme="minorEastAsia"/>
          <w:color w:val="0070C0"/>
          <w:kern w:val="0"/>
        </w:rPr>
      </w:pPr>
      <w:r w:rsidRPr="006E72FF">
        <w:rPr>
          <w:rFonts w:cstheme="minorEastAsia"/>
          <w:kern w:val="0"/>
        </w:rPr>
        <w:t>The existing studies on project management and scheduling mainly assume that the project structure is fi</w:t>
      </w:r>
      <w:r w:rsidRPr="00F83DEC">
        <w:rPr>
          <w:rFonts w:cstheme="minorEastAsia"/>
          <w:kern w:val="0"/>
        </w:rPr>
        <w:t>xed</w:t>
      </w:r>
      <w:r w:rsidR="00CD0D25">
        <w:rPr>
          <w:rFonts w:cstheme="minorEastAsia"/>
          <w:kern w:val="0"/>
        </w:rPr>
        <w:t xml:space="preserve"> </w:t>
      </w:r>
      <w:r w:rsidR="004C6CDA" w:rsidRPr="00C70BEA">
        <w:rPr>
          <w:rFonts w:cstheme="minorEastAsia"/>
          <w:kern w:val="0"/>
        </w:rPr>
        <w:t xml:space="preserve">(Davari &amp; Demeulemeester, 2019; </w:t>
      </w:r>
      <w:bookmarkStart w:id="10" w:name="OLE_LINK67"/>
      <w:r w:rsidR="004C6CDA" w:rsidRPr="00C70BEA">
        <w:rPr>
          <w:rFonts w:cstheme="minorEastAsia"/>
          <w:kern w:val="0"/>
        </w:rPr>
        <w:t>Caramia</w:t>
      </w:r>
      <w:bookmarkEnd w:id="10"/>
      <w:r w:rsidR="004C6CDA" w:rsidRPr="00C70BEA">
        <w:rPr>
          <w:rFonts w:cstheme="minorEastAsia"/>
          <w:kern w:val="0"/>
        </w:rPr>
        <w:t>, 2020)</w:t>
      </w:r>
      <w:r w:rsidRPr="00C70BEA">
        <w:rPr>
          <w:rFonts w:cstheme="minorEastAsia"/>
          <w:kern w:val="0"/>
        </w:rPr>
        <w:t xml:space="preserve">, </w:t>
      </w:r>
      <w:r w:rsidRPr="00F83DEC">
        <w:rPr>
          <w:rFonts w:cstheme="minorEastAsia"/>
          <w:kern w:val="0"/>
        </w:rPr>
        <w:t xml:space="preserve">i.e., </w:t>
      </w:r>
      <w:r w:rsidRPr="00A57B74">
        <w:rPr>
          <w:rFonts w:cstheme="minorEastAsia"/>
          <w:kern w:val="0"/>
        </w:rPr>
        <w:t xml:space="preserve">all activities must be executed, and all precedence relationships must be satisfied. </w:t>
      </w:r>
      <w:r>
        <w:rPr>
          <w:rFonts w:cstheme="minorEastAsia"/>
          <w:kern w:val="0"/>
        </w:rPr>
        <w:t xml:space="preserve">This is also the case in the </w:t>
      </w:r>
      <w:r w:rsidRPr="00A57B74">
        <w:rPr>
          <w:rFonts w:cstheme="minorEastAsia"/>
          <w:kern w:val="0"/>
        </w:rPr>
        <w:t>RLP</w:t>
      </w:r>
      <w:r>
        <w:rPr>
          <w:rFonts w:cstheme="minorEastAsia"/>
          <w:kern w:val="0"/>
        </w:rPr>
        <w:t xml:space="preserve"> area. </w:t>
      </w:r>
      <w:r w:rsidRPr="00A57B74">
        <w:rPr>
          <w:rFonts w:cstheme="minorEastAsia"/>
          <w:kern w:val="0"/>
        </w:rPr>
        <w:t>However,</w:t>
      </w:r>
      <w:r w:rsidRPr="00E658B4">
        <w:rPr>
          <w:rFonts w:cstheme="minorEastAsia"/>
          <w:color w:val="0070C0"/>
          <w:kern w:val="0"/>
        </w:rPr>
        <w:t xml:space="preserve"> </w:t>
      </w:r>
      <w:r w:rsidR="00E84741" w:rsidRPr="00E658B4">
        <w:rPr>
          <w:rFonts w:cstheme="minorEastAsia"/>
          <w:color w:val="0070C0"/>
          <w:kern w:val="0"/>
        </w:rPr>
        <w:t>as the project becomes more complex and the technologies or methods used become more diverse, the above assumptions are not consistent with the actual situation</w:t>
      </w:r>
      <w:r w:rsidR="008A19C6" w:rsidRPr="00E658B4">
        <w:rPr>
          <w:rFonts w:cstheme="minorEastAsia"/>
          <w:color w:val="0070C0"/>
          <w:kern w:val="0"/>
        </w:rPr>
        <w:t>.</w:t>
      </w:r>
      <w:r w:rsidR="00E84741" w:rsidRPr="00E658B4">
        <w:rPr>
          <w:rFonts w:cstheme="minorEastAsia"/>
          <w:color w:val="0070C0"/>
          <w:kern w:val="0"/>
        </w:rPr>
        <w:t xml:space="preserve"> </w:t>
      </w:r>
      <w:r w:rsidR="008A19C6" w:rsidRPr="004426DC">
        <w:rPr>
          <w:color w:val="0070C0"/>
        </w:rPr>
        <w:t>For example,</w:t>
      </w:r>
      <w:r w:rsidR="008A19C6" w:rsidRPr="002F6FE3">
        <w:rPr>
          <w:color w:val="0070C0"/>
        </w:rPr>
        <w:t xml:space="preserve"> </w:t>
      </w:r>
      <w:r w:rsidR="00AF6A02">
        <w:rPr>
          <w:rFonts w:hint="eastAsia"/>
          <w:color w:val="0070C0"/>
        </w:rPr>
        <w:t>t</w:t>
      </w:r>
      <w:r w:rsidR="008A19C6">
        <w:rPr>
          <w:color w:val="0070C0"/>
        </w:rPr>
        <w:t xml:space="preserve">he </w:t>
      </w:r>
      <w:r w:rsidR="008A19C6" w:rsidRPr="002F6FE3">
        <w:rPr>
          <w:color w:val="0070C0"/>
        </w:rPr>
        <w:t>installation process</w:t>
      </w:r>
      <w:r w:rsidR="008A19C6">
        <w:rPr>
          <w:color w:val="0070C0"/>
        </w:rPr>
        <w:t xml:space="preserve"> of</w:t>
      </w:r>
      <w:r w:rsidR="008A19C6" w:rsidRPr="002F6FE3">
        <w:rPr>
          <w:color w:val="0070C0"/>
        </w:rPr>
        <w:t xml:space="preserve"> </w:t>
      </w:r>
      <w:r w:rsidR="008A19C6">
        <w:rPr>
          <w:color w:val="0070C0"/>
        </w:rPr>
        <w:t xml:space="preserve">the </w:t>
      </w:r>
      <w:r w:rsidR="008A19C6" w:rsidRPr="002B5479">
        <w:rPr>
          <w:color w:val="0070C0"/>
        </w:rPr>
        <w:t>window</w:t>
      </w:r>
      <w:r w:rsidR="008A19C6" w:rsidRPr="002F6FE3">
        <w:rPr>
          <w:color w:val="0070C0"/>
        </w:rPr>
        <w:t xml:space="preserve"> can be </w:t>
      </w:r>
      <w:r w:rsidR="008A19C6">
        <w:rPr>
          <w:color w:val="0070C0"/>
        </w:rPr>
        <w:t>completed</w:t>
      </w:r>
      <w:r w:rsidR="008A19C6" w:rsidRPr="002F6FE3">
        <w:rPr>
          <w:color w:val="0070C0"/>
        </w:rPr>
        <w:t xml:space="preserve"> by scaffolding or scissor lift</w:t>
      </w:r>
      <w:r w:rsidR="008A19C6">
        <w:rPr>
          <w:color w:val="0070C0"/>
        </w:rPr>
        <w:t xml:space="preserve"> with different processes and </w:t>
      </w:r>
      <w:r w:rsidR="008A19C6" w:rsidRPr="002F6FE3">
        <w:rPr>
          <w:color w:val="0070C0"/>
        </w:rPr>
        <w:t>resources (Tao et al., 2018</w:t>
      </w:r>
      <w:r w:rsidR="008A19C6">
        <w:rPr>
          <w:color w:val="0070C0"/>
        </w:rPr>
        <w:t xml:space="preserve">). </w:t>
      </w:r>
      <w:r w:rsidR="008A19C6" w:rsidRPr="002F6FE3">
        <w:rPr>
          <w:color w:val="0070C0"/>
        </w:rPr>
        <w:t>In the product manufacturing process, some flexible parts have multiple processing routes to choose</w:t>
      </w:r>
      <w:r w:rsidR="008A19C6">
        <w:rPr>
          <w:color w:val="0070C0"/>
        </w:rPr>
        <w:t xml:space="preserve"> </w:t>
      </w:r>
      <w:r w:rsidR="008A19C6">
        <w:rPr>
          <w:color w:val="0070C0"/>
        </w:rPr>
        <w:fldChar w:fldCharType="begin"/>
      </w:r>
      <w:r w:rsidR="008A19C6">
        <w:rPr>
          <w:color w:val="0070C0"/>
        </w:rPr>
        <w: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instrText>
      </w:r>
      <w:r w:rsidR="008A19C6">
        <w:rPr>
          <w:color w:val="0070C0"/>
        </w:rPr>
        <w:fldChar w:fldCharType="separate"/>
      </w:r>
      <w:r w:rsidR="008A19C6">
        <w:rPr>
          <w:noProof/>
          <w:color w:val="0070C0"/>
        </w:rPr>
        <w:t>(Birjandi et al., 2019)</w:t>
      </w:r>
      <w:r w:rsidR="008A19C6">
        <w:rPr>
          <w:color w:val="0070C0"/>
        </w:rPr>
        <w:fldChar w:fldCharType="end"/>
      </w:r>
      <w:r w:rsidR="007C5C18">
        <w:rPr>
          <w:color w:val="0070C0"/>
        </w:rPr>
        <w:t>.</w:t>
      </w:r>
      <w:r w:rsidR="00F5189C">
        <w:rPr>
          <w:rFonts w:cstheme="minorEastAsia" w:hint="eastAsia"/>
          <w:kern w:val="0"/>
        </w:rPr>
        <w:t xml:space="preserve"> </w:t>
      </w:r>
      <w:r w:rsidR="00773821">
        <w:rPr>
          <w:rFonts w:cstheme="minorEastAsia" w:hint="eastAsia"/>
          <w:color w:val="0070C0"/>
          <w:kern w:val="0"/>
        </w:rPr>
        <w:t>T</w:t>
      </w:r>
      <w:r w:rsidR="00773821">
        <w:rPr>
          <w:rFonts w:cstheme="minorEastAsia"/>
          <w:color w:val="0070C0"/>
          <w:kern w:val="0"/>
        </w:rPr>
        <w:t xml:space="preserve">herefore, </w:t>
      </w:r>
      <w:r w:rsidR="00EF09B0" w:rsidRPr="00E658B4">
        <w:rPr>
          <w:rFonts w:cstheme="minorEastAsia"/>
          <w:color w:val="0070C0"/>
          <w:kern w:val="0"/>
        </w:rPr>
        <w:t>a project can be accomplished in a number of ways in a realistic scenario</w:t>
      </w:r>
      <w:r w:rsidR="00EF09B0">
        <w:rPr>
          <w:rFonts w:cstheme="minorEastAsia" w:hint="eastAsia"/>
          <w:kern w:val="0"/>
        </w:rPr>
        <w:t>,</w:t>
      </w:r>
      <w:r w:rsidR="00EF09B0">
        <w:rPr>
          <w:rFonts w:cstheme="minorEastAsia"/>
          <w:kern w:val="0"/>
        </w:rPr>
        <w:t xml:space="preserve"> </w:t>
      </w:r>
      <w:r w:rsidR="00E3572D" w:rsidRPr="00A57B74">
        <w:rPr>
          <w:rFonts w:cstheme="minorEastAsia"/>
          <w:kern w:val="0"/>
        </w:rPr>
        <w:t>the project structure tends to be flexible.</w:t>
      </w:r>
      <w:r w:rsidR="00E3572D" w:rsidRPr="00A57B74">
        <w:t xml:space="preserve"> </w:t>
      </w:r>
      <w:r w:rsidR="00E3572D" w:rsidRPr="00A57B74">
        <w:rPr>
          <w:rFonts w:cstheme="minorEastAsia"/>
          <w:kern w:val="0"/>
        </w:rPr>
        <w:t xml:space="preserve">In a project with flexible structures, </w:t>
      </w:r>
      <w:r w:rsidR="00E3572D" w:rsidRPr="00A57B74">
        <w:rPr>
          <w:rFonts w:eastAsia="Times New Roman" w:cs="Times New Roman"/>
        </w:rPr>
        <w:t>not all activities are implemented, and the precedence relationships exist only between the activities that are implemented</w:t>
      </w:r>
      <w:r w:rsidR="00E3572D">
        <w:rPr>
          <w:rFonts w:cstheme="minorEastAsia" w:hint="eastAsia"/>
          <w:kern w:val="0"/>
        </w:rPr>
        <w:t>.</w:t>
      </w:r>
      <w:r w:rsidR="00E3572D">
        <w:rPr>
          <w:rFonts w:cstheme="minorEastAsia"/>
          <w:kern w:val="0"/>
        </w:rPr>
        <w:t xml:space="preserve"> </w:t>
      </w:r>
      <w:r w:rsidR="00831181" w:rsidRPr="00E658B4">
        <w:rPr>
          <w:rFonts w:cstheme="minorEastAsia"/>
          <w:color w:val="0070C0"/>
          <w:kern w:val="0"/>
        </w:rPr>
        <w:t xml:space="preserve">Different methods correspond to different activities and </w:t>
      </w:r>
      <w:r w:rsidR="00831181">
        <w:rPr>
          <w:rFonts w:cstheme="minorEastAsia" w:hint="eastAsia"/>
          <w:color w:val="0070C0"/>
          <w:kern w:val="0"/>
        </w:rPr>
        <w:t>precedence</w:t>
      </w:r>
      <w:r w:rsidR="00831181">
        <w:rPr>
          <w:rFonts w:cstheme="minorEastAsia"/>
          <w:color w:val="0070C0"/>
          <w:kern w:val="0"/>
        </w:rPr>
        <w:t xml:space="preserve"> </w:t>
      </w:r>
      <w:r w:rsidR="00831181">
        <w:rPr>
          <w:rFonts w:cstheme="minorEastAsia" w:hint="eastAsia"/>
          <w:color w:val="0070C0"/>
          <w:kern w:val="0"/>
        </w:rPr>
        <w:t>relationship</w:t>
      </w:r>
      <w:r w:rsidR="00831181">
        <w:rPr>
          <w:rFonts w:cstheme="minorEastAsia"/>
          <w:color w:val="0070C0"/>
          <w:kern w:val="0"/>
        </w:rPr>
        <w:t>s</w:t>
      </w:r>
      <w:r w:rsidR="00831181" w:rsidRPr="00E658B4">
        <w:rPr>
          <w:rFonts w:cstheme="minorEastAsia"/>
          <w:color w:val="0070C0"/>
          <w:kern w:val="0"/>
        </w:rPr>
        <w:t>, as well as different resource requirements.</w:t>
      </w:r>
      <w:r w:rsidR="00831181">
        <w:rPr>
          <w:rFonts w:cstheme="minorEastAsia"/>
          <w:kern w:val="0"/>
        </w:rPr>
        <w:t xml:space="preserve"> </w:t>
      </w:r>
      <w:r w:rsidR="00B83771" w:rsidRPr="00E658B4">
        <w:rPr>
          <w:rFonts w:cstheme="minorEastAsia"/>
          <w:kern w:val="0"/>
        </w:rPr>
        <w:t>Taking a bridge construction project as an example, reinforced</w:t>
      </w:r>
      <w:r w:rsidR="007B0B0D" w:rsidRPr="00E658B4" w:rsidDel="00B83771">
        <w:rPr>
          <w:rFonts w:cstheme="minorEastAsia"/>
          <w:kern w:val="0"/>
        </w:rPr>
        <w:t xml:space="preserve"> </w:t>
      </w:r>
      <w:r w:rsidR="00FE134E" w:rsidRPr="00E658B4">
        <w:rPr>
          <w:rFonts w:cstheme="minorEastAsia"/>
          <w:kern w:val="0"/>
        </w:rPr>
        <w:t xml:space="preserve">concrete or steel </w:t>
      </w:r>
      <w:r w:rsidR="00FE134E" w:rsidRPr="00E658B4">
        <w:rPr>
          <w:rFonts w:cs="等线"/>
          <w:kern w:val="0"/>
        </w:rPr>
        <w:t>structures</w:t>
      </w:r>
      <w:r w:rsidR="00FE134E" w:rsidRPr="00E658B4">
        <w:rPr>
          <w:rFonts w:cstheme="minorEastAsia"/>
          <w:kern w:val="0"/>
        </w:rPr>
        <w:t xml:space="preserve"> can be selected for pier construction. If reinforced concrete is selected, the construction of the subbasement, basement and </w:t>
      </w:r>
      <w:r w:rsidR="00FE134E" w:rsidRPr="00E658B4">
        <w:rPr>
          <w:rFonts w:cstheme="minorEastAsia"/>
          <w:kern w:val="0"/>
        </w:rPr>
        <w:lastRenderedPageBreak/>
        <w:t xml:space="preserve">pier shaft should be carried out accordingly. On the other hand, if the steel structure is selected, pretreatment, </w:t>
      </w:r>
      <w:r w:rsidR="00FE134E" w:rsidRPr="00E658B4">
        <w:rPr>
          <w:rFonts w:cs="等线"/>
          <w:kern w:val="0"/>
        </w:rPr>
        <w:t>welding</w:t>
      </w:r>
      <w:r w:rsidR="00FE134E" w:rsidRPr="00E658B4">
        <w:rPr>
          <w:rFonts w:cstheme="minorEastAsia"/>
          <w:kern w:val="0"/>
        </w:rPr>
        <w:t xml:space="preserve"> and other activities are required.</w:t>
      </w:r>
      <w:r w:rsidR="00FE134E" w:rsidRPr="00E658B4">
        <w:t xml:space="preserve"> </w:t>
      </w:r>
      <w:r w:rsidR="00FE134E" w:rsidRPr="00E658B4">
        <w:rPr>
          <w:rFonts w:cstheme="minorEastAsia"/>
          <w:kern w:val="0"/>
        </w:rPr>
        <w:t>Both methods can complete the construction of the bridge pier.</w:t>
      </w:r>
      <w:r w:rsidR="00FE134E" w:rsidRPr="00A57B74">
        <w:rPr>
          <w:rFonts w:cstheme="minorEastAsia"/>
          <w:kern w:val="0"/>
        </w:rPr>
        <w:t xml:space="preserve"> Choosing different methods may affect the implementation of subsequent activities and the precedence relationships between activities, thus further affecting resource usage.</w:t>
      </w:r>
    </w:p>
    <w:p w14:paraId="1A5D1787" w14:textId="22954DFD" w:rsidR="006D6477" w:rsidRDefault="00CB106B" w:rsidP="004E0903">
      <w:pPr>
        <w:ind w:firstLine="420"/>
        <w:rPr>
          <w:rFonts w:cstheme="minorEastAsia"/>
          <w:color w:val="0070C0"/>
          <w:kern w:val="0"/>
        </w:rPr>
      </w:pPr>
      <w:r w:rsidRPr="00E658B4">
        <w:rPr>
          <w:rFonts w:cstheme="minorEastAsia"/>
          <w:color w:val="0070C0"/>
          <w:kern w:val="0"/>
        </w:rPr>
        <w:t xml:space="preserve">In recent years, more and more researches on the combination of flexible structure and resource-constrained project scheduling, which aim to find a project structure and minimize the project </w:t>
      </w:r>
      <w:r>
        <w:rPr>
          <w:rFonts w:cstheme="minorEastAsia"/>
          <w:color w:val="0070C0"/>
          <w:kern w:val="0"/>
        </w:rPr>
        <w:t xml:space="preserve">makespan </w:t>
      </w:r>
      <w:r w:rsidR="00BE1952">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 </w:instrText>
      </w:r>
      <w:r w:rsidR="00397310">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EN.CITE.DATA </w:instrText>
      </w:r>
      <w:r w:rsidR="00397310">
        <w:rPr>
          <w:rFonts w:cstheme="minorEastAsia"/>
          <w:color w:val="0070C0"/>
          <w:kern w:val="0"/>
        </w:rPr>
      </w:r>
      <w:r w:rsidR="00397310">
        <w:rPr>
          <w:rFonts w:cstheme="minorEastAsia"/>
          <w:color w:val="0070C0"/>
          <w:kern w:val="0"/>
        </w:rPr>
        <w:fldChar w:fldCharType="end"/>
      </w:r>
      <w:r w:rsidR="00BE1952">
        <w:rPr>
          <w:rFonts w:cstheme="minorEastAsia"/>
          <w:color w:val="0070C0"/>
          <w:kern w:val="0"/>
        </w:rPr>
      </w:r>
      <w:r w:rsidR="00BE1952">
        <w:rPr>
          <w:rFonts w:cstheme="minorEastAsia"/>
          <w:color w:val="0070C0"/>
          <w:kern w:val="0"/>
        </w:rPr>
        <w:fldChar w:fldCharType="separate"/>
      </w:r>
      <w:r w:rsidR="00397310">
        <w:rPr>
          <w:rFonts w:cstheme="minorEastAsia"/>
          <w:noProof/>
          <w:color w:val="0070C0"/>
          <w:kern w:val="0"/>
        </w:rPr>
        <w:t>(Kellenbrink &amp; Helber, 2015; Servranckx et al., 2021; Tao &amp; Dong, 2017)</w:t>
      </w:r>
      <w:r w:rsidR="00BE1952">
        <w:rPr>
          <w:rFonts w:cstheme="minorEastAsia"/>
          <w:color w:val="0070C0"/>
          <w:kern w:val="0"/>
        </w:rPr>
        <w:fldChar w:fldCharType="end"/>
      </w:r>
      <w:r w:rsidRPr="00E658B4">
        <w:rPr>
          <w:rFonts w:cstheme="minorEastAsia"/>
          <w:color w:val="0070C0"/>
          <w:kern w:val="0"/>
        </w:rPr>
        <w:t xml:space="preserve">. </w:t>
      </w:r>
      <w:r w:rsidR="003F530D" w:rsidRPr="00E658B4">
        <w:rPr>
          <w:rFonts w:cstheme="minorEastAsia" w:hint="eastAsia"/>
          <w:color w:val="0070C0"/>
          <w:kern w:val="0"/>
        </w:rPr>
        <w:t>In</w:t>
      </w:r>
      <w:r w:rsidR="003F530D" w:rsidRPr="00E658B4">
        <w:rPr>
          <w:rFonts w:cstheme="minorEastAsia"/>
          <w:color w:val="0070C0"/>
          <w:kern w:val="0"/>
        </w:rPr>
        <w:t xml:space="preserve"> </w:t>
      </w:r>
      <w:r w:rsidR="003F530D" w:rsidRPr="00E658B4">
        <w:rPr>
          <w:rFonts w:cstheme="minorEastAsia" w:hint="eastAsia"/>
          <w:color w:val="0070C0"/>
          <w:kern w:val="0"/>
        </w:rPr>
        <w:t>practice</w:t>
      </w:r>
      <w:r w:rsidR="003F530D" w:rsidRPr="00E658B4">
        <w:rPr>
          <w:rFonts w:cstheme="minorEastAsia"/>
          <w:color w:val="0070C0"/>
          <w:kern w:val="0"/>
        </w:rPr>
        <w:t xml:space="preserve">, </w:t>
      </w:r>
      <w:bookmarkStart w:id="11" w:name="OLE_LINK84"/>
      <w:bookmarkStart w:id="12" w:name="OLE_LINK85"/>
      <w:bookmarkStart w:id="13" w:name="OLE_LINK80"/>
      <w:bookmarkStart w:id="14" w:name="OLE_LINK81"/>
      <w:r w:rsidR="003F530D" w:rsidRPr="0066773D">
        <w:rPr>
          <w:rFonts w:cstheme="minorEastAsia"/>
          <w:color w:val="0070C0"/>
          <w:kern w:val="0"/>
        </w:rPr>
        <w:t>m</w:t>
      </w:r>
      <w:r w:rsidR="007A5902" w:rsidRPr="00E658B4">
        <w:rPr>
          <w:rFonts w:cstheme="minorEastAsia"/>
          <w:color w:val="0070C0"/>
          <w:kern w:val="0"/>
        </w:rPr>
        <w:t xml:space="preserve">ost construction projects have a completion date. </w:t>
      </w:r>
      <w:r w:rsidRPr="00CB106B">
        <w:rPr>
          <w:rFonts w:cstheme="minorEastAsia"/>
          <w:color w:val="0070C0"/>
          <w:kern w:val="0"/>
        </w:rPr>
        <w:t xml:space="preserve">Since the completion time of the project has been fixed, it is not necessary to consider optimizing the </w:t>
      </w:r>
      <w:r>
        <w:rPr>
          <w:rFonts w:cstheme="minorEastAsia" w:hint="eastAsia"/>
          <w:color w:val="0070C0"/>
          <w:kern w:val="0"/>
        </w:rPr>
        <w:t>completion</w:t>
      </w:r>
      <w:r>
        <w:rPr>
          <w:rFonts w:cstheme="minorEastAsia"/>
          <w:color w:val="0070C0"/>
          <w:kern w:val="0"/>
        </w:rPr>
        <w:t xml:space="preserve"> </w:t>
      </w:r>
      <w:r>
        <w:rPr>
          <w:rFonts w:cstheme="minorEastAsia" w:hint="eastAsia"/>
          <w:color w:val="0070C0"/>
          <w:kern w:val="0"/>
        </w:rPr>
        <w:t>time</w:t>
      </w:r>
      <w:r>
        <w:rPr>
          <w:rFonts w:cstheme="minorEastAsia"/>
          <w:color w:val="0070C0"/>
          <w:kern w:val="0"/>
        </w:rPr>
        <w:t xml:space="preserve"> </w:t>
      </w:r>
      <w:r w:rsidRPr="00CB106B">
        <w:rPr>
          <w:rFonts w:cstheme="minorEastAsia"/>
          <w:color w:val="0070C0"/>
          <w:kern w:val="0"/>
        </w:rPr>
        <w:t>of the project. The project manager pays more attention to how to ensure the smooth completion of the project on the specified date.</w:t>
      </w:r>
      <w:r>
        <w:rPr>
          <w:rFonts w:cstheme="minorEastAsia"/>
          <w:color w:val="0070C0"/>
          <w:kern w:val="0"/>
        </w:rPr>
        <w:t xml:space="preserve"> </w:t>
      </w:r>
      <w:r w:rsidR="007A5902" w:rsidRPr="00E658B4">
        <w:rPr>
          <w:rFonts w:cstheme="minorEastAsia"/>
          <w:color w:val="0070C0"/>
          <w:kern w:val="0"/>
        </w:rPr>
        <w:t xml:space="preserve">Within a fixed </w:t>
      </w:r>
      <w:r w:rsidR="00BD5F07">
        <w:rPr>
          <w:rFonts w:cstheme="minorEastAsia"/>
          <w:color w:val="0070C0"/>
          <w:kern w:val="0"/>
        </w:rPr>
        <w:t>date</w:t>
      </w:r>
      <w:r w:rsidR="007A5902" w:rsidRPr="00E658B4">
        <w:rPr>
          <w:rFonts w:cstheme="minorEastAsia"/>
          <w:color w:val="0070C0"/>
          <w:kern w:val="0"/>
        </w:rPr>
        <w:t xml:space="preserve">, highly </w:t>
      </w:r>
      <w:r w:rsidR="006F549E">
        <w:rPr>
          <w:rFonts w:cstheme="minorEastAsia" w:hint="eastAsia"/>
          <w:color w:val="0070C0"/>
          <w:kern w:val="0"/>
        </w:rPr>
        <w:t>fluctuating</w:t>
      </w:r>
      <w:r w:rsidR="006F549E">
        <w:rPr>
          <w:rFonts w:cstheme="minorEastAsia"/>
          <w:color w:val="0070C0"/>
          <w:kern w:val="0"/>
        </w:rPr>
        <w:t xml:space="preserve"> </w:t>
      </w:r>
      <w:r w:rsidR="007A5902" w:rsidRPr="00E658B4">
        <w:rPr>
          <w:rFonts w:cstheme="minorEastAsia"/>
          <w:color w:val="0070C0"/>
          <w:kern w:val="0"/>
        </w:rPr>
        <w:t>resource consumption may cause financial difficulties, increase project risks, and lead to low project efficiency and high costs</w:t>
      </w:r>
      <w:bookmarkEnd w:id="11"/>
      <w:bookmarkEnd w:id="12"/>
      <w:r w:rsidR="000627A3">
        <w:rPr>
          <w:rFonts w:cstheme="minorEastAsia"/>
          <w:color w:val="0070C0"/>
          <w:kern w:val="0"/>
        </w:rPr>
        <w:t xml:space="preserve"> </w:t>
      </w:r>
      <w:r w:rsidR="00CC6D40">
        <w:rPr>
          <w:rFonts w:cstheme="minorEastAsia"/>
          <w:color w:val="0070C0"/>
          <w:kern w:val="0"/>
        </w:rPr>
        <w:fldChar w:fldCharType="begin"/>
      </w:r>
      <w:r w:rsidR="00CC6D40">
        <w:rPr>
          <w:rFonts w:cstheme="minorEastAsia"/>
          <w:color w:val="0070C0"/>
          <w:kern w:val="0"/>
        </w:rPr>
        <w:instrText xml:space="preserve"> ADDIN EN.CITE &lt;EndNote&gt;&lt;Cite&gt;&lt;Author&gt;Kazemi&lt;/Author&gt;&lt;Year&gt;2020&lt;/Year&gt;&lt;RecNum&gt;118&lt;/RecNum&gt;&lt;DisplayText&gt;(Kazemi &amp;amp; Davari-Ardakani, 2020; Son &amp;amp; Mattila, 2004)&lt;/DisplayText&gt;&lt;record&gt;&lt;rec-number&gt;118&lt;/rec-number&gt;&lt;foreign-keys&gt;&lt;key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Son&lt;/Author&gt;&lt;Year&gt;2004&lt;/Year&gt;&lt;RecNum&gt;119&lt;/RecNum&gt;&lt;record&gt;&lt;rec-number&gt;119&lt;/rec-number&gt;&lt;foreign-keys&gt;&lt;key app="EN" db-id="xffv0rxrjsrdz5ew9dbxfdvfpf5ept2v0pxz" timestamp="1640660749"&gt;119&lt;/key&gt;&lt;/foreign-keys&gt;&lt;ref-type name="Journal Article"&gt;17&lt;/ref-type&gt;&lt;contributors&gt;&lt;authors&gt;&lt;author&gt;Son, Jaeho&lt;/author&gt;&lt;author&gt;Mattila, Kris G&lt;/author&gt;&lt;/authors&gt;&lt;/contributors&gt;&lt;titles&gt;&lt;title&gt;Binary resource leveling model: Activity splitting allowed&lt;/title&gt;&lt;secondary-title&gt;Journal of construction engineering and management&lt;/secondary-title&gt;&lt;/titles&gt;&lt;periodical&gt;&lt;full-title&gt;Journal of construction engineering and management&lt;/full-title&gt;&lt;/periodical&gt;&lt;pages&gt;887-894&lt;/pages&gt;&lt;volume&gt;130&lt;/volume&gt;&lt;number&gt;6&lt;/number&gt;&lt;dates&gt;&lt;year&gt;2004&lt;/year&gt;&lt;/dates&gt;&lt;isbn&gt;0733-9364&lt;/isbn&gt;&lt;urls&gt;&lt;/urls&gt;&lt;/record&gt;&lt;/Cite&gt;&lt;/EndNote&gt;</w:instrText>
      </w:r>
      <w:r w:rsidR="00CC6D40">
        <w:rPr>
          <w:rFonts w:cstheme="minorEastAsia"/>
          <w:color w:val="0070C0"/>
          <w:kern w:val="0"/>
        </w:rPr>
        <w:fldChar w:fldCharType="separate"/>
      </w:r>
      <w:r w:rsidR="00CC6D40">
        <w:rPr>
          <w:rFonts w:cstheme="minorEastAsia"/>
          <w:noProof/>
          <w:color w:val="0070C0"/>
          <w:kern w:val="0"/>
        </w:rPr>
        <w:t>(Kazemi &amp; Davari-Ardakani, 2020; Son &amp; Mattila, 2004)</w:t>
      </w:r>
      <w:r w:rsidR="00CC6D40">
        <w:rPr>
          <w:rFonts w:cstheme="minorEastAsia"/>
          <w:color w:val="0070C0"/>
          <w:kern w:val="0"/>
        </w:rPr>
        <w:fldChar w:fldCharType="end"/>
      </w:r>
      <w:r w:rsidR="007A5902" w:rsidRPr="00E658B4">
        <w:rPr>
          <w:rFonts w:cstheme="minorEastAsia"/>
          <w:color w:val="0070C0"/>
          <w:kern w:val="0"/>
        </w:rPr>
        <w:t xml:space="preserve">. </w:t>
      </w:r>
    </w:p>
    <w:p w14:paraId="25F08B35" w14:textId="39041EB4" w:rsidR="002B46EE" w:rsidRPr="00AE5E54" w:rsidRDefault="007A5902">
      <w:pPr>
        <w:ind w:firstLine="420"/>
        <w:rPr>
          <w:rFonts w:cstheme="minorEastAsia"/>
          <w:color w:val="0070C0"/>
          <w:kern w:val="0"/>
        </w:rPr>
      </w:pPr>
      <w:r w:rsidRPr="00E658B4">
        <w:rPr>
          <w:rFonts w:cstheme="minorEastAsia"/>
          <w:color w:val="0070C0"/>
          <w:kern w:val="0"/>
        </w:rPr>
        <w:t>For flexible construc</w:t>
      </w:r>
      <w:bookmarkStart w:id="15" w:name="_GoBack"/>
      <w:bookmarkEnd w:id="15"/>
      <w:r w:rsidRPr="00E658B4">
        <w:rPr>
          <w:rFonts w:cstheme="minorEastAsia"/>
          <w:color w:val="0070C0"/>
          <w:kern w:val="0"/>
        </w:rPr>
        <w:t>tion projects</w:t>
      </w:r>
      <w:r w:rsidR="003F530D">
        <w:rPr>
          <w:rFonts w:cstheme="minorEastAsia"/>
          <w:color w:val="0070C0"/>
          <w:kern w:val="0"/>
        </w:rPr>
        <w:t xml:space="preserve"> </w:t>
      </w:r>
      <w:r w:rsidR="003F530D">
        <w:rPr>
          <w:rFonts w:cstheme="minorEastAsia" w:hint="eastAsia"/>
          <w:color w:val="0070C0"/>
          <w:kern w:val="0"/>
        </w:rPr>
        <w:t>with</w:t>
      </w:r>
      <w:r w:rsidR="003F530D">
        <w:rPr>
          <w:rFonts w:cstheme="minorEastAsia"/>
          <w:color w:val="0070C0"/>
          <w:kern w:val="0"/>
        </w:rPr>
        <w:t xml:space="preserve"> fixed deadline</w:t>
      </w:r>
      <w:r w:rsidRPr="00E658B4">
        <w:rPr>
          <w:rFonts w:cstheme="minorEastAsia"/>
          <w:color w:val="0070C0"/>
          <w:kern w:val="0"/>
        </w:rPr>
        <w:t>,</w:t>
      </w:r>
      <w:r w:rsidR="00851F06">
        <w:rPr>
          <w:rFonts w:cstheme="minorEastAsia"/>
          <w:color w:val="0070C0"/>
          <w:kern w:val="0"/>
        </w:rPr>
        <w:t xml:space="preserve"> </w:t>
      </w:r>
      <w:r w:rsidR="00DE1E51" w:rsidRPr="00DE1E51">
        <w:rPr>
          <w:rFonts w:cstheme="minorEastAsia"/>
          <w:color w:val="0070C0"/>
          <w:kern w:val="0"/>
        </w:rPr>
        <w:t xml:space="preserve">reducing fluctuations in resource usage is </w:t>
      </w:r>
      <w:r w:rsidR="0021318C">
        <w:rPr>
          <w:rFonts w:cstheme="minorEastAsia"/>
          <w:color w:val="0070C0"/>
          <w:kern w:val="0"/>
        </w:rPr>
        <w:t>conductive to the realization of</w:t>
      </w:r>
      <w:r w:rsidR="00DE1E51" w:rsidRPr="00DE1E51">
        <w:rPr>
          <w:rFonts w:cstheme="minorEastAsia"/>
          <w:color w:val="0070C0"/>
          <w:kern w:val="0"/>
        </w:rPr>
        <w:t xml:space="preserve"> project goals.</w:t>
      </w:r>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 xml:space="preserve"> </w:t>
      </w:r>
      <w:r w:rsidR="00DE1E51">
        <w:rPr>
          <w:rFonts w:cstheme="minorEastAsia" w:hint="eastAsia"/>
          <w:color w:val="0070C0"/>
          <w:kern w:val="0"/>
        </w:rPr>
        <w:t>the</w:t>
      </w:r>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e hand,</w:t>
      </w:r>
      <w:r w:rsidR="00851F06">
        <w:rPr>
          <w:rFonts w:cstheme="minorEastAsia"/>
          <w:color w:val="0070C0"/>
          <w:kern w:val="0"/>
        </w:rPr>
        <w:t xml:space="preserve"> </w:t>
      </w:r>
      <w:r w:rsidR="000A14F2">
        <w:rPr>
          <w:rFonts w:cstheme="minorEastAsia" w:hint="eastAsia"/>
          <w:color w:val="0070C0"/>
          <w:kern w:val="0"/>
        </w:rPr>
        <w:t>ch</w:t>
      </w:r>
      <w:r w:rsidR="000A14F2">
        <w:rPr>
          <w:rFonts w:cstheme="minorEastAsia"/>
          <w:color w:val="0070C0"/>
          <w:kern w:val="0"/>
        </w:rPr>
        <w:t xml:space="preserve">oosing </w:t>
      </w:r>
      <w:r w:rsidR="00851F06">
        <w:rPr>
          <w:rFonts w:cstheme="minorEastAsia" w:hint="eastAsia"/>
          <w:color w:val="0070C0"/>
          <w:kern w:val="0"/>
        </w:rPr>
        <w:t>differe</w:t>
      </w:r>
      <w:r w:rsidR="00851F06">
        <w:rPr>
          <w:rFonts w:cstheme="minorEastAsia"/>
          <w:color w:val="0070C0"/>
          <w:kern w:val="0"/>
        </w:rPr>
        <w:t>nt methods will affect resource requirements</w:t>
      </w:r>
      <w:r w:rsidR="000A14F2">
        <w:rPr>
          <w:rFonts w:cstheme="minorEastAsia"/>
          <w:color w:val="0070C0"/>
          <w:kern w:val="0"/>
        </w:rPr>
        <w:t xml:space="preserve"> in the process of project execution. Therefore, </w:t>
      </w:r>
      <w:r w:rsidR="00845BE4">
        <w:rPr>
          <w:rFonts w:cstheme="minorEastAsia" w:hint="eastAsia"/>
          <w:color w:val="0070C0"/>
          <w:kern w:val="0"/>
        </w:rPr>
        <w:t>c</w:t>
      </w:r>
      <w:r w:rsidRPr="00E658B4">
        <w:rPr>
          <w:rFonts w:cstheme="minorEastAsia"/>
          <w:color w:val="0070C0"/>
          <w:kern w:val="0"/>
        </w:rPr>
        <w:t xml:space="preserve">hoosing and </w:t>
      </w:r>
      <w:r w:rsidR="004F276B">
        <w:rPr>
          <w:rFonts w:cstheme="minorEastAsia"/>
          <w:color w:val="0070C0"/>
          <w:kern w:val="0"/>
        </w:rPr>
        <w:t>scheduling</w:t>
      </w:r>
      <w:r w:rsidRPr="00E658B4">
        <w:rPr>
          <w:rFonts w:cstheme="minorEastAsia"/>
          <w:color w:val="0070C0"/>
          <w:kern w:val="0"/>
        </w:rPr>
        <w:t xml:space="preserve"> activities in a way that controls fluctuations in resource consumption can help</w:t>
      </w:r>
      <w:r w:rsidR="004F276B">
        <w:rPr>
          <w:rFonts w:cstheme="minorEastAsia"/>
          <w:color w:val="0070C0"/>
          <w:kern w:val="0"/>
        </w:rPr>
        <w:t xml:space="preserve"> contractors</w:t>
      </w:r>
      <w:r w:rsidRPr="00E658B4">
        <w:rPr>
          <w:rFonts w:cstheme="minorEastAsia"/>
          <w:color w:val="0070C0"/>
          <w:kern w:val="0"/>
        </w:rPr>
        <w:t xml:space="preserve"> control project costs and increase project profits.</w:t>
      </w:r>
      <w:bookmarkEnd w:id="13"/>
      <w:bookmarkEnd w:id="14"/>
      <w:r w:rsidR="003F530D">
        <w:rPr>
          <w:color w:val="0070C0"/>
        </w:rPr>
        <w:t xml:space="preserve"> </w:t>
      </w:r>
      <w:r w:rsidR="00004082">
        <w:rPr>
          <w:color w:val="0070C0"/>
        </w:rPr>
        <w:t xml:space="preserve">On the other hand, </w:t>
      </w:r>
      <w:r w:rsidR="00EA3989" w:rsidRPr="00090DCA">
        <w:rPr>
          <w:color w:val="0070C0"/>
        </w:rPr>
        <w:t>the flexible structure is also the key to level resources</w:t>
      </w:r>
      <w:r w:rsidR="00EA3989">
        <w:rPr>
          <w:rFonts w:cstheme="minorEastAsia" w:hint="eastAsia"/>
          <w:color w:val="0070C0"/>
          <w:kern w:val="0"/>
        </w:rPr>
        <w:t>.</w:t>
      </w:r>
      <w:r w:rsidR="00EA3989">
        <w:rPr>
          <w:rFonts w:cstheme="minorEastAsia"/>
          <w:color w:val="0070C0"/>
          <w:kern w:val="0"/>
        </w:rPr>
        <w:t xml:space="preserve"> I</w:t>
      </w:r>
      <w:r w:rsidR="00202CE0" w:rsidRPr="00090DCA">
        <w:rPr>
          <w:rFonts w:cstheme="minorEastAsia"/>
          <w:color w:val="0070C0"/>
          <w:kern w:val="0"/>
        </w:rPr>
        <w:t xml:space="preserve">n the process of resource leveling, </w:t>
      </w:r>
      <w:r w:rsidR="00202CE0">
        <w:rPr>
          <w:rFonts w:cstheme="minorEastAsia"/>
          <w:color w:val="0070C0"/>
          <w:kern w:val="0"/>
        </w:rPr>
        <w:t xml:space="preserve">various </w:t>
      </w:r>
      <w:r w:rsidR="00202CE0" w:rsidRPr="00090DCA">
        <w:rPr>
          <w:rFonts w:cstheme="minorEastAsia"/>
          <w:color w:val="0070C0"/>
          <w:kern w:val="0"/>
        </w:rPr>
        <w:t>factors affect</w:t>
      </w:r>
      <w:r w:rsidR="00202CE0">
        <w:rPr>
          <w:rFonts w:cstheme="minorEastAsia"/>
          <w:color w:val="0070C0"/>
          <w:kern w:val="0"/>
        </w:rPr>
        <w:t xml:space="preserve">ing </w:t>
      </w:r>
      <w:r w:rsidR="00202CE0" w:rsidRPr="00090DCA">
        <w:rPr>
          <w:rFonts w:cstheme="minorEastAsia"/>
          <w:color w:val="0070C0"/>
          <w:kern w:val="0"/>
        </w:rPr>
        <w:t xml:space="preserve">the effect </w:t>
      </w:r>
      <w:r w:rsidR="00202CE0">
        <w:rPr>
          <w:rFonts w:cstheme="minorEastAsia"/>
          <w:color w:val="0070C0"/>
          <w:kern w:val="0"/>
        </w:rPr>
        <w:t xml:space="preserve">of resource leveling </w:t>
      </w:r>
      <w:r w:rsidR="00202CE0" w:rsidRPr="00090DCA">
        <w:rPr>
          <w:rFonts w:cstheme="minorEastAsia"/>
          <w:color w:val="0070C0"/>
          <w:kern w:val="0"/>
        </w:rPr>
        <w:t>can be considered, such as multi-mode</w:t>
      </w:r>
      <w:r w:rsidR="00202CE0">
        <w:rPr>
          <w:rFonts w:cstheme="minorEastAsia"/>
          <w:color w:val="0070C0"/>
          <w:kern w:val="0"/>
        </w:rPr>
        <w:t xml:space="preserve"> </w:t>
      </w:r>
      <w:r w:rsidR="00202CE0" w:rsidRPr="00090DCA">
        <w:rPr>
          <w:rFonts w:cstheme="minorEastAsia"/>
          <w:color w:val="0070C0"/>
          <w:kern w:val="0"/>
        </w:rPr>
        <w:fldChar w:fldCharType="begin"/>
      </w:r>
      <w:r w:rsidR="00202CE0">
        <w:rPr>
          <w:rFonts w:cstheme="minorEastAsia"/>
          <w:color w:val="0070C0"/>
          <w:kern w:val="0"/>
        </w:rPr>
        <w:instrText xml:space="preserve"> ADDIN EN.CITE &lt;EndNote&gt;&lt;Cite&gt;&lt;Author&gt;Li&lt;/Author&gt;&lt;Year&gt;2018&lt;/Year&gt;&lt;RecNum&gt;109&lt;/RecNum&gt;&lt;DisplayText&gt;(Li &amp;amp; Dong, 2018)&lt;/DisplayText&gt;&lt;record&gt;&lt;rec-number&gt;109&lt;/rec-number&gt;&lt;foreign-keys&gt;&lt;key app="EN" db-id="xffv0rxrjsrdz5ew9dbxfdvfpf5ept2v0pxz" timestamp="1638582665"&gt;109&lt;/key&gt;&lt;/foreign-keys&gt;&lt;ref-type name="Journal Article"&gt;17&lt;/ref-type&gt;&lt;contributors&gt;&lt;authors&gt;&lt;author&gt;Li, Hongbo&lt;/author&gt;&lt;author&gt;Dong, Xuebing&lt;/author&gt;&lt;/authors&gt;&lt;/contributors&gt;&lt;titles&gt;&lt;title&gt;Multi-mode resource leveling in projects with mode-dependent generalized precedence relations&lt;/title&gt;&lt;secondary-title&gt;Expert Systems with Applications&lt;/secondary-title&gt;&lt;/titles&gt;&lt;periodical&gt;&lt;full-title&gt;Expert Systems with Applications&lt;/full-title&gt;&lt;/periodical&gt;&lt;pages&gt;193-204&lt;/pages&gt;&lt;volume&gt;97&lt;/volume&gt;&lt;dates&gt;&lt;year&gt;2018&lt;/year&gt;&lt;/dates&gt;&lt;isbn&gt;0957-4174&lt;/isbn&gt;&lt;urls&gt;&lt;/urls&gt;&lt;/record&gt;&lt;/Cite&gt;&lt;/EndNote&gt;</w:instrText>
      </w:r>
      <w:r w:rsidR="00202CE0" w:rsidRPr="00090DCA">
        <w:rPr>
          <w:rFonts w:cstheme="minorEastAsia"/>
          <w:color w:val="0070C0"/>
          <w:kern w:val="0"/>
        </w:rPr>
        <w:fldChar w:fldCharType="separate"/>
      </w:r>
      <w:r w:rsidR="00202CE0" w:rsidRPr="00090DCA">
        <w:rPr>
          <w:rFonts w:cstheme="minorEastAsia"/>
          <w:noProof/>
          <w:color w:val="0070C0"/>
          <w:kern w:val="0"/>
        </w:rPr>
        <w:t>(Li &amp; Dong, 2018)</w:t>
      </w:r>
      <w:r w:rsidR="00202CE0" w:rsidRPr="00090DCA">
        <w:rPr>
          <w:rFonts w:cstheme="minorEastAsia"/>
          <w:color w:val="0070C0"/>
          <w:kern w:val="0"/>
        </w:rPr>
        <w:fldChar w:fldCharType="end"/>
      </w:r>
      <w:r w:rsidR="00202CE0" w:rsidRPr="00090DCA">
        <w:rPr>
          <w:rFonts w:cstheme="minorEastAsia"/>
          <w:color w:val="0070C0"/>
          <w:kern w:val="0"/>
        </w:rPr>
        <w:t>, preemption</w:t>
      </w:r>
      <w:r w:rsidR="00202CE0">
        <w:rPr>
          <w:rFonts w:cstheme="minorEastAsia"/>
          <w:color w:val="0070C0"/>
          <w:kern w:val="0"/>
        </w:rPr>
        <w:t xml:space="preserve"> </w: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 </w:instrTex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EN.CITE.DATA </w:instrText>
      </w:r>
      <w:r w:rsidR="00202CE0" w:rsidRPr="00090DCA">
        <w:rPr>
          <w:rFonts w:cstheme="minorEastAsia"/>
          <w:color w:val="0070C0"/>
          <w:kern w:val="0"/>
        </w:rPr>
      </w:r>
      <w:r w:rsidR="00202CE0" w:rsidRPr="00090DCA">
        <w:rPr>
          <w:rFonts w:cstheme="minorEastAsia"/>
          <w:color w:val="0070C0"/>
          <w:kern w:val="0"/>
        </w:rPr>
        <w:fldChar w:fldCharType="end"/>
      </w:r>
      <w:r w:rsidR="00202CE0" w:rsidRPr="00090DCA">
        <w:rPr>
          <w:rFonts w:cstheme="minorEastAsia"/>
          <w:color w:val="0070C0"/>
          <w:kern w:val="0"/>
        </w:rPr>
      </w:r>
      <w:r w:rsidR="00202CE0" w:rsidRPr="00090DCA">
        <w:rPr>
          <w:rFonts w:cstheme="minorEastAsia"/>
          <w:color w:val="0070C0"/>
          <w:kern w:val="0"/>
        </w:rPr>
        <w:fldChar w:fldCharType="separate"/>
      </w:r>
      <w:r w:rsidR="00202CE0" w:rsidRPr="00090DCA">
        <w:rPr>
          <w:rFonts w:cstheme="minorEastAsia"/>
          <w:noProof/>
          <w:color w:val="0070C0"/>
          <w:kern w:val="0"/>
        </w:rPr>
        <w:t>(Alsayegh &amp; Hariga, 2012; Hariga &amp; El-Sayegh, 2011; Karaa &amp; Nasr, 1986)</w:t>
      </w:r>
      <w:r w:rsidR="00202CE0" w:rsidRPr="00090DCA">
        <w:rPr>
          <w:rFonts w:cstheme="minorEastAsia"/>
          <w:color w:val="0070C0"/>
          <w:kern w:val="0"/>
        </w:rPr>
        <w:fldChar w:fldCharType="end"/>
      </w:r>
      <w:r w:rsidR="00202CE0" w:rsidRPr="00090DCA">
        <w:rPr>
          <w:rFonts w:cstheme="minorEastAsia"/>
          <w:color w:val="0070C0"/>
          <w:kern w:val="0"/>
        </w:rPr>
        <w:t xml:space="preserve">, etc. Taking these factors into account can further improve the use of resources and achieve better resource leveling. </w:t>
      </w:r>
      <w:r w:rsidR="007F0BBA" w:rsidRPr="00D4444A">
        <w:rPr>
          <w:color w:val="0070C0"/>
        </w:rPr>
        <w:t>Resource leveling is usually achieved by shifting noncritical activities within their available floats. When activities are carried out in different periods, the demand for the same reso</w:t>
      </w:r>
      <w:bookmarkStart w:id="16" w:name="OLE_LINK58"/>
      <w:bookmarkStart w:id="17" w:name="OLE_LINK61"/>
      <w:r w:rsidR="007F0BBA" w:rsidRPr="00D4444A">
        <w:rPr>
          <w:color w:val="0070C0"/>
        </w:rPr>
        <w:t>urce can be alleviated.</w:t>
      </w:r>
      <w:bookmarkEnd w:id="16"/>
      <w:bookmarkEnd w:id="17"/>
      <w:r w:rsidR="007F0BBA" w:rsidRPr="00D4444A">
        <w:rPr>
          <w:color w:val="0070C0"/>
        </w:rPr>
        <w:t xml:space="preserve"> The greater the activity’s float, the more conducive it is to adjust the start time of the activity and make the use of resources more stable. </w:t>
      </w:r>
      <w:r w:rsidR="00C13242">
        <w:rPr>
          <w:color w:val="0070C0"/>
        </w:rPr>
        <w:t>In the</w:t>
      </w:r>
      <w:r w:rsidR="00C13242" w:rsidRPr="00C13242">
        <w:rPr>
          <w:color w:val="0070C0"/>
        </w:rPr>
        <w:t xml:space="preserve"> fixed project structure, the floating time of activities is fixed, and resource </w:t>
      </w:r>
      <w:r w:rsidR="00C13242">
        <w:rPr>
          <w:color w:val="0070C0"/>
        </w:rPr>
        <w:t>leveling</w:t>
      </w:r>
      <w:r w:rsidR="00C13242" w:rsidRPr="00C13242">
        <w:rPr>
          <w:color w:val="0070C0"/>
        </w:rPr>
        <w:t xml:space="preserve"> optimization can only be carried out based on these floating times</w:t>
      </w:r>
      <w:r w:rsidR="00C13242">
        <w:rPr>
          <w:color w:val="0070C0"/>
        </w:rPr>
        <w:t>.</w:t>
      </w:r>
      <w:r w:rsidR="00C13242" w:rsidRPr="00C13242">
        <w:rPr>
          <w:color w:val="0070C0"/>
        </w:rPr>
        <w:t xml:space="preserve"> </w:t>
      </w:r>
      <w:r w:rsidR="00143A4E">
        <w:rPr>
          <w:color w:val="0070C0"/>
        </w:rPr>
        <w:t>However, i</w:t>
      </w:r>
      <w:r w:rsidR="00E94828" w:rsidRPr="00090DCA">
        <w:rPr>
          <w:color w:val="0070C0"/>
        </w:rPr>
        <w:t xml:space="preserve">n the flexible structure, the implementation activities and precedence relationship in the project are not fixed, which </w:t>
      </w:r>
      <w:r w:rsidR="001E46F8">
        <w:rPr>
          <w:color w:val="0070C0"/>
        </w:rPr>
        <w:t xml:space="preserve">affect </w:t>
      </w:r>
      <w:r w:rsidR="00E94828" w:rsidRPr="00090DCA">
        <w:rPr>
          <w:color w:val="0070C0"/>
        </w:rPr>
        <w:t xml:space="preserve">the activity’s float. Therefore, the flexible structure </w:t>
      </w:r>
      <w:r w:rsidR="00581916">
        <w:rPr>
          <w:color w:val="0070C0"/>
        </w:rPr>
        <w:t>can provide</w:t>
      </w:r>
      <w:r w:rsidR="00E94828" w:rsidRPr="00090DCA">
        <w:rPr>
          <w:color w:val="0070C0"/>
        </w:rPr>
        <w:t xml:space="preserve"> new possibilities for the effective use of resources</w:t>
      </w:r>
      <w:r w:rsidR="00E94828" w:rsidRPr="00E94828">
        <w:rPr>
          <w:rFonts w:cstheme="minorEastAsia"/>
          <w:color w:val="0070C0"/>
          <w:kern w:val="0"/>
        </w:rPr>
        <w:t>.</w:t>
      </w:r>
      <w:r w:rsidR="00DE6905">
        <w:rPr>
          <w:rFonts w:cstheme="minorEastAsia"/>
          <w:color w:val="0070C0"/>
          <w:kern w:val="0"/>
        </w:rPr>
        <w:t xml:space="preserve"> </w:t>
      </w:r>
      <w:r w:rsidR="00DE6905">
        <w:rPr>
          <w:rFonts w:cstheme="minorEastAsia" w:hint="eastAsia"/>
          <w:color w:val="0070C0"/>
          <w:kern w:val="0"/>
        </w:rPr>
        <w:t>Based</w:t>
      </w:r>
      <w:r w:rsidR="00DE6905">
        <w:rPr>
          <w:rFonts w:cstheme="minorEastAsia"/>
          <w:color w:val="0070C0"/>
          <w:kern w:val="0"/>
        </w:rPr>
        <w:t xml:space="preserve"> </w:t>
      </w:r>
      <w:r w:rsidR="0021318C">
        <w:rPr>
          <w:rFonts w:cstheme="minorEastAsia"/>
          <w:color w:val="0070C0"/>
          <w:kern w:val="0"/>
        </w:rPr>
        <w:t>on th</w:t>
      </w:r>
      <w:r w:rsidR="0021318C">
        <w:rPr>
          <w:rFonts w:cstheme="minorEastAsia" w:hint="eastAsia"/>
          <w:color w:val="0070C0"/>
          <w:kern w:val="0"/>
        </w:rPr>
        <w:t>ese</w:t>
      </w:r>
      <w:r w:rsidR="00DE6905">
        <w:rPr>
          <w:rFonts w:cstheme="minorEastAsia"/>
          <w:color w:val="0070C0"/>
          <w:kern w:val="0"/>
        </w:rPr>
        <w:t xml:space="preserve">, we combine flexible structure with resource </w:t>
      </w:r>
      <w:r w:rsidR="007B6461">
        <w:rPr>
          <w:rFonts w:cstheme="minorEastAsia"/>
          <w:color w:val="0070C0"/>
          <w:kern w:val="0"/>
        </w:rPr>
        <w:t>leveling</w:t>
      </w:r>
      <w:r w:rsidR="00A87DC2">
        <w:rPr>
          <w:rFonts w:cstheme="minorEastAsia"/>
          <w:color w:val="0070C0"/>
          <w:kern w:val="0"/>
        </w:rPr>
        <w:t xml:space="preserve"> to improve the </w:t>
      </w:r>
      <w:r w:rsidR="00A87DC2">
        <w:rPr>
          <w:rFonts w:cstheme="minorEastAsia"/>
          <w:color w:val="0070C0"/>
          <w:kern w:val="0"/>
        </w:rPr>
        <w:lastRenderedPageBreak/>
        <w:t>resource utilization</w:t>
      </w:r>
      <w:r w:rsidR="00C75284">
        <w:rPr>
          <w:rFonts w:cstheme="minorEastAsia"/>
          <w:color w:val="0070C0"/>
          <w:kern w:val="0"/>
        </w:rPr>
        <w:t xml:space="preserve"> of flexible project and improve the </w:t>
      </w:r>
      <w:r w:rsidR="00C75284" w:rsidRPr="00C75284">
        <w:rPr>
          <w:rFonts w:cstheme="minorEastAsia"/>
          <w:color w:val="0070C0"/>
          <w:kern w:val="0"/>
        </w:rPr>
        <w:t>decision-making in the scheduling process.</w:t>
      </w:r>
      <w:r w:rsidR="00DE6905">
        <w:rPr>
          <w:rFonts w:cstheme="minorEastAsia"/>
          <w:color w:val="0070C0"/>
          <w:kern w:val="0"/>
        </w:rPr>
        <w:t xml:space="preserve"> </w:t>
      </w:r>
    </w:p>
    <w:p w14:paraId="7BAB4E60" w14:textId="0F35E128" w:rsidR="007D716A" w:rsidRPr="00E658B4" w:rsidRDefault="007D716A" w:rsidP="00CE6372">
      <w:pPr>
        <w:ind w:firstLine="420"/>
        <w:rPr>
          <w:rFonts w:cstheme="minorEastAsia"/>
          <w:color w:val="0070C0"/>
          <w:w w:val="107"/>
          <w:kern w:val="0"/>
        </w:rPr>
      </w:pPr>
      <w:r w:rsidRPr="00A57B74">
        <w:t>Although flexible or unfixed project structures have been investigated in some project scheduling problems</w:t>
      </w:r>
      <w:r w:rsidR="009C428E">
        <w:t xml:space="preserve"> </w:t>
      </w:r>
      <w:r>
        <w:rPr>
          <w:noProof/>
        </w:rPr>
        <w:t>(Beck &amp; Fox, 2000; Barták et al., 2007)</w:t>
      </w:r>
      <w:r w:rsidRPr="00A57B74">
        <w:t xml:space="preserve">, to </w:t>
      </w:r>
      <w:r w:rsidRPr="00A57B74">
        <w:rPr>
          <w:rFonts w:cs="Times New Roman"/>
        </w:rPr>
        <w:t>the</w:t>
      </w:r>
      <w:r w:rsidRPr="00A57B74">
        <w:t xml:space="preserve"> best</w:t>
      </w:r>
      <w:r w:rsidRPr="00A57B74">
        <w:rPr>
          <w:rFonts w:cs="Times New Roman"/>
        </w:rPr>
        <w:t xml:space="preserve"> of</w:t>
      </w:r>
      <w:r w:rsidRPr="00A57B74">
        <w:t xml:space="preserve"> </w:t>
      </w:r>
      <w:r w:rsidRPr="00A57B74">
        <w:rPr>
          <w:rFonts w:cs="Times New Roman"/>
        </w:rPr>
        <w:t xml:space="preserve">our </w:t>
      </w:r>
      <w:r w:rsidRPr="00A57B74">
        <w:t>knowledge, no research has considered flexible structures in project resource leveling. The existing studies on project scheduling with flexible or unfixed project structures can be categorized into two groups</w:t>
      </w:r>
      <w:r w:rsidRPr="00A57B74">
        <w:rPr>
          <w:rFonts w:cs="Times New Roman"/>
        </w:rPr>
        <w:t>.</w:t>
      </w:r>
      <w:r w:rsidRPr="00A57B74">
        <w:t xml:space="preserve"> One group is to increase the flexibility of project scheduling by extending the logical relationships between activities. In addition to the traditional AND relationship, some scholars also consider the existence of OR, EXCLUSIVE OR and bidirectional (BI) relationships between activities </w:t>
      </w:r>
      <w:r>
        <w:rPr>
          <w:rFonts w:cstheme="minorEastAsia"/>
          <w:noProof/>
          <w:w w:val="107"/>
          <w:kern w:val="0"/>
        </w:rPr>
        <w:t>(Gillies &amp; Liu, 1995; Vanhoucke &amp; Coelho, 2016)</w:t>
      </w:r>
      <w:r w:rsidRPr="00A57B74">
        <w:rPr>
          <w:rFonts w:cstheme="minorEastAsia"/>
          <w:w w:val="107"/>
          <w:kern w:val="0"/>
        </w:rPr>
        <w:t xml:space="preserve">. </w:t>
      </w:r>
      <w:r>
        <w:rPr>
          <w:rFonts w:cs="宋体"/>
          <w:noProof/>
          <w:shd w:val="clear" w:color="auto" w:fill="FFFFFF"/>
        </w:rPr>
        <w:t>Gillies and Liu (1995)</w:t>
      </w:r>
      <w:r w:rsidRPr="00A57B74">
        <w:rPr>
          <w:rFonts w:cs="宋体"/>
          <w:shd w:val="clear" w:color="auto" w:fill="FFFFFF"/>
        </w:rPr>
        <w:t xml:space="preserve"> </w:t>
      </w:r>
      <w:r w:rsidRPr="00A57B74">
        <w:rPr>
          <w:rFonts w:cstheme="minorEastAsia"/>
          <w:w w:val="107"/>
          <w:kern w:val="0"/>
        </w:rPr>
        <w:t>further studied the complexity of the resource-constrained project scheduling problem (RCPSP) with generalized AND/OR constraints. Although these studies extend the logical relationships, all activities in the project still need to be implemented.</w:t>
      </w:r>
      <w:r w:rsidRPr="00A57B74">
        <w:t xml:space="preserve"> </w:t>
      </w:r>
      <w:r w:rsidRPr="00A57B74">
        <w:rPr>
          <w:rFonts w:cstheme="minorEastAsia"/>
          <w:w w:val="107"/>
          <w:kern w:val="0"/>
        </w:rPr>
        <w:t xml:space="preserve">The other group considers flexible project structures. Compared with that of the first group of studies, the project structure in this group is more flexible, i.e., implementing some activities is optional, and </w:t>
      </w:r>
      <w:bookmarkStart w:id="18" w:name="OLE_LINK10"/>
      <w:bookmarkStart w:id="19" w:name="OLE_LINK11"/>
      <w:r w:rsidRPr="00A57B74">
        <w:rPr>
          <w:rFonts w:cstheme="minorEastAsia"/>
          <w:w w:val="107"/>
          <w:kern w:val="0"/>
        </w:rPr>
        <w:t>the precedence relationships appear with the implemented activities.</w:t>
      </w:r>
      <w:bookmarkEnd w:id="18"/>
      <w:bookmarkEnd w:id="19"/>
      <w:r w:rsidRPr="00A57B74">
        <w:rPr>
          <w:rFonts w:cstheme="minorEastAsia"/>
          <w:w w:val="107"/>
          <w:kern w:val="0"/>
        </w:rPr>
        <w:t xml:space="preserve"> </w:t>
      </w:r>
      <w:r>
        <w:rPr>
          <w:noProof/>
          <w:kern w:val="0"/>
        </w:rPr>
        <w:t>Čapek et al. (2012)</w:t>
      </w:r>
      <w:r w:rsidRPr="00A57B74">
        <w:rPr>
          <w:kern w:val="0"/>
        </w:rPr>
        <w:t xml:space="preserve"> </w:t>
      </w:r>
      <w:r w:rsidRPr="00A57B74">
        <w:rPr>
          <w:rFonts w:cstheme="minorEastAsia"/>
          <w:w w:val="107"/>
          <w:kern w:val="0"/>
        </w:rPr>
        <w:t xml:space="preserve">proposed the RCPSP with alternative process plans based on actual wire harness production. </w:t>
      </w:r>
      <w:r>
        <w:rPr>
          <w:rFonts w:cs="Arial"/>
          <w:noProof/>
          <w:kern w:val="0"/>
          <w:shd w:val="clear" w:color="auto" w:fill="FFFFFF"/>
        </w:rPr>
        <w:t>Kellenbrink and Helber (2015)</w:t>
      </w:r>
      <w:r w:rsidRPr="00A57B74">
        <w:rPr>
          <w:rFonts w:cstheme="minorEastAsia"/>
          <w:w w:val="107"/>
          <w:kern w:val="0"/>
        </w:rPr>
        <w:t xml:space="preserve"> extended the RCPSP with a model-endogenous decision on the flexible project structure. Their scheduling problem involves deciding whether to implement specific activities and schedule them. </w:t>
      </w:r>
      <w:r>
        <w:rPr>
          <w:rFonts w:cstheme="minorEastAsia"/>
          <w:noProof/>
          <w:w w:val="107"/>
          <w:kern w:val="0"/>
        </w:rPr>
        <w:t>Tao and Dong (2017)</w:t>
      </w:r>
      <w:r w:rsidRPr="00A57B74">
        <w:rPr>
          <w:rFonts w:cstheme="minorEastAsia"/>
          <w:w w:val="107"/>
          <w:kern w:val="0"/>
        </w:rPr>
        <w:t xml:space="preserve"> combined the alternative activity chain with the RCPSP (RCPSP-AC). They proposed an AND-OR project network to represent the RCPSP-AC and devised a simulated annealing algorithm for the problem. </w:t>
      </w:r>
      <w:r>
        <w:rPr>
          <w:rFonts w:cstheme="minorEastAsia"/>
          <w:noProof/>
          <w:kern w:val="0"/>
        </w:rPr>
        <w:t>Servranckx and Vanhoucke (2019)</w:t>
      </w:r>
      <w:r w:rsidRPr="00A57B74">
        <w:rPr>
          <w:rFonts w:cstheme="minorEastAsia"/>
          <w:w w:val="107"/>
          <w:kern w:val="0"/>
        </w:rPr>
        <w:t xml:space="preserve"> extended the RCPSP with optional subgraphs and developed a tabu search algorithm.</w:t>
      </w:r>
      <w:r w:rsidRPr="00A57B74">
        <w:t xml:space="preserve"> </w:t>
      </w:r>
      <w:r w:rsidRPr="00A57B74">
        <w:rPr>
          <w:rFonts w:cstheme="minorEastAsia"/>
          <w:w w:val="107"/>
          <w:kern w:val="0"/>
        </w:rPr>
        <w:t xml:space="preserve">In addition to the above two groups of studies, </w:t>
      </w:r>
      <w:r>
        <w:rPr>
          <w:rFonts w:cstheme="minorEastAsia"/>
          <w:noProof/>
          <w:kern w:val="0"/>
        </w:rPr>
        <w:t>Benjaoran et al. (2015)</w:t>
      </w:r>
      <w:r w:rsidRPr="00A57B74">
        <w:rPr>
          <w:rFonts w:cstheme="minorEastAsia"/>
          <w:w w:val="107"/>
          <w:kern w:val="0"/>
        </w:rPr>
        <w:t xml:space="preserve"> studied the RLP with precedence relationship options. In their research, activities could have one or more optional relationships with other activities</w:t>
      </w:r>
      <w:r w:rsidR="00D34AB2">
        <w:rPr>
          <w:rFonts w:cstheme="minorEastAsia" w:hint="eastAsia"/>
          <w:w w:val="107"/>
          <w:kern w:val="0"/>
        </w:rPr>
        <w:t>.</w:t>
      </w:r>
      <w:r w:rsidRPr="00A57B74">
        <w:rPr>
          <w:rFonts w:cstheme="minorEastAsia"/>
          <w:w w:val="107"/>
          <w:kern w:val="0"/>
        </w:rPr>
        <w:t xml:space="preserve"> </w:t>
      </w:r>
      <w:r w:rsidR="006C30A8" w:rsidRPr="00E658B4">
        <w:rPr>
          <w:rFonts w:cstheme="minorEastAsia"/>
          <w:color w:val="0070C0"/>
          <w:w w:val="107"/>
          <w:kern w:val="0"/>
        </w:rPr>
        <w:t xml:space="preserve">Choosing the type of optional relationship may affect the </w:t>
      </w:r>
      <w:r w:rsidR="004210A2" w:rsidRPr="00E658B4">
        <w:rPr>
          <w:rFonts w:cstheme="minorEastAsia"/>
          <w:color w:val="0070C0"/>
          <w:w w:val="107"/>
          <w:kern w:val="0"/>
        </w:rPr>
        <w:t>activity’</w:t>
      </w:r>
      <w:r w:rsidR="006C30A8" w:rsidRPr="00E658B4">
        <w:rPr>
          <w:rFonts w:cstheme="minorEastAsia"/>
          <w:color w:val="0070C0"/>
          <w:w w:val="107"/>
          <w:kern w:val="0"/>
        </w:rPr>
        <w:t>s</w:t>
      </w:r>
      <w:r w:rsidR="004210A2" w:rsidRPr="00E658B4">
        <w:rPr>
          <w:rFonts w:cstheme="minorEastAsia"/>
          <w:color w:val="0070C0"/>
          <w:w w:val="107"/>
          <w:kern w:val="0"/>
        </w:rPr>
        <w:t xml:space="preserve"> float</w:t>
      </w:r>
      <w:r w:rsidR="006C30A8" w:rsidRPr="00E658B4">
        <w:rPr>
          <w:rFonts w:cstheme="minorEastAsia"/>
          <w:color w:val="0070C0"/>
          <w:w w:val="107"/>
          <w:kern w:val="0"/>
        </w:rPr>
        <w:t xml:space="preserve"> and provide additional flexibility </w:t>
      </w:r>
      <w:r w:rsidR="004210A2" w:rsidRPr="00E658B4">
        <w:rPr>
          <w:rFonts w:cstheme="minorEastAsia"/>
          <w:color w:val="0070C0"/>
          <w:w w:val="107"/>
          <w:kern w:val="0"/>
        </w:rPr>
        <w:t>to level the</w:t>
      </w:r>
      <w:r w:rsidR="006C30A8" w:rsidRPr="00E658B4">
        <w:rPr>
          <w:rFonts w:cstheme="minorEastAsia"/>
          <w:color w:val="0070C0"/>
          <w:w w:val="107"/>
          <w:kern w:val="0"/>
        </w:rPr>
        <w:t xml:space="preserve"> resource requirements.</w:t>
      </w:r>
      <w:r w:rsidR="00667210">
        <w:rPr>
          <w:rFonts w:cstheme="minorEastAsia"/>
          <w:color w:val="0070C0"/>
          <w:w w:val="107"/>
          <w:kern w:val="0"/>
        </w:rPr>
        <w:t xml:space="preserve"> </w:t>
      </w:r>
      <w:r w:rsidR="00934CBB" w:rsidRPr="009008D1">
        <w:rPr>
          <w:color w:val="0070C0"/>
        </w:rPr>
        <w:t>Jaskowski</w:t>
      </w:r>
      <w:r w:rsidR="00934CBB">
        <w:rPr>
          <w:color w:val="0070C0"/>
        </w:rPr>
        <w:t xml:space="preserve"> and </w:t>
      </w:r>
      <w:r w:rsidR="00934CBB" w:rsidRPr="009008D1">
        <w:rPr>
          <w:color w:val="0070C0"/>
        </w:rPr>
        <w:t>Biruk</w:t>
      </w:r>
      <w:r w:rsidR="00934CBB">
        <w:rPr>
          <w:rFonts w:hint="eastAsia"/>
          <w:color w:val="0070C0"/>
        </w:rPr>
        <w:t xml:space="preserve"> (</w:t>
      </w:r>
      <w:r w:rsidR="00934CBB">
        <w:rPr>
          <w:color w:val="0070C0"/>
        </w:rPr>
        <w:t xml:space="preserve">2018) </w:t>
      </w:r>
      <w:r w:rsidR="00981FFB" w:rsidRPr="00981FFB">
        <w:rPr>
          <w:color w:val="0070C0"/>
        </w:rPr>
        <w:t xml:space="preserve">considered the soft </w:t>
      </w:r>
      <w:r w:rsidR="0052126D">
        <w:rPr>
          <w:rFonts w:hint="eastAsia"/>
          <w:color w:val="0070C0"/>
        </w:rPr>
        <w:t>precedence</w:t>
      </w:r>
      <w:r w:rsidR="0052126D">
        <w:rPr>
          <w:color w:val="0070C0"/>
        </w:rPr>
        <w:t xml:space="preserve"> </w:t>
      </w:r>
      <w:r w:rsidR="00981FFB" w:rsidRPr="00981FFB">
        <w:rPr>
          <w:color w:val="0070C0"/>
        </w:rPr>
        <w:t xml:space="preserve">relationship in the resource </w:t>
      </w:r>
      <w:r w:rsidR="0052126D">
        <w:rPr>
          <w:color w:val="0070C0"/>
        </w:rPr>
        <w:t>leveling</w:t>
      </w:r>
      <w:r w:rsidR="00981FFB" w:rsidRPr="00981FFB">
        <w:rPr>
          <w:color w:val="0070C0"/>
        </w:rPr>
        <w:t xml:space="preserve"> problem, allowing activities to be executed in reverse order or in parallel.  T</w:t>
      </w:r>
      <w:r w:rsidR="0052126D">
        <w:rPr>
          <w:color w:val="0070C0"/>
        </w:rPr>
        <w:t>hey</w:t>
      </w:r>
      <w:r w:rsidR="007A1AAE">
        <w:rPr>
          <w:color w:val="0070C0"/>
        </w:rPr>
        <w:t xml:space="preserve"> use</w:t>
      </w:r>
      <w:r w:rsidR="00981FFB" w:rsidRPr="00981FFB">
        <w:rPr>
          <w:color w:val="0070C0"/>
        </w:rPr>
        <w:t xml:space="preserve"> an example to illustrate that the soft </w:t>
      </w:r>
      <w:r w:rsidR="00EE266A">
        <w:rPr>
          <w:color w:val="0070C0"/>
        </w:rPr>
        <w:t>precedence</w:t>
      </w:r>
      <w:r w:rsidR="00981FFB" w:rsidRPr="00981FFB">
        <w:rPr>
          <w:color w:val="0070C0"/>
        </w:rPr>
        <w:t xml:space="preserve"> relationship </w:t>
      </w:r>
      <w:r w:rsidR="007A1AAE">
        <w:rPr>
          <w:color w:val="0070C0"/>
        </w:rPr>
        <w:t>makes the</w:t>
      </w:r>
      <w:r w:rsidR="00981FFB" w:rsidRPr="00981FFB">
        <w:rPr>
          <w:color w:val="0070C0"/>
        </w:rPr>
        <w:t xml:space="preserve"> </w:t>
      </w:r>
      <w:r w:rsidR="007A1AAE" w:rsidRPr="00981FFB">
        <w:rPr>
          <w:color w:val="0070C0"/>
        </w:rPr>
        <w:t xml:space="preserve">activities </w:t>
      </w:r>
      <w:r w:rsidR="007A1AAE">
        <w:rPr>
          <w:color w:val="0070C0"/>
        </w:rPr>
        <w:t xml:space="preserve">have </w:t>
      </w:r>
      <w:r w:rsidR="00981FFB" w:rsidRPr="00981FFB">
        <w:rPr>
          <w:color w:val="0070C0"/>
        </w:rPr>
        <w:t xml:space="preserve">greater </w:t>
      </w:r>
      <w:r w:rsidR="001F4289">
        <w:rPr>
          <w:color w:val="0070C0"/>
        </w:rPr>
        <w:t>float</w:t>
      </w:r>
      <w:r w:rsidR="00981FFB" w:rsidRPr="00981FFB">
        <w:rPr>
          <w:color w:val="0070C0"/>
        </w:rPr>
        <w:t xml:space="preserve"> and can obtain schedules with higher resource utilization.</w:t>
      </w:r>
      <w:r w:rsidR="00CE6372" w:rsidRPr="00A57B74" w:rsidDel="00CF6D1C">
        <w:rPr>
          <w:rFonts w:cstheme="minorEastAsia"/>
          <w:w w:val="107"/>
          <w:kern w:val="0"/>
        </w:rPr>
        <w:t xml:space="preserve"> </w:t>
      </w:r>
      <w:r w:rsidR="00CE6372" w:rsidRPr="00E658B4">
        <w:rPr>
          <w:rFonts w:cstheme="minorEastAsia"/>
          <w:color w:val="0070C0"/>
          <w:w w:val="107"/>
          <w:kern w:val="0"/>
        </w:rPr>
        <w:t xml:space="preserve">Although these studies increase the flexibility of resource </w:t>
      </w:r>
      <w:r w:rsidR="006C093D">
        <w:rPr>
          <w:rFonts w:cstheme="minorEastAsia" w:hint="eastAsia"/>
          <w:color w:val="0070C0"/>
          <w:w w:val="107"/>
          <w:kern w:val="0"/>
        </w:rPr>
        <w:t>leveling</w:t>
      </w:r>
      <w:r w:rsidR="006C093D">
        <w:rPr>
          <w:rFonts w:cstheme="minorEastAsia"/>
          <w:color w:val="0070C0"/>
          <w:w w:val="107"/>
          <w:kern w:val="0"/>
        </w:rPr>
        <w:t xml:space="preserve"> </w:t>
      </w:r>
      <w:r w:rsidR="00CE6372" w:rsidRPr="00E658B4">
        <w:rPr>
          <w:rFonts w:cstheme="minorEastAsia"/>
          <w:color w:val="0070C0"/>
          <w:w w:val="107"/>
          <w:kern w:val="0"/>
        </w:rPr>
        <w:t xml:space="preserve">by considering changing the type of </w:t>
      </w:r>
      <w:r w:rsidR="00501EDB">
        <w:rPr>
          <w:rFonts w:cstheme="minorEastAsia" w:hint="eastAsia"/>
          <w:color w:val="0070C0"/>
          <w:w w:val="107"/>
          <w:kern w:val="0"/>
        </w:rPr>
        <w:t>precedence</w:t>
      </w:r>
      <w:r w:rsidR="00501EDB">
        <w:rPr>
          <w:rFonts w:cstheme="minorEastAsia"/>
          <w:color w:val="0070C0"/>
          <w:w w:val="107"/>
          <w:kern w:val="0"/>
        </w:rPr>
        <w:t xml:space="preserve"> </w:t>
      </w:r>
      <w:r w:rsidR="00CE6372" w:rsidRPr="00E658B4">
        <w:rPr>
          <w:rFonts w:cstheme="minorEastAsia"/>
          <w:color w:val="0070C0"/>
          <w:w w:val="107"/>
          <w:kern w:val="0"/>
        </w:rPr>
        <w:t xml:space="preserve">relationship, </w:t>
      </w:r>
      <w:r w:rsidRPr="00A57B74">
        <w:rPr>
          <w:rFonts w:cstheme="minorEastAsia"/>
          <w:w w:val="107"/>
          <w:kern w:val="0"/>
        </w:rPr>
        <w:t xml:space="preserve">the </w:t>
      </w:r>
      <w:r w:rsidRPr="00A57B74">
        <w:rPr>
          <w:rFonts w:cstheme="minorEastAsia"/>
          <w:w w:val="107"/>
          <w:kern w:val="0"/>
        </w:rPr>
        <w:lastRenderedPageBreak/>
        <w:t>project structure was not flexible, and all activities needed to be implemented.</w:t>
      </w:r>
    </w:p>
    <w:p w14:paraId="75EAC30A" w14:textId="77777777" w:rsidR="007D716A" w:rsidRPr="00A57B74" w:rsidRDefault="007D716A" w:rsidP="001F1E24">
      <w:pPr>
        <w:ind w:firstLine="420"/>
      </w:pPr>
      <w:r w:rsidRPr="003F7546">
        <w:t>To fill the research gap in which flexible structures are not considered in the current studies on project resource leveling, we propose the resource leveling problem with flexible structures (RLP-PS). Our main contributions are as follows:</w:t>
      </w:r>
    </w:p>
    <w:p w14:paraId="4A4954BD" w14:textId="77777777" w:rsidR="007D716A" w:rsidRPr="00A57B74" w:rsidRDefault="007D716A" w:rsidP="001F1E24">
      <w:pPr>
        <w:ind w:firstLineChars="0" w:firstLine="420"/>
      </w:pPr>
      <w:r w:rsidRPr="00A57B74">
        <w:t>(1) We extend the classic RLP by incorporating the flexible project structure. For the RLP-PS, a nonlinear integer programming model is formulated and linearized into an integer linear programming model.</w:t>
      </w:r>
    </w:p>
    <w:p w14:paraId="7A44A51B" w14:textId="7B8EB1C1" w:rsidR="007D716A" w:rsidRPr="00A57B74" w:rsidRDefault="007D716A" w:rsidP="001F1E24">
      <w:pPr>
        <w:ind w:firstLineChars="0" w:firstLine="420"/>
      </w:pPr>
      <w:r w:rsidRPr="00A57B74">
        <w:t xml:space="preserve">(2) For the RLP-PS, we design a </w:t>
      </w:r>
      <w:bookmarkStart w:id="20" w:name="OLE_LINK29"/>
      <w:bookmarkStart w:id="21" w:name="OLE_LINK35"/>
      <w:r w:rsidRPr="00A57B74">
        <w:t>two-stage heuristic algorithm</w:t>
      </w:r>
      <w:bookmarkEnd w:id="20"/>
      <w:bookmarkEnd w:id="21"/>
      <w:r w:rsidRPr="00A57B74">
        <w:t xml:space="preserve"> (TSHA) and a </w:t>
      </w:r>
      <w:r w:rsidR="008A1EC3" w:rsidRPr="00E658B4">
        <w:rPr>
          <w:color w:val="0070C0"/>
        </w:rPr>
        <w:t xml:space="preserve">customized </w:t>
      </w:r>
      <w:r w:rsidRPr="00A57B74">
        <w:t>genetic algorithm (GA) from the perspectives of problem decomposition and integration, respectively. Our TSHA is composed of several priority rules and can quickly find feasible solutions. In our GA, we devise a special schedule encoding/decoding process, a crossover operator and a mutation operator according to the characteristics of the RLP-PS. In addition, a local improvement method is integrated into the GA to further improve the obtained schedule.</w:t>
      </w:r>
    </w:p>
    <w:p w14:paraId="367F03D5" w14:textId="77777777" w:rsidR="007D716A" w:rsidRPr="00A57B74" w:rsidRDefault="007D716A" w:rsidP="001F1E24">
      <w:pPr>
        <w:ind w:firstLineChars="0" w:firstLine="420"/>
      </w:pPr>
      <w:r w:rsidRPr="00A57B74">
        <w:t xml:space="preserve">(3) </w:t>
      </w:r>
      <w:bookmarkStart w:id="22" w:name="OLE_LINK99"/>
      <w:bookmarkStart w:id="23" w:name="OLE_LINK100"/>
      <w:r w:rsidRPr="00A57B74">
        <w:rPr>
          <w:rFonts w:eastAsia="Times New Roman" w:cs="Times New Roman"/>
        </w:rPr>
        <w:t>Based on the PSPLIB benchmark dataset, extensive computational experiments are performed to analyze the performances of our algorithms.</w:t>
      </w:r>
      <w:r w:rsidRPr="00A57B74">
        <w:t xml:space="preserve"> We use the Taguchi method for the design of the experiment (DOE) to determine the suitable parameter settings for our GA. In addition, the impacts of various factors on the performance of our GA are analyzed.</w:t>
      </w:r>
    </w:p>
    <w:bookmarkEnd w:id="22"/>
    <w:bookmarkEnd w:id="23"/>
    <w:p w14:paraId="41C2C225" w14:textId="1E3F7C85" w:rsidR="007D716A" w:rsidRPr="00A57B74" w:rsidRDefault="007D716A" w:rsidP="001F1E24">
      <w:pPr>
        <w:ind w:firstLine="420"/>
      </w:pPr>
      <w:r w:rsidRPr="00A57B74">
        <w:t xml:space="preserve">The remainder of this paper is organized as follows: In Section 2, we describe the RLP-PS and present the corresponding nonlinear and linear integer programming models. A TSHA and a </w:t>
      </w:r>
      <w:r w:rsidR="008A1EC3" w:rsidRPr="00E658B4">
        <w:rPr>
          <w:color w:val="0070C0"/>
        </w:rPr>
        <w:t>customized</w:t>
      </w:r>
      <w:r w:rsidRPr="00E658B4">
        <w:rPr>
          <w:color w:val="0070C0"/>
        </w:rPr>
        <w:t xml:space="preserve"> </w:t>
      </w:r>
      <w:r w:rsidRPr="00A57B74">
        <w:t>GA are devised in Section 3. Section 4 presents our computational experiments. The last section concludes the paper and discusses future research.</w:t>
      </w:r>
    </w:p>
    <w:p w14:paraId="679ECF05" w14:textId="77777777" w:rsidR="007D716A" w:rsidRPr="00A57B74" w:rsidRDefault="007D716A" w:rsidP="007D716A">
      <w:pPr>
        <w:pStyle w:val="1"/>
        <w:numPr>
          <w:ilvl w:val="0"/>
          <w:numId w:val="8"/>
        </w:numPr>
        <w:spacing w:before="156" w:after="156"/>
        <w:ind w:left="0" w:firstLine="0"/>
      </w:pPr>
      <w:r w:rsidRPr="00A57B74">
        <w:t>The RLP-PS</w:t>
      </w:r>
    </w:p>
    <w:p w14:paraId="5278DAE4" w14:textId="77777777" w:rsidR="007D716A" w:rsidRPr="00A57B74" w:rsidRDefault="007D716A" w:rsidP="001F1E24">
      <w:pPr>
        <w:pStyle w:val="2"/>
        <w:spacing w:before="156" w:after="156"/>
      </w:pPr>
      <w:r w:rsidRPr="00A57B74">
        <w:t>Problem description</w:t>
      </w:r>
    </w:p>
    <w:p w14:paraId="01724223" w14:textId="0498C8FF" w:rsidR="007D716A" w:rsidRPr="00A57B74" w:rsidRDefault="007D716A" w:rsidP="001F1E24">
      <w:pPr>
        <w:ind w:firstLine="420"/>
      </w:pPr>
      <w:r w:rsidRPr="00A57B74">
        <w:t>A project is represented by an activity-on-node network</w:t>
      </w:r>
      <m:oMath>
        <m:r>
          <w:rPr>
            <w:rFonts w:ascii="Cambria Math" w:hAnsi="Cambria Math"/>
          </w:rPr>
          <m:t xml:space="preserve"> G=(N,</m:t>
        </m:r>
        <w:bookmarkStart w:id="24" w:name="OLE_LINK27"/>
        <w:bookmarkStart w:id="25" w:name="OLE_LINK28"/>
        <m:r>
          <w:rPr>
            <w:rFonts w:ascii="Cambria Math" w:hAnsi="Cambria Math"/>
          </w:rPr>
          <m:t>A</m:t>
        </m:r>
        <w:bookmarkEnd w:id="24"/>
        <w:bookmarkEnd w:id="25"/>
        <m:r>
          <w:rPr>
            <w:rFonts w:ascii="Cambria Math" w:hAnsi="Cambria Math"/>
          </w:rPr>
          <m:t>)</m:t>
        </m:r>
      </m:oMath>
      <w:r w:rsidRPr="00A57B74">
        <w:t>. The set of nodes</w:t>
      </w:r>
      <m:oMath>
        <m:r>
          <w:rPr>
            <w:rFonts w:ascii="Cambria Math" w:hAnsi="Cambria Math"/>
          </w:rPr>
          <m:t xml:space="preserve"> N</m:t>
        </m:r>
      </m:oMath>
      <w:r w:rsidRPr="00A57B74">
        <w:t xml:space="preserve"> represents the activities, where </w:t>
      </w:r>
      <m:oMath>
        <m:r>
          <w:rPr>
            <w:rFonts w:ascii="Cambria Math" w:hAnsi="Cambria Math"/>
            <w:kern w:val="0"/>
          </w:rPr>
          <m:t>N=</m:t>
        </m:r>
        <m:d>
          <m:dPr>
            <m:begChr m:val="{"/>
            <m:endChr m:val="}"/>
            <m:ctrlPr>
              <w:rPr>
                <w:rFonts w:ascii="Cambria Math" w:hAnsi="Cambria Math"/>
                <w:i/>
                <w:kern w:val="0"/>
              </w:rPr>
            </m:ctrlPr>
          </m:dPr>
          <m:e>
            <m:r>
              <w:rPr>
                <w:rFonts w:ascii="Cambria Math" w:hAnsi="Cambria Math"/>
                <w:kern w:val="0"/>
              </w:rPr>
              <m:t>0,1,</m:t>
            </m:r>
            <m:r>
              <w:rPr>
                <w:rFonts w:ascii="Cambria Math" w:hAnsi="Cambria Math" w:cs="宋体"/>
                <w:kern w:val="0"/>
              </w:rPr>
              <m:t>…</m:t>
            </m:r>
            <m:r>
              <w:rPr>
                <w:rFonts w:ascii="Cambria Math" w:hAnsi="Cambria Math"/>
                <w:kern w:val="0"/>
              </w:rPr>
              <m:t>, n,n+1</m:t>
            </m:r>
          </m:e>
        </m:d>
      </m:oMath>
      <w:r w:rsidRPr="00A57B74">
        <w:rPr>
          <w:kern w:val="0"/>
        </w:rPr>
        <w:t xml:space="preserve">. </w:t>
      </w:r>
      <w:r w:rsidRPr="00A57B74">
        <w:t xml:space="preserve">Activities 0 and </w:t>
      </w:r>
      <m:oMath>
        <m:r>
          <w:rPr>
            <w:rFonts w:ascii="Cambria Math" w:hAnsi="Cambria Math"/>
          </w:rPr>
          <m:t>n+1</m:t>
        </m:r>
      </m:oMath>
      <w:r w:rsidRPr="00A57B74">
        <w:t xml:space="preserve"> are dummy activities, indicating the start and end of the project, respectively. The set of directed arcs </w:t>
      </w:r>
      <m:oMath>
        <m:r>
          <w:rPr>
            <w:rFonts w:ascii="Cambria Math" w:hAnsi="Cambria Math"/>
          </w:rPr>
          <m:t>A</m:t>
        </m:r>
      </m:oMath>
      <w:r w:rsidRPr="00A57B74">
        <w:t xml:space="preserve"> denotes the finish-start precedence relationships with zero-time-lag, which means that each activity cannot be started until all its predecessors have been completed. Wh</w:t>
      </w:r>
      <w:bookmarkStart w:id="26" w:name="OLE_LINK40"/>
      <w:bookmarkStart w:id="27" w:name="OLE_LINK41"/>
      <w:r w:rsidRPr="00A57B74">
        <w:t xml:space="preserve">en </w:t>
      </w:r>
      <m:oMath>
        <m:r>
          <w:rPr>
            <w:rFonts w:ascii="Cambria Math" w:hAnsi="Cambria Math" w:hint="eastAsia"/>
          </w:rPr>
          <m:t>(i,j)</m:t>
        </m:r>
        <m:r>
          <w:rPr>
            <w:rFonts w:ascii="Cambria Math" w:hAnsi="Cambria Math" w:hint="eastAsia"/>
          </w:rPr>
          <m:t>∈</m:t>
        </m:r>
        <m:r>
          <w:rPr>
            <w:rFonts w:ascii="Cambria Math" w:hAnsi="Cambria Math" w:hint="eastAsia"/>
          </w:rPr>
          <m:t>A</m:t>
        </m:r>
      </m:oMath>
      <w:r w:rsidRPr="00A57B74">
        <w:t>,</w:t>
      </w:r>
      <w:bookmarkEnd w:id="26"/>
      <w:bookmarkEnd w:id="27"/>
      <w:r w:rsidRPr="00A57B74">
        <w:t xml:space="preserve"> activity </w:t>
      </w:r>
      <m:oMath>
        <m:r>
          <w:rPr>
            <w:rFonts w:ascii="Cambria Math" w:hAnsi="Cambria Math"/>
          </w:rPr>
          <m:t>i</m:t>
        </m:r>
      </m:oMath>
      <w:r w:rsidRPr="00A57B74">
        <w:t xml:space="preserve"> is the predecessor of activity </w:t>
      </w:r>
      <m:oMath>
        <m:r>
          <w:rPr>
            <w:rFonts w:ascii="Cambria Math" w:hAnsi="Cambria Math" w:cs="Times New Roman"/>
          </w:rPr>
          <m:t>j</m:t>
        </m:r>
      </m:oMath>
      <w:r w:rsidRPr="00A57B74">
        <w:t xml:space="preserve">, and activity </w:t>
      </w:r>
      <m:oMath>
        <m:r>
          <w:rPr>
            <w:rFonts w:ascii="Cambria Math" w:hAnsi="Cambria Math" w:cs="Times New Roman"/>
          </w:rPr>
          <m:t>j</m:t>
        </m:r>
      </m:oMath>
      <w:r w:rsidRPr="00A57B74">
        <w:t xml:space="preserve"> is the </w:t>
      </w:r>
      <w:bookmarkStart w:id="28" w:name="OLE_LINK71"/>
      <w:bookmarkStart w:id="29" w:name="OLE_LINK72"/>
      <w:r w:rsidRPr="00A57B74">
        <w:t xml:space="preserve">successor </w:t>
      </w:r>
      <w:bookmarkEnd w:id="28"/>
      <w:bookmarkEnd w:id="29"/>
      <w:r w:rsidRPr="00A57B74">
        <w:t xml:space="preserve">of activity </w:t>
      </w:r>
      <m:oMath>
        <m:r>
          <w:rPr>
            <w:rFonts w:ascii="Cambria Math" w:hAnsi="Cambria Math"/>
          </w:rPr>
          <m:t>i</m:t>
        </m:r>
      </m:oMath>
      <w:r w:rsidRPr="00A57B74">
        <w:t xml:space="preserve">. Each non-dummy activity has a duration </w:t>
      </w:r>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A57B74">
        <w:t xml:space="preserve">. </w:t>
      </w:r>
      <w:r w:rsidRPr="00A57B74">
        <w:lastRenderedPageBreak/>
        <w:t xml:space="preserve">The duration of the dummy activity is 0. The start time of activity </w:t>
      </w:r>
      <m:oMath>
        <m:r>
          <w:rPr>
            <w:rFonts w:ascii="Cambria Math" w:hAnsi="Cambria Math"/>
          </w:rPr>
          <m:t>i</m:t>
        </m:r>
      </m:oMath>
      <w:r w:rsidRPr="00A57B74">
        <w:t xml:space="preserve"> is represented by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start time of the dummy end activity </w:t>
      </w:r>
      <m:oMath>
        <m:sSub>
          <m:sSubPr>
            <m:ctrlPr>
              <w:rPr>
                <w:rFonts w:ascii="Cambria Math" w:hAnsi="Cambria Math"/>
              </w:rPr>
            </m:ctrlPr>
          </m:sSubPr>
          <m:e>
            <m:r>
              <w:rPr>
                <w:rFonts w:ascii="Cambria Math" w:hAnsi="Cambria Math"/>
              </w:rPr>
              <m:t>s</m:t>
            </m:r>
          </m:e>
          <m:sub>
            <m:r>
              <w:rPr>
                <w:rFonts w:ascii="Cambria Math" w:hAnsi="Cambria Math"/>
              </w:rPr>
              <m:t>n+1</m:t>
            </m:r>
          </m:sub>
        </m:sSub>
      </m:oMath>
      <w:r w:rsidRPr="00A57B74">
        <w:t xml:space="preserve"> corresponds to the completion time of the project. The project deadline is </w:t>
      </w:r>
      <m:oMath>
        <m:acc>
          <m:accPr>
            <m:chr m:val="̅"/>
            <m:ctrlPr>
              <w:rPr>
                <w:rFonts w:ascii="Cambria Math" w:hAnsi="Cambria Math"/>
                <w:i/>
              </w:rPr>
            </m:ctrlPr>
          </m:accPr>
          <m:e>
            <m:r>
              <w:rPr>
                <w:rFonts w:ascii="Cambria Math" w:hAnsi="Cambria Math"/>
              </w:rPr>
              <m:t>d</m:t>
            </m:r>
          </m:e>
        </m:acc>
      </m:oMath>
      <w:r w:rsidRPr="00A57B74">
        <w:rPr>
          <w:rFonts w:hint="eastAsia"/>
        </w:rPr>
        <w:t xml:space="preserve">. There are </w:t>
      </w:r>
      <m:oMath>
        <m:r>
          <w:rPr>
            <w:rFonts w:ascii="Cambria Math" w:hAnsi="Cambria Math"/>
          </w:rPr>
          <m:t>K</m:t>
        </m:r>
      </m:oMath>
      <w:r w:rsidRPr="00A57B74">
        <w:t xml:space="preserve"> types of renewable resources in the project. When non-dummy activity </w:t>
      </w:r>
      <m:oMath>
        <m:r>
          <w:rPr>
            <w:rFonts w:ascii="Cambria Math" w:hAnsi="Cambria Math"/>
          </w:rPr>
          <m:t>i</m:t>
        </m:r>
      </m:oMath>
      <w:r w:rsidRPr="00A57B74">
        <w:t xml:space="preserve"> is executed, the requirement for renewable resource type</w:t>
      </w:r>
      <m:oMath>
        <m:r>
          <w:rPr>
            <w:rFonts w:ascii="Cambria Math" w:hAnsi="Cambria Math"/>
          </w:rPr>
          <m:t xml:space="preserve"> k</m:t>
        </m:r>
      </m:oMath>
      <w:r w:rsidRPr="00A57B74">
        <w:t xml:space="preserve"> in the unit period is </w:t>
      </w:r>
      <m:oMath>
        <m:sSub>
          <m:sSubPr>
            <m:ctrlPr>
              <w:rPr>
                <w:rFonts w:ascii="Cambria Math" w:hAnsi="Cambria Math"/>
              </w:rPr>
            </m:ctrlPr>
          </m:sSubPr>
          <m:e>
            <m:r>
              <w:rPr>
                <w:rFonts w:ascii="Cambria Math" w:hAnsi="Cambria Math"/>
              </w:rPr>
              <m:t>r</m:t>
            </m:r>
          </m:e>
          <m:sub>
            <m:r>
              <w:rPr>
                <w:rFonts w:ascii="Cambria Math" w:hAnsi="Cambria Math"/>
              </w:rPr>
              <m:t>ik</m:t>
            </m:r>
          </m:sub>
        </m:sSub>
        <m:r>
          <w:rPr>
            <w:rFonts w:ascii="Cambria Math" w:hAnsi="Cambria Math"/>
          </w:rPr>
          <m:t xml:space="preserve"> (k=1,2, .... ,K)</m:t>
        </m:r>
      </m:oMath>
      <w:r w:rsidRPr="00A57B74">
        <w:t xml:space="preserve">. Dummy activities do not consume any resources. During each time period </w:t>
      </w:r>
      <m:oMath>
        <m:r>
          <w:rPr>
            <w:rFonts w:ascii="Cambria Math" w:hAnsi="Cambria Math"/>
          </w:rPr>
          <m:t>t</m:t>
        </m:r>
      </m:oMath>
      <w:r w:rsidRPr="00A57B74">
        <w:t xml:space="preserve">, the total usage of resource type </w:t>
      </w:r>
      <m:oMath>
        <m:r>
          <w:rPr>
            <w:rFonts w:ascii="Cambria Math" w:hAnsi="Cambria Math"/>
          </w:rPr>
          <m:t>k</m:t>
        </m:r>
      </m:oMath>
      <w:r w:rsidRPr="00A57B74">
        <w:t xml:space="preserve"> is denoted by </w:t>
      </w:r>
      <m:oMath>
        <m:sSub>
          <m:sSubPr>
            <m:ctrlPr>
              <w:rPr>
                <w:rFonts w:ascii="Cambria Math" w:hAnsi="Cambria Math"/>
              </w:rPr>
            </m:ctrlPr>
          </m:sSubPr>
          <m:e>
            <m:r>
              <w:rPr>
                <w:rFonts w:ascii="Cambria Math" w:hAnsi="Cambria Math"/>
              </w:rPr>
              <m:t>u</m:t>
            </m:r>
          </m:e>
          <m:sub>
            <m:r>
              <w:rPr>
                <w:rFonts w:ascii="Cambria Math" w:hAnsi="Cambria Math"/>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i</m:t>
            </m:r>
            <m:r>
              <w:rPr>
                <w:rFonts w:ascii="Cambria Math" w:hAnsi="Cambria Math" w:hint="eastAsia"/>
              </w:rPr>
              <m:t>∈</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Pr="00A57B74">
        <w:t xml:space="preserve">, where </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Pr="00A57B74">
        <w:rPr>
          <w:rFonts w:hint="eastAsia"/>
        </w:rPr>
        <w:t xml:space="preserve"> </w:t>
      </w:r>
      <w:r w:rsidRPr="00A57B74">
        <w:t xml:space="preserve">is the set of activities that are being executed during time period </w:t>
      </w:r>
      <m:oMath>
        <m:r>
          <w:rPr>
            <w:rFonts w:ascii="Cambria Math" w:hAnsi="Cambria Math"/>
          </w:rPr>
          <m:t>t</m:t>
        </m:r>
      </m:oMath>
      <w:r w:rsidRPr="00A57B74">
        <w:t xml:space="preserve"> (</w:t>
      </w:r>
      <m:oMath>
        <m:sSub>
          <m:sSubPr>
            <m:ctrlPr>
              <w:rPr>
                <w:rFonts w:ascii="Cambria Math" w:hAnsi="Cambria Math"/>
              </w:rPr>
            </m:ctrlPr>
          </m:sSubPr>
          <m:e>
            <m:r>
              <w:rPr>
                <w:rFonts w:ascii="Cambria Math" w:hAnsi="Cambria Math"/>
              </w:rPr>
              <m:t>ACT</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hint="eastAsia"/>
          </w:rPr>
          <m:t>t</m:t>
        </m:r>
        <m:r>
          <m:rPr>
            <m:sty m:val="p"/>
          </m:rPr>
          <w:rPr>
            <w:rFonts w:ascii="Cambria Math" w:hAnsi="Cambria Math"/>
            <w:color w:val="0070C0"/>
          </w:rPr>
          <m: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Pr="00A57B74">
        <w:t>). The activities cannot be interrupted during execution, i.e., preemption is not allowed. The above-mentioned parameters are all integers.</w:t>
      </w:r>
    </w:p>
    <w:p w14:paraId="175FDC02" w14:textId="74638778" w:rsidR="007D716A" w:rsidRPr="00A57B74" w:rsidRDefault="007D716A" w:rsidP="001F1E24">
      <w:pPr>
        <w:ind w:firstLine="420"/>
      </w:pPr>
      <w:r w:rsidRPr="00A57B74">
        <w:t xml:space="preserve">In a project with flexible structures, some activities </w:t>
      </w:r>
      <w:r w:rsidRPr="00A57B74">
        <w:rPr>
          <w:rFonts w:hint="eastAsia"/>
        </w:rPr>
        <w:t>are</w:t>
      </w:r>
      <w:r w:rsidRPr="00A57B74">
        <w:t xml:space="preserve"> optional (alternative) and some activities are dependent on the implementation of other activities. This means that not all activities need to be implemented and the precedence relationships only exist between activities that are actually implemented. This leads to many different feasible structures for a flexible project. </w:t>
      </w:r>
      <w:bookmarkStart w:id="30" w:name="OLE_LINK78"/>
      <w:bookmarkStart w:id="31" w:name="OLE_LINK79"/>
      <w:r w:rsidRPr="00A57B74">
        <w:t>Performing the project with any feasible structure is able to achieve the planned objective of the project</w:t>
      </w:r>
      <w:r w:rsidR="002F6311">
        <w:rPr>
          <w:rFonts w:hint="eastAsia"/>
        </w:rPr>
        <w:t>,</w:t>
      </w:r>
      <w:r w:rsidR="002F6311">
        <w:t xml:space="preserve"> </w:t>
      </w:r>
      <w:r w:rsidR="002F6311" w:rsidRPr="00E658B4">
        <w:rPr>
          <w:color w:val="0070C0"/>
        </w:rPr>
        <w:t>however, different project structures have different effects on the flexibility of the construction schedule</w:t>
      </w:r>
      <w:r w:rsidR="00133C67">
        <w:rPr>
          <w:rFonts w:hint="eastAsia"/>
          <w:color w:val="0070C0"/>
        </w:rPr>
        <w:t>,</w:t>
      </w:r>
      <w:r w:rsidR="00133C67">
        <w:rPr>
          <w:color w:val="0070C0"/>
        </w:rPr>
        <w:t xml:space="preserve"> </w:t>
      </w:r>
      <w:r w:rsidR="00040EB2">
        <w:rPr>
          <w:color w:val="0070C0"/>
        </w:rPr>
        <w:t>s</w:t>
      </w:r>
      <w:r w:rsidR="00040EB2" w:rsidRPr="00040EB2">
        <w:rPr>
          <w:color w:val="0070C0"/>
        </w:rPr>
        <w:t>ome project structures can provide more floating time and are more likely to reduce fluctuations in resource usage</w:t>
      </w:r>
      <w:r w:rsidR="002F6311" w:rsidRPr="00E658B4">
        <w:rPr>
          <w:color w:val="0070C0"/>
        </w:rPr>
        <w:t>.</w:t>
      </w:r>
      <w:r w:rsidR="00AE29D2">
        <w:rPr>
          <w:color w:val="0070C0"/>
        </w:rPr>
        <w:t xml:space="preserve"> </w:t>
      </w:r>
    </w:p>
    <w:bookmarkEnd w:id="30"/>
    <w:bookmarkEnd w:id="31"/>
    <w:p w14:paraId="53880168" w14:textId="1250CCFB" w:rsidR="007D716A" w:rsidRPr="00A57B74" w:rsidRDefault="007D716A" w:rsidP="001F1E24">
      <w:pPr>
        <w:ind w:firstLine="420"/>
      </w:pPr>
      <w:r w:rsidRPr="00A57B74">
        <w:t>To model the flexible project structure, following</w:t>
      </w:r>
      <w:r>
        <w:rPr>
          <w:noProof/>
        </w:rPr>
        <w:t xml:space="preserve"> Kellenbrink and Helber (2015)</w:t>
      </w:r>
      <w:r w:rsidRPr="00A57B74">
        <w:t xml:space="preserve">, we divide the activity set </w:t>
      </w:r>
      <m:oMath>
        <m:r>
          <w:rPr>
            <w:rFonts w:ascii="Cambria Math" w:hAnsi="Cambria Math"/>
          </w:rPr>
          <m:t>N</m:t>
        </m:r>
      </m:oMath>
      <w:r w:rsidRPr="00A57B74">
        <w:t xml:space="preserve"> into three mutually exclusive subsets: the mandatory activity set </w:t>
      </w:r>
      <m:oMath>
        <m:r>
          <w:rPr>
            <w:rFonts w:ascii="Cambria Math" w:hAnsi="Cambria Math"/>
          </w:rPr>
          <m:t>M</m:t>
        </m:r>
      </m:oMath>
      <w:r w:rsidRPr="00A57B74">
        <w:t xml:space="preserve">, the optional activity set </w:t>
      </w:r>
      <m:oMath>
        <m:r>
          <w:rPr>
            <w:rFonts w:ascii="Cambria Math" w:hAnsi="Cambria Math" w:cs="Times New Roman"/>
          </w:rPr>
          <m:t>Q</m:t>
        </m:r>
      </m:oMath>
      <w:r w:rsidRPr="00A57B74">
        <w:t xml:space="preserve"> and the dependent activity set </w:t>
      </w:r>
      <m:oMath>
        <m:r>
          <w:rPr>
            <w:rFonts w:ascii="Cambria Math" w:hAnsi="Cambria Math"/>
          </w:rPr>
          <m:t>B</m:t>
        </m:r>
      </m:oMath>
      <w:r w:rsidRPr="00A57B74">
        <w:t xml:space="preserve"> (</w:t>
      </w:r>
      <m:oMath>
        <m:r>
          <w:rPr>
            <w:rFonts w:ascii="Cambria Math" w:hAnsi="Cambria Math"/>
          </w:rPr>
          <m:t>N=</m:t>
        </m:r>
        <m:r>
          <w:rPr>
            <w:rFonts w:ascii="Cambria Math" w:hAnsi="Cambria Math" w:hint="eastAsia"/>
          </w:rPr>
          <m:t>M</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B</m:t>
        </m:r>
      </m:oMath>
      <w:r w:rsidRPr="00A57B74">
        <w:t>,</w:t>
      </w:r>
      <m:oMath>
        <m:r>
          <w:rPr>
            <w:rFonts w:ascii="Cambria Math" w:hAnsi="Cambria Math"/>
          </w:rPr>
          <m:t xml:space="preserve"> M</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B=∅</m:t>
        </m:r>
      </m:oMath>
      <w:r w:rsidRPr="00A57B74">
        <w:t xml:space="preserve">). The activities in the mandatory activity set </w:t>
      </w:r>
      <m:oMath>
        <m:r>
          <w:rPr>
            <w:rFonts w:ascii="Cambria Math" w:hAnsi="Cambria Math"/>
          </w:rPr>
          <m:t>M</m:t>
        </m:r>
      </m:oMath>
      <w:r w:rsidRPr="00A57B74">
        <w:t xml:space="preserve"> are always implemented</w:t>
      </w:r>
      <w:r w:rsidR="00F367D5">
        <w:t>,</w:t>
      </w:r>
      <w:r w:rsidR="00F367D5" w:rsidRPr="00A57B74">
        <w:t xml:space="preserve"> </w:t>
      </w:r>
      <w:r w:rsidRPr="00A57B74">
        <w:t>but it is not the case for other activities.</w:t>
      </w:r>
    </w:p>
    <w:p w14:paraId="4268BC42" w14:textId="7A670EAF" w:rsidR="00DD3AEE" w:rsidRPr="00A57B74" w:rsidRDefault="007D716A" w:rsidP="00A30300">
      <w:pPr>
        <w:ind w:firstLine="420"/>
      </w:pPr>
      <w:r w:rsidRPr="00A57B74">
        <w:t xml:space="preserve">The optional activity set </w:t>
      </w:r>
      <m:oMath>
        <m:r>
          <w:rPr>
            <w:rFonts w:ascii="Cambria Math" w:hAnsi="Cambria Math" w:cs="Times New Roman"/>
          </w:rPr>
          <m:t>Q</m:t>
        </m:r>
      </m:oMath>
      <w:r w:rsidRPr="00A57B74">
        <w:t xml:space="preserve"> may contain multiple mutually exclusive subsets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w:t>
      </w:r>
      <w:r w:rsidRPr="00A57B74">
        <w:t xml:space="preserve"> i.e., </w:t>
      </w:r>
      <m:oMath>
        <m:sSubSup>
          <m:sSubSupPr>
            <m:ctrlPr>
              <w:rPr>
                <w:rFonts w:ascii="Cambria Math" w:hAnsi="Cambria Math"/>
                <w:i/>
                <w:color w:val="0070C0"/>
              </w:rPr>
            </m:ctrlPr>
          </m:sSubSupPr>
          <m:e>
            <m:r>
              <w:rPr>
                <w:rFonts w:ascii="Cambria Math" w:hAnsi="Cambria Math" w:hint="eastAsia"/>
                <w:color w:val="0070C0"/>
              </w:rPr>
              <m:t>∪</m:t>
            </m:r>
          </m:e>
          <m:sub>
            <m:r>
              <w:rPr>
                <w:rFonts w:ascii="Cambria Math" w:hAnsi="Cambria Math"/>
                <w:color w:val="0070C0"/>
              </w:rPr>
              <m:t>e=1</m:t>
            </m:r>
          </m:sub>
          <m:sup>
            <m:r>
              <w:rPr>
                <w:rFonts w:ascii="Cambria Math" w:hAnsi="Cambria Math"/>
                <w:color w:val="0070C0"/>
              </w:rPr>
              <m:t>E</m:t>
            </m:r>
          </m:sup>
        </m:sSubSup>
        <m:sSub>
          <m:sSubPr>
            <m:ctrlPr>
              <w:rPr>
                <w:rFonts w:ascii="Cambria Math" w:hAnsi="Cambria Math" w:cs="Times New Roman"/>
                <w:color w:val="0070C0"/>
              </w:rPr>
            </m:ctrlPr>
          </m:sSubPr>
          <m:e>
            <m:r>
              <w:rPr>
                <w:rFonts w:ascii="Cambria Math" w:hAnsi="Cambria Math" w:cs="Times New Roman"/>
                <w:color w:val="0070C0"/>
              </w:rPr>
              <m:t>Q</m:t>
            </m:r>
          </m:e>
          <m:sub>
            <m:r>
              <w:rPr>
                <w:rFonts w:ascii="Cambria Math" w:hAnsi="Cambria Math" w:cs="Times New Roman"/>
                <w:color w:val="0070C0"/>
              </w:rPr>
              <m:t>e</m:t>
            </m:r>
          </m:sub>
        </m:sSub>
        <m:r>
          <w:rPr>
            <w:rFonts w:ascii="Cambria Math" w:hAnsi="Cambria Math" w:cs="Times New Roman"/>
            <w:color w:val="0070C0"/>
          </w:rPr>
          <m:t>=Q</m:t>
        </m:r>
      </m:oMath>
      <w:r w:rsidRPr="00E658B4">
        <w:rPr>
          <w:color w:val="0070C0"/>
        </w:rPr>
        <w:t xml:space="preserve">, </w:t>
      </w:r>
      <m:oMath>
        <m:sSubSup>
          <m:sSubSupPr>
            <m:ctrlPr>
              <w:rPr>
                <w:rFonts w:ascii="Cambria Math" w:hAnsi="Cambria Math"/>
                <w:i/>
                <w:color w:val="0070C0"/>
              </w:rPr>
            </m:ctrlPr>
          </m:sSubSupPr>
          <m:e>
            <m:r>
              <w:rPr>
                <w:rFonts w:ascii="Cambria Math" w:hAnsi="Cambria Math" w:hint="eastAsia"/>
                <w:color w:val="0070C0"/>
              </w:rPr>
              <m:t>∩</m:t>
            </m:r>
          </m:e>
          <m:sub>
            <m:r>
              <w:rPr>
                <w:rFonts w:ascii="Cambria Math" w:hAnsi="Cambria Math"/>
                <w:color w:val="0070C0"/>
              </w:rPr>
              <m:t>e=1</m:t>
            </m:r>
          </m:sub>
          <m:sup>
            <m:r>
              <w:rPr>
                <w:rFonts w:ascii="Cambria Math" w:hAnsi="Cambria Math"/>
                <w:color w:val="0070C0"/>
              </w:rPr>
              <m:t>E</m:t>
            </m:r>
          </m:sup>
        </m:sSubSup>
        <m:sSub>
          <m:sSubPr>
            <m:ctrlPr>
              <w:rPr>
                <w:rFonts w:ascii="Cambria Math" w:hAnsi="Cambria Math" w:cs="Times New Roman"/>
                <w:color w:val="0070C0"/>
              </w:rPr>
            </m:ctrlPr>
          </m:sSubPr>
          <m:e>
            <m:r>
              <w:rPr>
                <w:rFonts w:ascii="Cambria Math" w:hAnsi="Cambria Math" w:cs="Times New Roman"/>
                <w:color w:val="0070C0"/>
              </w:rPr>
              <m:t>Q</m:t>
            </m:r>
          </m:e>
          <m:sub>
            <m:r>
              <w:rPr>
                <w:rFonts w:ascii="Cambria Math" w:hAnsi="Cambria Math" w:cs="Times New Roman"/>
                <w:color w:val="0070C0"/>
              </w:rPr>
              <m:t>e</m:t>
            </m:r>
          </m:sub>
        </m:sSub>
        <m:r>
          <w:rPr>
            <w:rFonts w:ascii="Cambria Math" w:hAnsi="Cambria Math" w:cs="Times New Roman"/>
            <w:color w:val="0070C0"/>
          </w:rPr>
          <m:t>=∅</m:t>
        </m:r>
      </m:oMath>
      <w:r w:rsidRPr="00E658B4">
        <w:rPr>
          <w:color w:val="0070C0"/>
        </w:rPr>
        <w:t>.</w:t>
      </w:r>
      <w:r w:rsidRPr="00A57B74">
        <w:t xml:space="preserve"> Each subset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corresponds to a choice </w:t>
      </w:r>
      <m:oMath>
        <m:r>
          <w:rPr>
            <w:rFonts w:ascii="Cambria Math" w:hAnsi="Cambria Math"/>
          </w:rPr>
          <m:t>e</m:t>
        </m:r>
        <m:r>
          <m:rPr>
            <m:sty m:val="p"/>
          </m:rPr>
          <w:rPr>
            <w:rFonts w:ascii="Cambria Math" w:hAnsi="Cambria Math"/>
          </w:rPr>
          <m:t>=1,2,…,</m:t>
        </m:r>
        <m:r>
          <w:rPr>
            <w:rFonts w:ascii="Cambria Math" w:hAnsi="Cambria Math"/>
          </w:rPr>
          <m:t>E</m:t>
        </m:r>
      </m:oMath>
      <w:r w:rsidRPr="00A57B74">
        <w:t xml:space="preserve"> and consists of several optional activities. Each choice </w:t>
      </w:r>
      <m:oMath>
        <m:r>
          <w:rPr>
            <w:rFonts w:ascii="Cambria Math" w:hAnsi="Cambria Math"/>
          </w:rPr>
          <m:t>e</m:t>
        </m:r>
      </m:oMath>
      <w:r w:rsidRPr="00A57B74">
        <w:t xml:space="preserve"> can be triggered by an activity </w:t>
      </w:r>
      <m:oMath>
        <m:r>
          <w:rPr>
            <w:rFonts w:ascii="Cambria Math" w:hAnsi="Cambria Math"/>
          </w:rPr>
          <m:t>a(e)</m:t>
        </m:r>
      </m:oMath>
      <w:r w:rsidRPr="00A57B74">
        <w:t xml:space="preserve">. If activity </w:t>
      </w:r>
      <m:oMath>
        <m:r>
          <w:rPr>
            <w:rFonts w:ascii="Cambria Math" w:hAnsi="Cambria Math"/>
          </w:rPr>
          <m:t>a(e)</m:t>
        </m:r>
      </m:oMath>
      <w:r w:rsidRPr="00A57B74">
        <w:t xml:space="preserve"> is implemented, the corresponding choice </w:t>
      </w:r>
      <m:oMath>
        <m:r>
          <w:rPr>
            <w:rFonts w:ascii="Cambria Math" w:hAnsi="Cambria Math"/>
          </w:rPr>
          <m:t>e</m:t>
        </m:r>
      </m:oMath>
      <w:r w:rsidRPr="00A57B74">
        <w:t xml:space="preserve"> is triggered</w:t>
      </w:r>
      <w:r w:rsidRPr="00A57B74">
        <w:rPr>
          <w:rFonts w:cs="Times New Roman"/>
        </w:rPr>
        <w:t>,</w:t>
      </w:r>
      <w:r w:rsidRPr="00A57B74">
        <w:t xml:space="preserve"> and only one of the optional activities </w:t>
      </w:r>
      <m:oMath>
        <m:r>
          <w:rPr>
            <w:rFonts w:ascii="Cambria Math" w:hAnsi="Cambria Math"/>
            <w:szCs w:val="24"/>
          </w:rPr>
          <m:t>j</m:t>
        </m:r>
      </m:oMath>
      <w:r w:rsidRPr="00A57B74">
        <w:rPr>
          <w:szCs w:val="24"/>
        </w:rPr>
        <w:t xml:space="preserve">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is implemented. If activity </w:t>
      </w:r>
      <m:oMath>
        <m:r>
          <w:rPr>
            <w:rFonts w:ascii="Cambria Math" w:hAnsi="Cambria Math"/>
          </w:rPr>
          <m:t>a(e)</m:t>
        </m:r>
      </m:oMath>
      <w:r w:rsidRPr="00A57B74">
        <w:t xml:space="preserve"> is not implemented, choice </w:t>
      </w:r>
      <m:oMath>
        <m:r>
          <w:rPr>
            <w:rFonts w:ascii="Cambria Math" w:hAnsi="Cambria Math"/>
          </w:rPr>
          <m:t>e</m:t>
        </m:r>
      </m:oMath>
      <w:r w:rsidRPr="00A57B74">
        <w:t xml:space="preserve"> is not triggered</w:t>
      </w:r>
      <w:r w:rsidRPr="00A57B74">
        <w:rPr>
          <w:rFonts w:cs="Times New Roman"/>
        </w:rPr>
        <w:t>,</w:t>
      </w:r>
      <w:r w:rsidRPr="00A57B74">
        <w:t xml:space="preserve"> and all activities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are not implemented. Note that activity </w:t>
      </w:r>
      <m:oMath>
        <m:r>
          <w:rPr>
            <w:rFonts w:ascii="Cambria Math" w:hAnsi="Cambria Math"/>
          </w:rPr>
          <m:t>a(e)</m:t>
        </m:r>
      </m:oMath>
      <w:r w:rsidRPr="00A57B74">
        <w:t xml:space="preserve"> must precede the optional activity </w:t>
      </w:r>
      <m:oMath>
        <m:r>
          <w:rPr>
            <w:rFonts w:ascii="Cambria Math" w:hAnsi="Cambria Math"/>
            <w:szCs w:val="24"/>
          </w:rPr>
          <m:t>j</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oMath>
      <w:r w:rsidRPr="00A57B74">
        <w:rPr>
          <w:szCs w:val="24"/>
        </w:rPr>
        <w:t xml:space="preserve">, and </w:t>
      </w:r>
      <m:oMath>
        <m:r>
          <w:rPr>
            <w:rFonts w:ascii="Cambria Math" w:hAnsi="Cambria Math"/>
          </w:rPr>
          <m:t>a(e)</m:t>
        </m:r>
      </m:oMath>
      <w:r w:rsidRPr="00A57B74">
        <w:t xml:space="preserve"> can be a mandatory activity, an optional activity or a dependent activity</w:t>
      </w:r>
      <w:r w:rsidRPr="00A57B74">
        <w:rPr>
          <w:szCs w:val="24"/>
        </w:rPr>
        <w:t xml:space="preserve">. </w:t>
      </w:r>
      <w:r w:rsidRPr="00A57B74">
        <w:t xml:space="preserve">The choice is topologically ordered such that for any pair of choices </w:t>
      </w:r>
      <m:oMath>
        <m:r>
          <w:rPr>
            <w:rFonts w:ascii="Cambria Math" w:hAnsi="Cambria Math"/>
          </w:rPr>
          <m:t>e</m:t>
        </m:r>
      </m:oMath>
      <w:r w:rsidRPr="00A57B74">
        <w:t xml:space="preserve"> and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&gt;e</m:t>
        </m:r>
      </m:oMath>
      <w:r w:rsidRPr="00A57B74">
        <w:t xml:space="preserve">), choice </w:t>
      </w:r>
      <m:oMath>
        <m:r>
          <w:rPr>
            <w:rFonts w:ascii="Cambria Math" w:hAnsi="Cambria Math"/>
          </w:rPr>
          <m:t>e</m:t>
        </m:r>
      </m:oMath>
      <w:r w:rsidRPr="00A57B74">
        <w:t xml:space="preserve"> must be triggered before choice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w:p>
    <w:p w14:paraId="6D4BB0F1" w14:textId="5AE860DC" w:rsidR="007D716A" w:rsidRPr="00A57B74" w:rsidRDefault="007D716A" w:rsidP="001F1E24">
      <w:pPr>
        <w:ind w:firstLine="420"/>
      </w:pPr>
      <w:r w:rsidRPr="00A57B74">
        <w:t xml:space="preserve">The implementations of the activities in the dependent activity set </w:t>
      </w:r>
      <m:oMath>
        <m:r>
          <w:rPr>
            <w:rFonts w:ascii="Cambria Math" w:hAnsi="Cambria Math"/>
          </w:rPr>
          <m:t>B</m:t>
        </m:r>
      </m:oMath>
      <w:r w:rsidRPr="00A57B74">
        <w:t xml:space="preserve"> are determined by the </w:t>
      </w:r>
      <w:r w:rsidRPr="00A57B74">
        <w:lastRenderedPageBreak/>
        <w:t xml:space="preserve">optional activities. An optional activity </w:t>
      </w:r>
      <m:oMath>
        <m:r>
          <w:rPr>
            <w:rFonts w:ascii="Cambria Math" w:hAnsi="Cambria Math"/>
          </w:rPr>
          <m:t>j</m:t>
        </m:r>
      </m:oMath>
      <w:r w:rsidRPr="00A57B74">
        <w:t xml:space="preserve"> may have a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 xml:space="preserve">of dependent activities,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⊆B</m:t>
        </m:r>
      </m:oMath>
      <w:r w:rsidRPr="00A57B74">
        <w:t xml:space="preserve">. If optional activity </w:t>
      </w:r>
      <m:oMath>
        <m:r>
          <w:rPr>
            <w:rFonts w:ascii="Cambria Math" w:hAnsi="Cambria Math"/>
          </w:rPr>
          <m:t>j</m:t>
        </m:r>
      </m:oMath>
      <w:r w:rsidRPr="00A57B74">
        <w:t xml:space="preserve"> is implemented, then all of its dependent activities in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 xml:space="preserve">must be implemented. </w:t>
      </w:r>
      <w:r w:rsidR="00C311C3">
        <w:t>A</w:t>
      </w:r>
      <w:r w:rsidRPr="00A57B74">
        <w:t xml:space="preserve">fter we number </w:t>
      </w:r>
      <w:bookmarkStart w:id="32" w:name="OLE_LINK30"/>
      <w:bookmarkStart w:id="33" w:name="OLE_LINK31"/>
      <w:bookmarkStart w:id="34" w:name="OLE_LINK32"/>
      <w:r w:rsidRPr="00A57B74">
        <w:t xml:space="preserve">all activities topologically, the number of optional </w:t>
      </w:r>
      <w:r w:rsidRPr="00A57B74">
        <w:rPr>
          <w:rFonts w:cs="Times New Roman"/>
        </w:rPr>
        <w:t>activities</w:t>
      </w:r>
      <w:r w:rsidRPr="00A57B74">
        <w:t xml:space="preserve"> </w:t>
      </w:r>
      <m:oMath>
        <m:r>
          <w:rPr>
            <w:rFonts w:ascii="Cambria Math" w:hAnsi="Cambria Math"/>
          </w:rPr>
          <m:t>j</m:t>
        </m:r>
      </m:oMath>
      <w:r w:rsidRPr="00A57B74">
        <w:t xml:space="preserve"> is smaller than the number of activities </w:t>
      </w:r>
      <m:oMath>
        <m:r>
          <m:rPr>
            <m:scr m:val="script"/>
            <m:sty m:val="p"/>
          </m:rPr>
          <w:rPr>
            <w:rFonts w:ascii="Cambria Math" w:hAnsi="Cambria Math"/>
            <w:color w:val="0070C0"/>
          </w:rPr>
          <m:t>l</m:t>
        </m:r>
      </m:oMath>
      <w:r w:rsidR="00F367D5">
        <w:rPr>
          <w:rFonts w:hint="eastAsia"/>
        </w:rPr>
        <w:t xml:space="preserve"> </w:t>
      </w:r>
      <w:r w:rsidRPr="00A57B74">
        <w:t xml:space="preserve">in its dependent activity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bookmarkEnd w:id="32"/>
      <w:bookmarkEnd w:id="33"/>
      <w:bookmarkEnd w:id="34"/>
      <w:r w:rsidR="00F367D5">
        <w:rPr>
          <w:rFonts w:hint="eastAsia"/>
        </w:rPr>
        <w:t>,</w:t>
      </w:r>
      <w:r w:rsidR="00F367D5">
        <w:t xml:space="preserve"> </w:t>
      </w:r>
      <w:r w:rsidR="00F367D5" w:rsidRPr="00E658B4">
        <w:rPr>
          <w:color w:val="0070C0"/>
        </w:rPr>
        <w:t xml:space="preserve">i.e., </w:t>
      </w:r>
      <m:oMath>
        <m:r>
          <w:rPr>
            <w:rFonts w:ascii="Cambria Math" w:hAnsi="Cambria Math"/>
            <w:color w:val="0070C0"/>
          </w:rPr>
          <m:t>j&lt;</m:t>
        </m:r>
        <m:r>
          <m:rPr>
            <m:scr m:val="script"/>
            <m:sty m:val="p"/>
          </m:rPr>
          <w:rPr>
            <w:rFonts w:ascii="Cambria Math" w:hAnsi="Cambria Math"/>
            <w:color w:val="0070C0"/>
          </w:rPr>
          <m:t>l</m:t>
        </m:r>
      </m:oMath>
      <w:r w:rsidRPr="00A57B74">
        <w:t xml:space="preserve">. </w:t>
      </w:r>
      <w:r w:rsidRPr="00C311C3">
        <w:t>It should be noted that there may not be precedence relationships between the dependent activities and optional activities.</w:t>
      </w:r>
    </w:p>
    <w:p w14:paraId="0BD01028" w14:textId="247CF1E8" w:rsidR="007D716A" w:rsidRPr="00A57B74" w:rsidRDefault="007D716A" w:rsidP="001F1E24">
      <w:pPr>
        <w:ind w:firstLine="420"/>
      </w:pPr>
      <w:r w:rsidRPr="00A57B74">
        <w:t xml:space="preserve">The aim of the RLP-PS is to determine a project structure (i.e., selecting the activities to be implemented and determining the precedence relationships between activities) and construct a baseline schedule while satisfying the project deadline constraint such that </w:t>
      </w:r>
      <w:r w:rsidRPr="00A57B74">
        <w:rPr>
          <w:rFonts w:hint="eastAsia"/>
        </w:rPr>
        <w:t>t</w:t>
      </w:r>
      <w:r w:rsidRPr="00A57B74">
        <w:t>he resource utilization is leveled as much as possible.</w:t>
      </w:r>
    </w:p>
    <w:p w14:paraId="480872B9" w14:textId="77777777" w:rsidR="007D716A" w:rsidRPr="00A57B74" w:rsidRDefault="007D716A" w:rsidP="001F1E24">
      <w:pPr>
        <w:pStyle w:val="2"/>
        <w:spacing w:before="156" w:after="156"/>
      </w:pPr>
      <w:r w:rsidRPr="00A57B74">
        <w:t>Example</w:t>
      </w:r>
    </w:p>
    <w:p w14:paraId="0725F2C9" w14:textId="37D2EFDD" w:rsidR="007D716A" w:rsidRPr="00A57B74" w:rsidRDefault="007D716A" w:rsidP="001F1E24">
      <w:pPr>
        <w:ind w:firstLine="420"/>
      </w:pPr>
      <w:r w:rsidRPr="00A57B74">
        <w:t>We illustrate the concept of the flexible project structure with the example of a bridge construction project. Bridge construction methods include</w:t>
      </w:r>
      <w:r w:rsidRPr="00A57B74">
        <w:rPr>
          <w:rFonts w:cs="Times New Roman"/>
        </w:rPr>
        <w:t xml:space="preserve"> the balanced cantilever method, formwork carriage and in-suit casting on standard falsework</w:t>
      </w:r>
      <w:r>
        <w:rPr>
          <w:noProof/>
        </w:rPr>
        <w:t xml:space="preserve"> (Wu et al., 2010)</w:t>
      </w:r>
      <w:r w:rsidRPr="00A57B74">
        <w:t xml:space="preserve">. Bridges are generally divided into </w:t>
      </w:r>
      <w:bookmarkStart w:id="35" w:name="OLE_LINK62"/>
      <w:bookmarkStart w:id="36" w:name="OLE_LINK63"/>
      <w:r w:rsidRPr="00A57B74">
        <w:t xml:space="preserve">superstructure </w:t>
      </w:r>
      <w:bookmarkEnd w:id="35"/>
      <w:bookmarkEnd w:id="36"/>
      <w:r w:rsidR="00811358">
        <w:t xml:space="preserve">and substructure. </w:t>
      </w:r>
      <w:r w:rsidR="00811358">
        <w:fldChar w:fldCharType="begin"/>
      </w:r>
      <w:r w:rsidR="00811358">
        <w:instrText xml:space="preserve"> REF _Ref81394402 \h </w:instrText>
      </w:r>
      <w:r w:rsidR="00811358">
        <w:fldChar w:fldCharType="separate"/>
      </w:r>
      <w:r w:rsidR="00B26F87">
        <w:t xml:space="preserve">Fig. </w:t>
      </w:r>
      <w:r w:rsidR="00B26F87">
        <w:rPr>
          <w:noProof/>
        </w:rPr>
        <w:t>1</w:t>
      </w:r>
      <w:r w:rsidR="00811358">
        <w:fldChar w:fldCharType="end"/>
      </w:r>
      <w:r w:rsidR="007E5E24">
        <w:t xml:space="preserve"> </w:t>
      </w:r>
      <w:r w:rsidRPr="00A57B74">
        <w:t>shows the project network of the latter method for constructing the bridge substructure. The white (light gray, dark gray) circles represent mandatory (optional, dependent) activities. The ellipses indicate choices that contain optional activities. The arrow lines represent the precedence relationships. The precedence relationships take effect when the related activities are implemented and the solid arrow lines correspond to this type of precedence relationships. The</w:t>
      </w:r>
      <w:r w:rsidRPr="00E658B4">
        <w:rPr>
          <w:color w:val="0070C0"/>
        </w:rPr>
        <w:t xml:space="preserve"> </w:t>
      </w:r>
      <w:r w:rsidR="00660CB8" w:rsidRPr="00E658B4">
        <w:rPr>
          <w:color w:val="0070C0"/>
        </w:rPr>
        <w:t>dashed</w:t>
      </w:r>
      <w:r w:rsidRPr="00A57B74">
        <w:t xml:space="preserve"> arrow lines correspond to the precedence relationships not taking effect.</w:t>
      </w:r>
    </w:p>
    <w:p w14:paraId="55DFB8BF" w14:textId="77777777" w:rsidR="007D716A" w:rsidRPr="00A57B74" w:rsidRDefault="007D716A" w:rsidP="001F1E24">
      <w:pPr>
        <w:ind w:firstLine="420"/>
      </w:pPr>
      <w:r w:rsidRPr="00A57B74">
        <w:rPr>
          <w:rFonts w:cs="Times New Roman"/>
        </w:rPr>
        <w:t xml:space="preserve">Bridge </w:t>
      </w:r>
      <w:r w:rsidRPr="00A57B74">
        <w:t xml:space="preserve">construction starts from the substructure, i.e., “Construct Abutments” and “Construct Piers”. After the substructure is completed, the construction of the superstructure begins. “Construct Piers” triggers choice 1, i.e., </w:t>
      </w:r>
      <m:oMath>
        <m:r>
          <w:rPr>
            <w:rFonts w:ascii="Cambria Math" w:hAnsi="Cambria Math" w:cs="Times New Roman"/>
            <w:kern w:val="0"/>
          </w:rPr>
          <m:t>a(1)</m:t>
        </m:r>
      </m:oMath>
      <w:r w:rsidRPr="00A57B74">
        <w:t xml:space="preserve"> = Construct Piers. Choice 1 is the method used to construct a pier, i.e.,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1</m:t>
            </m:r>
          </m:sub>
        </m:sSub>
      </m:oMath>
      <w:r w:rsidRPr="00A57B74">
        <w:rPr>
          <w:rFonts w:hint="eastAsia"/>
          <w:kern w:val="0"/>
        </w:rPr>
        <w:t xml:space="preserve"> </w:t>
      </w:r>
      <w:r w:rsidRPr="00A57B74">
        <w:t xml:space="preserve">= {Reinforced Concrete, Steel Structure}. If the </w:t>
      </w:r>
      <w:r w:rsidRPr="00A57B74">
        <w:rPr>
          <w:rFonts w:cs="Times New Roman"/>
        </w:rPr>
        <w:t>reinforced concrete</w:t>
      </w:r>
      <w:r w:rsidRPr="00A57B74">
        <w:t xml:space="preserve"> is chosen, this causes all its dependent activities to be executed, i.e., </w:t>
      </w:r>
      <m:oMath>
        <m:sSub>
          <m:sSubPr>
            <m:ctrlPr>
              <w:rPr>
                <w:rFonts w:ascii="Cambria Math" w:hAnsi="Cambria Math"/>
              </w:rPr>
            </m:ctrlPr>
          </m:sSubPr>
          <m:e>
            <m:r>
              <w:rPr>
                <w:rFonts w:ascii="Cambria Math" w:hAnsi="Cambria Math"/>
              </w:rPr>
              <m:t>B</m:t>
            </m:r>
          </m:e>
          <m:sub>
            <m:r>
              <w:rPr>
                <w:rFonts w:ascii="Cambria Math" w:hAnsi="Cambria Math"/>
              </w:rPr>
              <m:t>Reinforced Concrete</m:t>
            </m:r>
          </m:sub>
        </m:sSub>
      </m:oMath>
      <w:r w:rsidRPr="00A57B74">
        <w:t xml:space="preserve"> = {Construct Subbasement and Basement, Construct Pier Shaft}. The execution of the “Construct Pier Shaft” activity further triggers choice 2, i.e., </w:t>
      </w:r>
      <m:oMath>
        <m:r>
          <w:rPr>
            <w:rFonts w:ascii="Cambria Math" w:hAnsi="Cambria Math" w:cs="Times New Roman"/>
            <w:kern w:val="0"/>
          </w:rPr>
          <m:t>a(2)</m:t>
        </m:r>
      </m:oMath>
      <w:r w:rsidRPr="00A57B74">
        <w:t xml:space="preserve"> = Construct Pier Shaft</w:t>
      </w:r>
      <w:r w:rsidRPr="00A57B74">
        <w:rPr>
          <w:rFonts w:cs="Times New Roman"/>
        </w:rPr>
        <w:t>;</w:t>
      </w:r>
      <w:r w:rsidRPr="00A57B74">
        <w:t xml:space="preserve"> then</w:t>
      </w:r>
      <w:r w:rsidRPr="00A57B74">
        <w:rPr>
          <w:rFonts w:cs="Times New Roman"/>
        </w:rPr>
        <w:t>,</w:t>
      </w:r>
      <w:r w:rsidRPr="00A57B74">
        <w:t xml:space="preserve"> only one activity can be implemented in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2</m:t>
            </m:r>
          </m:sub>
        </m:sSub>
      </m:oMath>
      <w:r w:rsidRPr="00A57B74">
        <w:t xml:space="preserve"> = {Precast, Cast-In-Situ}. </w:t>
      </w:r>
      <w:bookmarkStart w:id="37" w:name="OLE_LINK15"/>
      <w:bookmarkStart w:id="38" w:name="OLE_LINK16"/>
      <w:r w:rsidRPr="00A57B74">
        <w:t xml:space="preserve">If the </w:t>
      </w:r>
      <w:r w:rsidRPr="00A57B74">
        <w:rPr>
          <w:rFonts w:cs="Times New Roman"/>
        </w:rPr>
        <w:t>reinforced concrete</w:t>
      </w:r>
      <w:r w:rsidRPr="00A57B74">
        <w:t xml:space="preserve"> is selected in choice 1, the activities related to the </w:t>
      </w:r>
      <w:r w:rsidRPr="00A57B74">
        <w:rPr>
          <w:rFonts w:cs="Times New Roman"/>
        </w:rPr>
        <w:t>steel structure</w:t>
      </w:r>
      <w:r w:rsidRPr="00A57B74">
        <w:t xml:space="preserve"> are not carried out</w:t>
      </w:r>
      <w:bookmarkEnd w:id="37"/>
      <w:bookmarkEnd w:id="38"/>
      <w:r w:rsidRPr="00A57B74">
        <w:t xml:space="preserve">, and the precedence relationships corresponding to these activities are invalid. If the steel structure is selected, its dependent activities are performed, i.e., </w:t>
      </w:r>
      <m:oMath>
        <m:sSub>
          <m:sSubPr>
            <m:ctrlPr>
              <w:rPr>
                <w:rFonts w:ascii="Cambria Math" w:hAnsi="Cambria Math"/>
              </w:rPr>
            </m:ctrlPr>
          </m:sSubPr>
          <m:e>
            <m:r>
              <w:rPr>
                <w:rFonts w:ascii="Cambria Math" w:hAnsi="Cambria Math"/>
              </w:rPr>
              <m:t>B</m:t>
            </m:r>
          </m:e>
          <m:sub>
            <m:r>
              <w:rPr>
                <w:rFonts w:ascii="Cambria Math" w:hAnsi="Cambria Math"/>
              </w:rPr>
              <m:t>Steel Structure</m:t>
            </m:r>
          </m:sub>
        </m:sSub>
      </m:oMath>
      <w:r w:rsidRPr="00A57B74">
        <w:rPr>
          <w:rFonts w:hint="eastAsia"/>
        </w:rPr>
        <w:t xml:space="preserve"> </w:t>
      </w:r>
      <w:r w:rsidRPr="00A57B74">
        <w:t>= {Weld}.</w:t>
      </w:r>
    </w:p>
    <w:p w14:paraId="02BF6C47" w14:textId="77777777" w:rsidR="00811358" w:rsidRDefault="007D716A" w:rsidP="00811358">
      <w:pPr>
        <w:keepNext/>
        <w:ind w:firstLineChars="0" w:firstLine="0"/>
        <w:jc w:val="center"/>
      </w:pPr>
      <w:r w:rsidRPr="00A57B74">
        <w:rPr>
          <w:noProof/>
        </w:rPr>
        <w:drawing>
          <wp:inline distT="0" distB="0" distL="0" distR="0" wp14:anchorId="1A661A07" wp14:editId="5A014340">
            <wp:extent cx="5040923" cy="27854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nst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614" cy="2786917"/>
                    </a:xfrm>
                    <a:prstGeom prst="rect">
                      <a:avLst/>
                    </a:prstGeom>
                  </pic:spPr>
                </pic:pic>
              </a:graphicData>
            </a:graphic>
          </wp:inline>
        </w:drawing>
      </w:r>
    </w:p>
    <w:p w14:paraId="04A9A10F" w14:textId="43BC7EE5" w:rsidR="007D716A" w:rsidRPr="00A57B74" w:rsidRDefault="00811358" w:rsidP="00811358">
      <w:pPr>
        <w:pStyle w:val="a4"/>
      </w:pPr>
      <w:bookmarkStart w:id="39" w:name="_Ref81394402"/>
      <w:r>
        <w:t xml:space="preserve">Fig. </w:t>
      </w:r>
      <w:r w:rsidR="00ED3E8A">
        <w:fldChar w:fldCharType="begin"/>
      </w:r>
      <w:r w:rsidR="00ED3E8A">
        <w:instrText xml:space="preserve"> SEQ Fig. \* ARABIC </w:instrText>
      </w:r>
      <w:r w:rsidR="00ED3E8A">
        <w:fldChar w:fldCharType="separate"/>
      </w:r>
      <w:r w:rsidR="00B26F87">
        <w:rPr>
          <w:noProof/>
        </w:rPr>
        <w:t>1</w:t>
      </w:r>
      <w:r w:rsidR="00ED3E8A">
        <w:rPr>
          <w:noProof/>
        </w:rPr>
        <w:fldChar w:fldCharType="end"/>
      </w:r>
      <w:bookmarkEnd w:id="39"/>
      <w:r>
        <w:t xml:space="preserve"> </w:t>
      </w:r>
      <w:r w:rsidRPr="00A57B74">
        <w:t>Project network for bridge substructure construction</w:t>
      </w:r>
    </w:p>
    <w:p w14:paraId="7A9477F1" w14:textId="77777777" w:rsidR="007D716A" w:rsidRPr="00A57B74" w:rsidRDefault="007D716A" w:rsidP="001F1E24">
      <w:pPr>
        <w:pStyle w:val="2"/>
        <w:spacing w:before="156" w:after="156"/>
      </w:pPr>
      <w:bookmarkStart w:id="40" w:name="OLE_LINK39"/>
      <w:r w:rsidRPr="00A57B74">
        <w:t>Nonlinear integer programming model</w:t>
      </w:r>
    </w:p>
    <w:bookmarkEnd w:id="40"/>
    <w:p w14:paraId="2CCA51ED" w14:textId="726E6DBB" w:rsidR="007D716A" w:rsidRPr="00A57B74" w:rsidRDefault="007D716A" w:rsidP="001F1E24">
      <w:pPr>
        <w:ind w:firstLine="420"/>
      </w:pPr>
      <w:r w:rsidRPr="00A57B74">
        <w:t xml:space="preserve">In this section, the optimization model of the RLP-PS is presented. The binary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t xml:space="preserve"> is introduced to indicate whether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If activity </w:t>
      </w:r>
      <m:oMath>
        <m:r>
          <w:rPr>
            <w:rFonts w:ascii="Cambria Math" w:hAnsi="Cambria Math"/>
          </w:rPr>
          <m:t>i</m:t>
        </m:r>
      </m:oMath>
      <w:r w:rsidRPr="00A57B74">
        <w:t xml:space="preserve"> starts at time </w:t>
      </w:r>
      <m:oMath>
        <m:r>
          <w:rPr>
            <w:rFonts w:ascii="Cambria Math" w:hAnsi="Cambria Math"/>
          </w:rPr>
          <m:t>t</m:t>
        </m:r>
      </m:oMath>
      <w:r w:rsidRPr="00A57B74">
        <w:t xml:space="preserve">, then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Pr="00A57B74">
        <w:t>; otherwise</w:t>
      </w:r>
      <w:r w:rsidRPr="00A57B74">
        <w:rPr>
          <w:rFonts w:cs="Times New Roman"/>
        </w:rPr>
        <w:t>,</w:t>
      </w:r>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=0</m:t>
        </m:r>
      </m:oMath>
      <w:r w:rsidRPr="00A57B74">
        <w:t xml:space="preserve">. At the same time, this variable also implicitly realizes the purpose of whether to execute certain activities, i.e., if activity </w:t>
      </w:r>
      <m:oMath>
        <m:r>
          <w:rPr>
            <w:rFonts w:ascii="Cambria Math" w:hAnsi="Cambria Math"/>
          </w:rPr>
          <m:t>i</m:t>
        </m:r>
      </m:oMath>
      <w:r w:rsidRPr="00A57B74">
        <w:t xml:space="preserve"> is not executed at time </w:t>
      </w:r>
      <m:oMath>
        <m:r>
          <w:rPr>
            <w:rFonts w:ascii="Cambria Math" w:hAnsi="Cambria Math"/>
          </w:rPr>
          <m:t>t</m:t>
        </m:r>
      </m:oMath>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57B74">
        <w:t xml:space="preserve"> is equal to 0. The nonlinear integer programming model M0 of the RLP -PS is as follows:</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597"/>
        <w:gridCol w:w="2671"/>
        <w:gridCol w:w="461"/>
      </w:tblGrid>
      <w:tr w:rsidR="007D716A" w:rsidRPr="003F5742" w14:paraId="476AA8CE" w14:textId="77777777" w:rsidTr="001F1E24">
        <w:trPr>
          <w:jc w:val="center"/>
        </w:trPr>
        <w:tc>
          <w:tcPr>
            <w:tcW w:w="648" w:type="dxa"/>
            <w:vAlign w:val="center"/>
          </w:tcPr>
          <w:p w14:paraId="68B5C5B1" w14:textId="77777777" w:rsidR="007D716A" w:rsidRPr="003F5742" w:rsidRDefault="007D716A" w:rsidP="004E4939">
            <w:pPr>
              <w:tabs>
                <w:tab w:val="center" w:pos="4320"/>
                <w:tab w:val="right" w:pos="8640"/>
              </w:tabs>
              <w:spacing w:line="240" w:lineRule="auto"/>
              <w:ind w:firstLineChars="0" w:firstLine="0"/>
            </w:pPr>
            <w:r w:rsidRPr="003F5742">
              <w:t>(M0)</w:t>
            </w:r>
          </w:p>
        </w:tc>
        <w:tc>
          <w:tcPr>
            <w:tcW w:w="4597" w:type="dxa"/>
            <w:vAlign w:val="center"/>
          </w:tcPr>
          <w:p w14:paraId="206DF3EA" w14:textId="77777777" w:rsidR="007D716A" w:rsidRPr="003F5742" w:rsidRDefault="007D716A" w:rsidP="004E4939">
            <w:pPr>
              <w:tabs>
                <w:tab w:val="center" w:pos="4320"/>
                <w:tab w:val="right" w:pos="8640"/>
              </w:tabs>
              <w:spacing w:line="240" w:lineRule="auto"/>
              <w:ind w:firstLineChars="0" w:firstLine="0"/>
            </w:pPr>
            <w:r w:rsidRPr="003F5742">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rPr>
                          </m:ctrlPr>
                        </m:accPr>
                        <m:e>
                          <m:r>
                            <w:rPr>
                              <w:rFonts w:ascii="Cambria Math" w:hAnsi="Cambria Math"/>
                            </w:rPr>
                            <m:t>d</m:t>
                          </m:r>
                        </m:e>
                      </m:acc>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kt</m:t>
                          </m:r>
                        </m:sub>
                      </m:sSub>
                    </m:e>
                  </m:d>
                </m:e>
                <m:sup>
                  <m:r>
                    <m:rPr>
                      <m:sty m:val="p"/>
                    </m:rPr>
                    <w:rPr>
                      <w:rFonts w:ascii="Cambria Math" w:hAnsi="Cambria Math"/>
                    </w:rPr>
                    <m:t>2</m:t>
                  </m:r>
                </m:sup>
              </m:sSup>
            </m:oMath>
          </w:p>
        </w:tc>
        <w:tc>
          <w:tcPr>
            <w:tcW w:w="2671" w:type="dxa"/>
            <w:vAlign w:val="center"/>
          </w:tcPr>
          <w:p w14:paraId="35331EF7"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0537C419" w14:textId="283D4E0C"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1</w:t>
            </w:r>
            <w:r w:rsidRPr="003F5742">
              <w:fldChar w:fldCharType="end"/>
            </w:r>
            <w:r w:rsidRPr="003F5742">
              <w:rPr>
                <w:rFonts w:hint="eastAsia"/>
              </w:rPr>
              <w:t>)</w:t>
            </w:r>
          </w:p>
        </w:tc>
      </w:tr>
      <w:tr w:rsidR="007D716A" w:rsidRPr="003F5742" w14:paraId="4D9702A9" w14:textId="77777777" w:rsidTr="001F1E24">
        <w:trPr>
          <w:jc w:val="center"/>
        </w:trPr>
        <w:tc>
          <w:tcPr>
            <w:tcW w:w="648" w:type="dxa"/>
            <w:vAlign w:val="center"/>
          </w:tcPr>
          <w:p w14:paraId="61DAC9BD"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217A4EE0" w14:textId="77777777" w:rsidR="007D716A" w:rsidRPr="003F5742" w:rsidRDefault="007D716A" w:rsidP="004E4939">
            <w:pPr>
              <w:tabs>
                <w:tab w:val="center" w:pos="4320"/>
                <w:tab w:val="right" w:pos="8640"/>
              </w:tabs>
              <w:spacing w:line="240" w:lineRule="auto"/>
              <w:ind w:firstLineChars="0" w:firstLine="0"/>
            </w:pPr>
            <w:r w:rsidRPr="003F5742">
              <w:rPr>
                <w:rFonts w:cs="Times New Roman"/>
              </w:rPr>
              <w:t>Subject to</w:t>
            </w:r>
            <w:r w:rsidRPr="003F5742">
              <w:t xml:space="preserve">: </w:t>
            </w:r>
          </w:p>
        </w:tc>
        <w:tc>
          <w:tcPr>
            <w:tcW w:w="2671" w:type="dxa"/>
            <w:vAlign w:val="center"/>
          </w:tcPr>
          <w:p w14:paraId="6C309A79"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FA30F84" w14:textId="77777777" w:rsidR="007D716A" w:rsidRPr="003F5742" w:rsidRDefault="007D716A" w:rsidP="004E4939">
            <w:pPr>
              <w:tabs>
                <w:tab w:val="center" w:pos="4320"/>
                <w:tab w:val="right" w:pos="8640"/>
              </w:tabs>
              <w:spacing w:line="240" w:lineRule="auto"/>
              <w:ind w:firstLineChars="0" w:firstLine="0"/>
            </w:pPr>
          </w:p>
        </w:tc>
      </w:tr>
      <w:tr w:rsidR="007D716A" w:rsidRPr="003F5742" w14:paraId="61CE09A7" w14:textId="77777777" w:rsidTr="001F1E24">
        <w:trPr>
          <w:trHeight w:val="429"/>
          <w:jc w:val="center"/>
        </w:trPr>
        <w:tc>
          <w:tcPr>
            <w:tcW w:w="648" w:type="dxa"/>
            <w:vAlign w:val="center"/>
          </w:tcPr>
          <w:p w14:paraId="354DE0B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07B2A5B9" w14:textId="77777777" w:rsidR="007D716A" w:rsidRPr="003F5742" w:rsidRDefault="00ED3E8A"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w:bookmarkStart w:id="41" w:name="OLE_LINK38"/>
                  <w:bookmarkStart w:id="42"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41"/>
                  <w:bookmarkEnd w:id="42"/>
                </m:e>
              </m:nary>
              <m:r>
                <w:rPr>
                  <w:rFonts w:ascii="Cambria Math" w:hAnsi="Cambria Math"/>
                </w:rPr>
                <m:t>=1</m:t>
              </m:r>
            </m:oMath>
            <w:r w:rsidR="007D716A" w:rsidRPr="003F5742">
              <w:t xml:space="preserve"> </w:t>
            </w:r>
          </w:p>
        </w:tc>
        <w:tc>
          <w:tcPr>
            <w:tcW w:w="2671" w:type="dxa"/>
            <w:vAlign w:val="center"/>
          </w:tcPr>
          <w:p w14:paraId="6B8C6A7E"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rPr>
                <m:t>M</m:t>
              </m:r>
            </m:oMath>
            <w:r w:rsidRPr="003F5742">
              <w:t xml:space="preserve"> </w:t>
            </w:r>
          </w:p>
        </w:tc>
        <w:tc>
          <w:tcPr>
            <w:tcW w:w="461" w:type="dxa"/>
            <w:vAlign w:val="center"/>
          </w:tcPr>
          <w:p w14:paraId="04DE5E23" w14:textId="2E39A5C2" w:rsidR="007D716A" w:rsidRPr="003F5742" w:rsidRDefault="007D716A" w:rsidP="004E4939">
            <w:pPr>
              <w:tabs>
                <w:tab w:val="center" w:pos="4320"/>
                <w:tab w:val="right" w:pos="8640"/>
              </w:tabs>
              <w:spacing w:line="240" w:lineRule="auto"/>
              <w:ind w:firstLineChars="0" w:firstLine="0"/>
            </w:pPr>
            <w:bookmarkStart w:id="43" w:name="式2"/>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2</w:t>
            </w:r>
            <w:r w:rsidRPr="003F5742">
              <w:fldChar w:fldCharType="end"/>
            </w:r>
            <w:r w:rsidRPr="003F5742">
              <w:rPr>
                <w:rFonts w:hint="eastAsia"/>
              </w:rPr>
              <w:t>)</w:t>
            </w:r>
            <w:bookmarkEnd w:id="43"/>
          </w:p>
        </w:tc>
      </w:tr>
      <w:tr w:rsidR="007D716A" w:rsidRPr="003F5742" w14:paraId="47BBA298" w14:textId="77777777" w:rsidTr="001F1E24">
        <w:trPr>
          <w:jc w:val="center"/>
        </w:trPr>
        <w:tc>
          <w:tcPr>
            <w:tcW w:w="648" w:type="dxa"/>
            <w:vAlign w:val="center"/>
          </w:tcPr>
          <w:p w14:paraId="38553A9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38B4798F" w14:textId="77777777" w:rsidR="007D716A" w:rsidRPr="003F5742" w:rsidRDefault="00ED3E8A" w:rsidP="004E4939">
            <w:pPr>
              <w:tabs>
                <w:tab w:val="center" w:pos="4320"/>
                <w:tab w:val="right" w:pos="8640"/>
              </w:tabs>
              <w:spacing w:line="240" w:lineRule="auto"/>
              <w:ind w:firstLineChars="0" w:firstLine="0"/>
            </w:pPr>
            <m:oMath>
              <m:sSub>
                <m:sSubPr>
                  <m:ctrlPr>
                    <w:rPr>
                      <w:rFonts w:ascii="Cambria Math" w:hAnsi="Cambria Math"/>
                    </w:rPr>
                  </m:ctrlPr>
                </m:sSubPr>
                <m:e>
                  <m:r>
                    <w:rPr>
                      <w:rFonts w:ascii="Cambria Math" w:hAnsi="Cambria Math"/>
                    </w:rPr>
                    <m:t>x</m:t>
                  </m:r>
                </m:e>
                <m:sub>
                  <m:r>
                    <w:rPr>
                      <w:rFonts w:ascii="Cambria Math" w:hAnsi="Cambria Math"/>
                    </w:rPr>
                    <m:t>01</m:t>
                  </m:r>
                </m:sub>
              </m:sSub>
              <m:r>
                <w:rPr>
                  <w:rFonts w:ascii="Cambria Math" w:hAnsi="Cambria Math"/>
                </w:rPr>
                <m:t>=1</m:t>
              </m:r>
            </m:oMath>
            <w:r w:rsidR="007D716A" w:rsidRPr="003F5742">
              <w:t xml:space="preserve"> </w:t>
            </w:r>
          </w:p>
        </w:tc>
        <w:tc>
          <w:tcPr>
            <w:tcW w:w="2671" w:type="dxa"/>
            <w:vAlign w:val="center"/>
          </w:tcPr>
          <w:p w14:paraId="7EA83538"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60E901F" w14:textId="6D7B1765" w:rsidR="007D716A" w:rsidRPr="003F5742" w:rsidRDefault="007D716A" w:rsidP="004E4939">
            <w:pPr>
              <w:tabs>
                <w:tab w:val="center" w:pos="4320"/>
                <w:tab w:val="right" w:pos="8640"/>
              </w:tabs>
              <w:spacing w:line="240" w:lineRule="auto"/>
              <w:ind w:firstLineChars="0" w:firstLine="0"/>
            </w:pPr>
            <w:bookmarkStart w:id="44" w:name="式3"/>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3</w:t>
            </w:r>
            <w:r w:rsidRPr="003F5742">
              <w:fldChar w:fldCharType="end"/>
            </w:r>
            <w:r w:rsidRPr="003F5742">
              <w:rPr>
                <w:rFonts w:hint="eastAsia"/>
              </w:rPr>
              <w:t>)</w:t>
            </w:r>
            <w:bookmarkEnd w:id="44"/>
          </w:p>
        </w:tc>
      </w:tr>
      <w:tr w:rsidR="007D716A" w:rsidRPr="003F5742" w14:paraId="12BC4965" w14:textId="77777777" w:rsidTr="001F1E24">
        <w:trPr>
          <w:jc w:val="center"/>
        </w:trPr>
        <w:tc>
          <w:tcPr>
            <w:tcW w:w="648" w:type="dxa"/>
            <w:vAlign w:val="center"/>
          </w:tcPr>
          <w:p w14:paraId="045976F1"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734A73B" w14:textId="77777777" w:rsidR="007D716A" w:rsidRPr="003F5742" w:rsidRDefault="00ED3E8A"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e>
              </m:nary>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r>
                    <w:rPr>
                      <w:rFonts w:ascii="Cambria Math" w:hAnsi="Cambria Math"/>
                    </w:rPr>
                    <m:t>T</m:t>
                  </m:r>
                  <m:r>
                    <m:rPr>
                      <m:sty m:val="p"/>
                    </m:rPr>
                    <w:rPr>
                      <w:rFonts w:ascii="Cambria Math" w:hAnsi="Cambria Math"/>
                    </w:rPr>
                    <m:t>(1-</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r>
                    <m:rPr>
                      <m:sty m:val="p"/>
                    </m:rPr>
                    <w:rPr>
                      <w:rFonts w:ascii="Cambria Math" w:hAnsi="Cambria Math"/>
                    </w:rPr>
                    <m:t>)</m:t>
                  </m:r>
                </m:e>
              </m:nary>
            </m:oMath>
            <w:r w:rsidR="007D716A" w:rsidRPr="003F5742">
              <w:rPr>
                <w:rFonts w:hint="eastAsia"/>
              </w:rPr>
              <w:t xml:space="preserve"> </w:t>
            </w:r>
          </w:p>
        </w:tc>
        <w:tc>
          <w:tcPr>
            <w:tcW w:w="2671" w:type="dxa"/>
            <w:vAlign w:val="center"/>
          </w:tcPr>
          <w:p w14:paraId="3A007EAA"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∀(i,j)</m:t>
              </m:r>
              <m:r>
                <w:rPr>
                  <w:rFonts w:ascii="Cambria Math" w:hAnsi="Cambria Math" w:hint="eastAsia"/>
                </w:rPr>
                <m:t>∈</m:t>
              </m:r>
              <m:r>
                <w:rPr>
                  <w:rFonts w:ascii="Cambria Math" w:hAnsi="Cambria Math"/>
                </w:rPr>
                <m:t>A</m:t>
              </m:r>
            </m:oMath>
            <w:r w:rsidRPr="003F5742">
              <w:t xml:space="preserve"> </w:t>
            </w:r>
          </w:p>
        </w:tc>
        <w:tc>
          <w:tcPr>
            <w:tcW w:w="461" w:type="dxa"/>
            <w:vAlign w:val="center"/>
          </w:tcPr>
          <w:p w14:paraId="40081FE4" w14:textId="7B4A927F" w:rsidR="007D716A" w:rsidRPr="003F5742" w:rsidRDefault="007D716A" w:rsidP="004E4939">
            <w:pPr>
              <w:tabs>
                <w:tab w:val="center" w:pos="4320"/>
                <w:tab w:val="right" w:pos="8640"/>
              </w:tabs>
              <w:spacing w:line="240" w:lineRule="auto"/>
              <w:ind w:firstLineChars="0" w:firstLine="0"/>
            </w:pPr>
            <w:bookmarkStart w:id="45" w:name="式4"/>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4</w:t>
            </w:r>
            <w:r w:rsidRPr="003F5742">
              <w:fldChar w:fldCharType="end"/>
            </w:r>
            <w:r w:rsidRPr="003F5742">
              <w:rPr>
                <w:rFonts w:hint="eastAsia"/>
              </w:rPr>
              <w:t>)</w:t>
            </w:r>
            <w:bookmarkEnd w:id="45"/>
          </w:p>
        </w:tc>
      </w:tr>
      <w:tr w:rsidR="007D716A" w:rsidRPr="003F5742" w14:paraId="140EBFDC" w14:textId="77777777" w:rsidTr="001F1E24">
        <w:trPr>
          <w:jc w:val="center"/>
        </w:trPr>
        <w:tc>
          <w:tcPr>
            <w:tcW w:w="648" w:type="dxa"/>
            <w:vAlign w:val="center"/>
          </w:tcPr>
          <w:p w14:paraId="09253B8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4685CA9" w14:textId="77777777" w:rsidR="007D716A" w:rsidRPr="003F5742" w:rsidRDefault="00ED3E8A" w:rsidP="004E4939">
            <w:pPr>
              <w:tabs>
                <w:tab w:val="center" w:pos="4320"/>
                <w:tab w:val="right" w:pos="8640"/>
              </w:tabs>
              <w:spacing w:line="240" w:lineRule="auto"/>
              <w:ind w:firstLineChars="0" w:firstLine="0"/>
              <w:rPr>
                <w:rFonts w:cs="Times New Roman"/>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a(e)</m:t>
                      </m:r>
                    </m:sub>
                  </m:sSub>
                </m:sub>
                <m:sup>
                  <m:sSub>
                    <m:sSubPr>
                      <m:ctrlPr>
                        <w:rPr>
                          <w:rFonts w:ascii="Cambria Math" w:hAnsi="Cambria Math"/>
                          <w:i/>
                        </w:rPr>
                      </m:ctrlPr>
                    </m:sSubPr>
                    <m:e>
                      <m:r>
                        <w:rPr>
                          <w:rFonts w:ascii="Cambria Math" w:hAnsi="Cambria Math"/>
                        </w:rPr>
                        <m:t>ls</m:t>
                      </m:r>
                    </m:e>
                    <m:sub>
                      <m:r>
                        <w:rPr>
                          <w:rFonts w:ascii="Cambria Math" w:hAnsi="Cambria Math"/>
                        </w:rPr>
                        <m:t>a(e)</m:t>
                      </m:r>
                    </m:sub>
                  </m:sSub>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7D716A" w:rsidRPr="003F5742">
              <w:rPr>
                <w:rFonts w:cs="Times New Roman" w:hint="eastAsia"/>
              </w:rPr>
              <w:t xml:space="preserve"> </w:t>
            </w:r>
          </w:p>
        </w:tc>
        <w:tc>
          <w:tcPr>
            <w:tcW w:w="2671" w:type="dxa"/>
            <w:vAlign w:val="center"/>
          </w:tcPr>
          <w:p w14:paraId="62B7C451"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461" w:type="dxa"/>
            <w:vAlign w:val="center"/>
          </w:tcPr>
          <w:p w14:paraId="3EF33A42" w14:textId="3248D4DE" w:rsidR="007D716A" w:rsidRPr="003F5742" w:rsidRDefault="007D716A" w:rsidP="004E4939">
            <w:pPr>
              <w:tabs>
                <w:tab w:val="center" w:pos="4320"/>
                <w:tab w:val="right" w:pos="8640"/>
              </w:tabs>
              <w:spacing w:line="240" w:lineRule="auto"/>
              <w:ind w:firstLineChars="0" w:firstLine="0"/>
            </w:pPr>
            <w:bookmarkStart w:id="46" w:name="式6"/>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5</w:t>
            </w:r>
            <w:r w:rsidRPr="003F5742">
              <w:fldChar w:fldCharType="end"/>
            </w:r>
            <w:r w:rsidRPr="003F5742">
              <w:rPr>
                <w:rFonts w:hint="eastAsia"/>
              </w:rPr>
              <w:t>)</w:t>
            </w:r>
            <w:bookmarkEnd w:id="46"/>
          </w:p>
        </w:tc>
      </w:tr>
      <w:tr w:rsidR="007D716A" w:rsidRPr="003F5742" w14:paraId="63A82A6B" w14:textId="77777777" w:rsidTr="001F1E24">
        <w:trPr>
          <w:jc w:val="center"/>
        </w:trPr>
        <w:tc>
          <w:tcPr>
            <w:tcW w:w="648" w:type="dxa"/>
            <w:vAlign w:val="center"/>
          </w:tcPr>
          <w:p w14:paraId="14E31226"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663BEA42" w14:textId="77777777" w:rsidR="007D716A" w:rsidRPr="003F5742" w:rsidRDefault="00ED3E8A"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7D716A" w:rsidRPr="003F5742">
              <w:t xml:space="preserve"> </w:t>
            </w:r>
          </w:p>
        </w:tc>
        <w:tc>
          <w:tcPr>
            <w:tcW w:w="2671" w:type="dxa"/>
            <w:vAlign w:val="center"/>
          </w:tcPr>
          <w:p w14:paraId="2396D77F"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461" w:type="dxa"/>
            <w:vAlign w:val="center"/>
          </w:tcPr>
          <w:p w14:paraId="6CD5DDBA" w14:textId="53997B77"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6</w:t>
            </w:r>
            <w:r w:rsidRPr="003F5742">
              <w:fldChar w:fldCharType="end"/>
            </w:r>
            <w:r w:rsidRPr="003F5742">
              <w:t>)</w:t>
            </w:r>
          </w:p>
        </w:tc>
      </w:tr>
      <w:tr w:rsidR="007D716A" w:rsidRPr="003F5742" w14:paraId="59FC937D" w14:textId="77777777" w:rsidTr="001F1E24">
        <w:trPr>
          <w:jc w:val="center"/>
        </w:trPr>
        <w:tc>
          <w:tcPr>
            <w:tcW w:w="648" w:type="dxa"/>
            <w:vAlign w:val="center"/>
          </w:tcPr>
          <w:p w14:paraId="457042D5"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EC0B7CC" w14:textId="77777777" w:rsidR="007D716A" w:rsidRPr="003F5742" w:rsidRDefault="00ED3E8A" w:rsidP="004E4939">
            <w:pPr>
              <w:tabs>
                <w:tab w:val="center" w:pos="4320"/>
                <w:tab w:val="right" w:pos="8640"/>
              </w:tabs>
              <w:spacing w:line="240" w:lineRule="auto"/>
              <w:ind w:firstLineChars="0" w:firstLine="0"/>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τ=max⁡{</m:t>
                      </m:r>
                      <m:sSub>
                        <m:sSubPr>
                          <m:ctrlPr>
                            <w:rPr>
                              <w:rFonts w:ascii="Cambria Math" w:hAnsi="Cambria Math"/>
                              <w:i/>
                            </w:rPr>
                          </m:ctrlPr>
                        </m:sSubPr>
                        <m:e>
                          <m:r>
                            <w:rPr>
                              <w:rFonts w:ascii="Cambria Math" w:hAnsi="Cambria Math"/>
                            </w:rPr>
                            <m:t>es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kt</m:t>
                  </m:r>
                </m:sub>
              </m:sSub>
            </m:oMath>
            <w:r w:rsidR="007D716A" w:rsidRPr="003F5742">
              <w:t xml:space="preserve"> </w:t>
            </w:r>
          </w:p>
        </w:tc>
        <w:tc>
          <w:tcPr>
            <w:tcW w:w="2671" w:type="dxa"/>
            <w:vAlign w:val="center"/>
          </w:tcPr>
          <w:p w14:paraId="425805D2"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k=1,…,K</m:t>
              </m:r>
            </m:oMath>
            <w:r w:rsidRPr="003F5742">
              <w:t xml:space="preserve">; </w:t>
            </w:r>
            <m:oMath>
              <m:r>
                <w:rPr>
                  <w:rFonts w:ascii="Cambria Math" w:hAnsi="Cambria Math"/>
                </w:rPr>
                <m:t>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45E414BE" w14:textId="42227273"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7</w:t>
            </w:r>
            <w:r w:rsidRPr="003F5742">
              <w:fldChar w:fldCharType="end"/>
            </w:r>
            <w:r w:rsidRPr="003F5742">
              <w:t>)</w:t>
            </w:r>
          </w:p>
        </w:tc>
      </w:tr>
      <w:tr w:rsidR="007D716A" w:rsidRPr="003F5742" w14:paraId="183D08B0" w14:textId="77777777" w:rsidTr="001F1E24">
        <w:trPr>
          <w:jc w:val="center"/>
        </w:trPr>
        <w:tc>
          <w:tcPr>
            <w:tcW w:w="648" w:type="dxa"/>
            <w:vAlign w:val="center"/>
          </w:tcPr>
          <w:p w14:paraId="49B313C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60A8C4F" w14:textId="77777777" w:rsidR="007D716A" w:rsidRPr="003F5742" w:rsidRDefault="00ED3E8A" w:rsidP="004E4939">
            <w:pPr>
              <w:tabs>
                <w:tab w:val="center" w:pos="4320"/>
                <w:tab w:val="right" w:pos="8640"/>
              </w:tabs>
              <w:spacing w:line="240" w:lineRule="auto"/>
              <w:ind w:firstLineChars="0" w:firstLine="0"/>
              <w:rPr>
                <w:rFonts w:cs="Times New Roman"/>
              </w:rPr>
            </w:pPr>
            <m:oMath>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hint="eastAsia"/>
                </w:rPr>
                <m:t>∈</m:t>
              </m:r>
              <m:r>
                <w:rPr>
                  <w:rFonts w:ascii="Cambria Math" w:hAnsi="Cambria Math" w:hint="eastAsia"/>
                </w:rPr>
                <m:t>{0,1}</m:t>
              </m:r>
            </m:oMath>
            <w:r w:rsidR="007D716A" w:rsidRPr="003F5742">
              <w:t xml:space="preserve"> </w:t>
            </w:r>
          </w:p>
        </w:tc>
        <w:tc>
          <w:tcPr>
            <w:tcW w:w="2671" w:type="dxa"/>
            <w:vAlign w:val="center"/>
          </w:tcPr>
          <w:p w14:paraId="0DB5BCCC"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hint="eastAsia"/>
                </w:rPr>
                <m:t>N</m:t>
              </m:r>
            </m:oMath>
            <w:r w:rsidRPr="003F5742">
              <w:t>;</w:t>
            </w:r>
            <m:oMath>
              <m:r>
                <w:rPr>
                  <w:rFonts w:ascii="Cambria Math" w:hAnsi="Cambria Math"/>
                </w:rPr>
                <m:t xml:space="preserve"> 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10188899" w14:textId="3E8D8709"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B26F87">
              <w:rPr>
                <w:noProof/>
              </w:rPr>
              <w:t>8</w:t>
            </w:r>
            <w:r w:rsidRPr="003F5742">
              <w:fldChar w:fldCharType="end"/>
            </w:r>
            <w:r w:rsidRPr="003F5742">
              <w:t>)</w:t>
            </w:r>
          </w:p>
        </w:tc>
      </w:tr>
    </w:tbl>
    <w:p w14:paraId="7882F6C4" w14:textId="088736A2" w:rsidR="007D716A" w:rsidRPr="00A57B74" w:rsidRDefault="007D716A" w:rsidP="001F1E24">
      <w:pPr>
        <w:ind w:firstLine="420"/>
        <w:rPr>
          <w:szCs w:val="22"/>
        </w:rPr>
      </w:pPr>
      <w:r w:rsidRPr="00A57B74">
        <w:t xml:space="preserve">In model M0, the objective function (1) is the weighted sum of squares of the resource usage per unit time, which measures the degree of the resource usage fluctuation. </w:t>
      </w:r>
      <m:oMath>
        <m:sSub>
          <m:sSubPr>
            <m:ctrlPr>
              <w:rPr>
                <w:rFonts w:ascii="Cambria Math" w:hAnsi="Cambria Math"/>
                <w:i/>
                <w:szCs w:val="22"/>
              </w:rPr>
            </m:ctrlPr>
          </m:sSubPr>
          <m:e>
            <m:r>
              <w:rPr>
                <w:rFonts w:ascii="Cambria Math" w:hAnsi="Cambria Math"/>
              </w:rPr>
              <m:t>c</m:t>
            </m:r>
          </m:e>
          <m:sub>
            <m:r>
              <w:rPr>
                <w:rFonts w:ascii="Cambria Math" w:hAnsi="Cambria Math"/>
              </w:rPr>
              <m:t>k</m:t>
            </m:r>
          </m:sub>
        </m:sSub>
      </m:oMath>
      <w:r w:rsidRPr="00A57B74">
        <w:t xml:space="preserve"> is the weight of resource </w:t>
      </w:r>
      <w:r w:rsidRPr="00A57B74">
        <w:lastRenderedPageBreak/>
        <w:t xml:space="preserve">type </w:t>
      </w:r>
      <m:oMath>
        <m:r>
          <w:rPr>
            <w:rFonts w:ascii="Cambria Math" w:hAnsi="Cambria Math"/>
          </w:rPr>
          <m:t>k</m:t>
        </m:r>
      </m:oMath>
      <w:r w:rsidRPr="00A57B74">
        <w:t xml:space="preserve">, representing the unit penalty cost of resource </w:t>
      </w:r>
      <m:oMath>
        <m:r>
          <w:rPr>
            <w:rFonts w:ascii="Cambria Math" w:hAnsi="Cambria Math"/>
          </w:rPr>
          <m:t>k</m:t>
        </m:r>
      </m:oMath>
      <w:r w:rsidRPr="00A57B74">
        <w:t xml:space="preserve">. This objective function is widely used in resource leveling </w:t>
      </w:r>
      <w:r>
        <w:rPr>
          <w:bCs/>
          <w:noProof/>
        </w:rPr>
        <w:t>(Demeulemeester &amp; Herroelen, 2002)</w:t>
      </w:r>
      <w:r w:rsidRPr="00A57B74">
        <w:t xml:space="preserve">. </w:t>
      </w:r>
      <w:r w:rsidRPr="00A57B74">
        <w:rPr>
          <w:szCs w:val="22"/>
        </w:rPr>
        <w:t>In addition, this objective function</w:t>
      </w:r>
      <w:r w:rsidRPr="00A57B74">
        <w:t xml:space="preserve"> also </w:t>
      </w:r>
      <w:r w:rsidRPr="00A57B74">
        <w:rPr>
          <w:szCs w:val="22"/>
        </w:rPr>
        <w:t>implicitly</w:t>
      </w:r>
      <w:bookmarkStart w:id="47" w:name="OLE_LINK42"/>
      <w:bookmarkStart w:id="48" w:name="OLE_LINK43"/>
      <w:r w:rsidRPr="00A57B74">
        <w:rPr>
          <w:szCs w:val="22"/>
        </w:rPr>
        <w:t xml:space="preserve"> minimizes the resource usage</w:t>
      </w:r>
      <w:bookmarkEnd w:id="47"/>
      <w:bookmarkEnd w:id="48"/>
      <w:r w:rsidRPr="00A57B74">
        <w:rPr>
          <w:szCs w:val="22"/>
        </w:rPr>
        <w:t xml:space="preserve">. Therefore, we do not explicitly consider resource constraints in our model. </w:t>
      </w:r>
      <w:r w:rsidRPr="00A57B74">
        <w:rPr>
          <w:rFonts w:cs="Times New Roman"/>
        </w:rPr>
        <w:t>Constraint</w:t>
      </w:r>
      <w:r w:rsidRPr="00A57B74">
        <w:t xml:space="preserve"> (2) </w:t>
      </w:r>
      <w:r w:rsidRPr="00A57B74">
        <w:rPr>
          <w:rFonts w:cs="Times New Roman"/>
        </w:rPr>
        <w:t>states</w:t>
      </w:r>
      <w:r w:rsidRPr="00A57B74">
        <w:t xml:space="preserve"> that all mandatory activities must be implemented, where </w:t>
      </w:r>
      <m:oMath>
        <m:sSub>
          <m:sSubPr>
            <m:ctrlPr>
              <w:rPr>
                <w:rFonts w:ascii="Cambria Math" w:hAnsi="Cambria Math"/>
                <w:i/>
              </w:rPr>
            </m:ctrlPr>
          </m:sSubPr>
          <m:e>
            <m:r>
              <w:rPr>
                <w:rFonts w:ascii="Cambria Math" w:hAnsi="Cambria Math"/>
              </w:rPr>
              <m:t>es</m:t>
            </m:r>
          </m:e>
          <m:sub>
            <m:r>
              <w:rPr>
                <w:rFonts w:ascii="Cambria Math" w:hAnsi="Cambria Math"/>
              </w:rPr>
              <m:t>i</m:t>
            </m:r>
          </m:sub>
        </m:sSub>
      </m:oMath>
      <w:r w:rsidRPr="00A57B74">
        <w:t xml:space="preserve"> and </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sidRPr="00A57B74">
        <w:t xml:space="preserve"> represent the earliest start time and latest start time of activity </w:t>
      </w:r>
      <m:oMath>
        <m:r>
          <w:rPr>
            <w:rFonts w:ascii="Cambria Math" w:hAnsi="Cambria Math"/>
          </w:rPr>
          <m:t>i</m:t>
        </m:r>
      </m:oMath>
      <w:r w:rsidRPr="00A57B74">
        <w:t xml:space="preserve">, respectively. Constraint (3) indicates that dummy activity 0 starts at time 1. </w:t>
      </w:r>
      <w:r w:rsidRPr="00A57B74">
        <w:rPr>
          <w:rFonts w:cs="Times New Roman"/>
        </w:rPr>
        <w:t>Constraint</w:t>
      </w:r>
      <w:r w:rsidRPr="00A57B74">
        <w:t xml:space="preserve"> (4) </w:t>
      </w:r>
      <w:r w:rsidRPr="00A57B74">
        <w:rPr>
          <w:rFonts w:cs="Times New Roman"/>
        </w:rPr>
        <w:t>describes</w:t>
      </w:r>
      <w:r w:rsidRPr="00A57B74">
        <w:t xml:space="preserve"> the precedence relationships between activities, where </w:t>
      </w:r>
      <m:oMath>
        <m:r>
          <w:rPr>
            <w:rFonts w:ascii="Cambria Math" w:hAnsi="Cambria Math"/>
          </w:rPr>
          <m:t>T</m:t>
        </m:r>
      </m:oMath>
      <w:r w:rsidRPr="00A57B74">
        <w:t xml:space="preserve"> is a</w:t>
      </w:r>
      <w:r w:rsidRPr="00A57B74">
        <w:rPr>
          <w:rFonts w:cs="Times New Roman"/>
        </w:rPr>
        <w:t xml:space="preserve"> sufficiently</w:t>
      </w:r>
      <w:r w:rsidRPr="00A57B74">
        <w:t xml:space="preserve"> large positive number. </w:t>
      </w:r>
      <w:bookmarkStart w:id="49" w:name="OLE_LINK103"/>
      <w:r w:rsidRPr="00A57B74">
        <w:t xml:space="preserve">Only when activities </w:t>
      </w:r>
      <m:oMath>
        <m:r>
          <w:rPr>
            <w:rFonts w:ascii="Cambria Math" w:hAnsi="Cambria Math"/>
          </w:rPr>
          <m:t>i</m:t>
        </m:r>
      </m:oMath>
      <w:r w:rsidRPr="00A57B74">
        <w:t xml:space="preserve"> and </w:t>
      </w:r>
      <m:oMath>
        <m:r>
          <w:rPr>
            <w:rFonts w:ascii="Cambria Math" w:hAnsi="Cambria Math"/>
          </w:rPr>
          <m:t>j</m:t>
        </m:r>
      </m:oMath>
      <w:r w:rsidRPr="00A57B74">
        <w:t xml:space="preserve"> are executed</w:t>
      </w:r>
      <w:r w:rsidRPr="00A57B74">
        <w:rPr>
          <w:rFonts w:cs="Times New Roman"/>
        </w:rPr>
        <w:t xml:space="preserve"> is</w:t>
      </w:r>
      <w:r w:rsidRPr="00A57B74">
        <w:t xml:space="preserve"> the constraint valid.</w:t>
      </w:r>
      <w:bookmarkEnd w:id="49"/>
      <w:r w:rsidRPr="00A57B74">
        <w:t xml:space="preserve"> </w:t>
      </w:r>
      <w:r w:rsidRPr="00A57B74">
        <w:rPr>
          <w:rFonts w:cs="Times New Roman"/>
        </w:rPr>
        <w:t>Constraint</w:t>
      </w:r>
      <w:r w:rsidRPr="00A57B74">
        <w:t xml:space="preserve"> (</w:t>
      </w:r>
      <w:r w:rsidR="00C701AD">
        <w:t>5</w:t>
      </w:r>
      <w:r w:rsidRPr="00A57B74">
        <w:t xml:space="preserve">) </w:t>
      </w:r>
      <w:r w:rsidRPr="00A57B74">
        <w:rPr>
          <w:rFonts w:cs="Times New Roman"/>
        </w:rPr>
        <w:t>indicates</w:t>
      </w:r>
      <w:r w:rsidRPr="00A57B74">
        <w:t xml:space="preserve"> that if choice </w:t>
      </w:r>
      <m:oMath>
        <m:r>
          <w:rPr>
            <w:rFonts w:ascii="Cambria Math" w:hAnsi="Cambria Math"/>
          </w:rPr>
          <m:t>e</m:t>
        </m:r>
      </m:oMath>
      <w:r w:rsidRPr="00A57B74">
        <w:t xml:space="preserve"> is triggered by the implemented activity </w:t>
      </w:r>
      <m:oMath>
        <m:r>
          <w:rPr>
            <w:rFonts w:ascii="Cambria Math" w:hAnsi="Cambria Math"/>
          </w:rPr>
          <m:t>a(e)</m:t>
        </m:r>
      </m:oMath>
      <w:r w:rsidRPr="00A57B74">
        <w:t>, then there must be an activity</w:t>
      </w:r>
      <m:oMath>
        <m:r>
          <w:rPr>
            <w:rFonts w:ascii="Cambria Math" w:hAnsi="Cambria Math"/>
          </w:rPr>
          <m:t xml:space="preserve"> i</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that is </w:t>
      </w:r>
      <w:r w:rsidRPr="00A57B74">
        <w:t xml:space="preserve">implemented. </w:t>
      </w:r>
      <w:r w:rsidRPr="00A57B74">
        <w:rPr>
          <w:rFonts w:cs="Times New Roman"/>
        </w:rPr>
        <w:t>Constraint (</w:t>
      </w:r>
      <w:r w:rsidR="00C701AD">
        <w:rPr>
          <w:rFonts w:cs="Times New Roman"/>
        </w:rPr>
        <w:t>6</w:t>
      </w:r>
      <w:r w:rsidRPr="00A57B74">
        <w:rPr>
          <w:rFonts w:cs="Times New Roman"/>
        </w:rPr>
        <w:t>) guarantees</w:t>
      </w:r>
      <w:r w:rsidRPr="00A57B74">
        <w:t xml:space="preserve"> that the execution of an optional activity triggers the execution of all its dependent activities. In other words, if optional activity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in choice </w:t>
      </w:r>
      <m:oMath>
        <m:r>
          <w:rPr>
            <w:rFonts w:ascii="Cambria Math" w:hAnsi="Cambria Math"/>
          </w:rPr>
          <m:t>e</m:t>
        </m:r>
      </m:oMath>
      <w:r w:rsidRPr="00A57B74">
        <w:t xml:space="preserve"> is implemented, then all activities in </w:t>
      </w:r>
      <m:oMath>
        <m:sSub>
          <m:sSubPr>
            <m:ctrlPr>
              <w:rPr>
                <w:rFonts w:ascii="Cambria Math" w:hAnsi="Cambria Math"/>
                <w:i/>
                <w:szCs w:val="22"/>
              </w:rPr>
            </m:ctrlPr>
          </m:sSubPr>
          <m:e>
            <m:r>
              <w:rPr>
                <w:rFonts w:ascii="Cambria Math" w:hAnsi="Cambria Math"/>
              </w:rPr>
              <m:t>B</m:t>
            </m:r>
          </m:e>
          <m:sub>
            <m:r>
              <w:rPr>
                <w:rFonts w:ascii="Cambria Math" w:hAnsi="Cambria Math"/>
              </w:rPr>
              <m:t>j</m:t>
            </m:r>
          </m:sub>
        </m:sSub>
      </m:oMath>
      <w:r w:rsidRPr="00A57B74">
        <w:t xml:space="preserve"> must also be implemented. </w:t>
      </w:r>
      <w:bookmarkStart w:id="50" w:name="OLE_LINK33"/>
      <w:bookmarkStart w:id="51" w:name="OLE_LINK34"/>
      <w:r w:rsidRPr="00A57B74">
        <w:rPr>
          <w:rFonts w:cs="Times New Roman"/>
        </w:rPr>
        <w:t>Constraint</w:t>
      </w:r>
      <w:r w:rsidRPr="00A57B74">
        <w:t xml:space="preserve"> (</w:t>
      </w:r>
      <w:r w:rsidR="00C701AD">
        <w:t>7</w:t>
      </w:r>
      <w:r w:rsidRPr="00A57B74">
        <w:t xml:space="preserve">) </w:t>
      </w:r>
      <w:r w:rsidRPr="00A57B74">
        <w:rPr>
          <w:rFonts w:cs="Times New Roman"/>
        </w:rPr>
        <w:t>is</w:t>
      </w:r>
      <w:r w:rsidRPr="00A57B74">
        <w:t xml:space="preserve"> used to calculate the </w:t>
      </w:r>
      <w:r w:rsidRPr="00A57B74">
        <w:rPr>
          <w:rFonts w:cs="Times New Roman"/>
        </w:rPr>
        <w:t>resource</w:t>
      </w:r>
      <w:r w:rsidRPr="00A57B74">
        <w:t xml:space="preserve"> usage for each time period. </w:t>
      </w:r>
      <w:bookmarkEnd w:id="50"/>
      <w:bookmarkEnd w:id="51"/>
      <w:r w:rsidRPr="00A57B74">
        <w:rPr>
          <w:rFonts w:cs="Times New Roman"/>
        </w:rPr>
        <w:t>Constraint</w:t>
      </w:r>
      <w:r w:rsidRPr="00A57B74">
        <w:t xml:space="preserve"> (</w:t>
      </w:r>
      <w:r w:rsidR="00C701AD">
        <w:t>8</w:t>
      </w:r>
      <w:r w:rsidRPr="00A57B74">
        <w:t xml:space="preserve">) provides the range of the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rPr>
          <w:szCs w:val="22"/>
        </w:rPr>
        <w:t xml:space="preserve">. </w:t>
      </w:r>
    </w:p>
    <w:p w14:paraId="5341AB32" w14:textId="37748DA6" w:rsidR="007D716A" w:rsidRPr="00A57B74" w:rsidRDefault="007D716A" w:rsidP="001F1E24">
      <w:pPr>
        <w:pStyle w:val="2"/>
        <w:spacing w:before="156" w:after="156"/>
      </w:pPr>
      <w:r w:rsidRPr="00A57B74">
        <w:t>Model linearization</w:t>
      </w:r>
    </w:p>
    <w:p w14:paraId="19518FE2" w14:textId="77777777" w:rsidR="007D716A" w:rsidRPr="00A57B74" w:rsidRDefault="007D716A" w:rsidP="001F1E24">
      <w:pPr>
        <w:ind w:firstLine="420"/>
      </w:pPr>
      <w:r w:rsidRPr="00A57B74">
        <w:t xml:space="preserve">It can be seen that the objective function (1) in M0 is nonlinear. Next, we discuss how to transform the nonlinear integer programming model M0 into an equivalent linear integer programming model, </w:t>
      </w:r>
      <w:r w:rsidRPr="00802659">
        <w:t>such that it can be solved by commercial solvers.</w:t>
      </w:r>
    </w:p>
    <w:p w14:paraId="69098819" w14:textId="77777777" w:rsidR="007D716A" w:rsidRPr="00A57B74" w:rsidRDefault="007D716A" w:rsidP="001F1E24">
      <w:pPr>
        <w:ind w:firstLine="422"/>
      </w:pPr>
      <w:r w:rsidRPr="00A57B74">
        <w:rPr>
          <w:b/>
        </w:rPr>
        <w:t>Proposition 1</w:t>
      </w:r>
      <w:r w:rsidRPr="00A57B74">
        <w:t>: The nonlinear integer programming model M0 is equivalent to the linear integer programming model M1:</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2835"/>
        <w:gridCol w:w="1701"/>
        <w:gridCol w:w="2485"/>
        <w:gridCol w:w="600"/>
      </w:tblGrid>
      <w:tr w:rsidR="007D716A" w:rsidRPr="00FB1B5D" w14:paraId="2978A1DF" w14:textId="77777777" w:rsidTr="001F1E24">
        <w:trPr>
          <w:jc w:val="center"/>
        </w:trPr>
        <w:tc>
          <w:tcPr>
            <w:tcW w:w="709" w:type="dxa"/>
            <w:vAlign w:val="center"/>
          </w:tcPr>
          <w:p w14:paraId="2DB70D5C" w14:textId="77777777" w:rsidR="007D716A" w:rsidRPr="00FB1B5D" w:rsidRDefault="007D716A" w:rsidP="001F1E24">
            <w:pPr>
              <w:spacing w:line="240" w:lineRule="auto"/>
              <w:ind w:firstLineChars="0" w:firstLine="0"/>
            </w:pPr>
            <w:r w:rsidRPr="00FB1B5D">
              <w:t>(M1)</w:t>
            </w:r>
          </w:p>
        </w:tc>
        <w:tc>
          <w:tcPr>
            <w:tcW w:w="7021" w:type="dxa"/>
            <w:gridSpan w:val="3"/>
            <w:vAlign w:val="center"/>
          </w:tcPr>
          <w:p w14:paraId="628859F0" w14:textId="77777777" w:rsidR="007D716A" w:rsidRPr="00FB1B5D" w:rsidRDefault="007D716A" w:rsidP="001F1E24">
            <w:pPr>
              <w:spacing w:line="240" w:lineRule="auto"/>
              <w:ind w:firstLineChars="0" w:firstLine="0"/>
            </w:pPr>
            <w:r w:rsidRPr="00FB1B5D">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rPr>
                          </m:ctrlPr>
                        </m:accPr>
                        <m:e>
                          <m:r>
                            <w:rPr>
                              <w:rFonts w:ascii="Cambria Math" w:hAnsi="Cambria Math"/>
                            </w:rPr>
                            <m:t>d</m:t>
                          </m:r>
                        </m:e>
                      </m:acc>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m:r>
                            <m:rPr>
                              <m:sty m:val="p"/>
                            </m:rPr>
                            <w:rPr>
                              <w:rFonts w:ascii="Cambria Math" w:hAnsi="Cambria Math"/>
                            </w:rPr>
                            <m:t>(2</m:t>
                          </m:r>
                          <m:r>
                            <w:rPr>
                              <w:rFonts w:ascii="Cambria Math" w:hAnsi="Cambria Math"/>
                            </w:rPr>
                            <m:t>h</m:t>
                          </m:r>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kth</m:t>
                              </m:r>
                            </m:sub>
                          </m:sSub>
                        </m:e>
                      </m:nary>
                    </m:e>
                  </m:nary>
                </m:e>
              </m:nary>
            </m:oMath>
          </w:p>
        </w:tc>
        <w:tc>
          <w:tcPr>
            <w:tcW w:w="600" w:type="dxa"/>
            <w:vAlign w:val="center"/>
          </w:tcPr>
          <w:p w14:paraId="23EF2C06" w14:textId="46478E10" w:rsidR="007D716A" w:rsidRPr="00FB1B5D" w:rsidRDefault="007D716A" w:rsidP="001F1E24">
            <w:pPr>
              <w:spacing w:line="240" w:lineRule="auto"/>
              <w:ind w:firstLineChars="0" w:firstLine="0"/>
            </w:pPr>
            <w:bookmarkStart w:id="52" w:name="式10"/>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r w:rsidR="00B26F87">
              <w:rPr>
                <w:noProof/>
              </w:rPr>
              <w:t>9</w:t>
            </w:r>
            <w:r w:rsidRPr="00FB1B5D">
              <w:fldChar w:fldCharType="end"/>
            </w:r>
            <w:r w:rsidRPr="00FB1B5D">
              <w:t>)</w:t>
            </w:r>
            <w:bookmarkEnd w:id="52"/>
          </w:p>
        </w:tc>
      </w:tr>
      <w:tr w:rsidR="007D716A" w:rsidRPr="00FB1B5D" w14:paraId="49327B49" w14:textId="77777777" w:rsidTr="001F1E24">
        <w:trPr>
          <w:jc w:val="center"/>
        </w:trPr>
        <w:tc>
          <w:tcPr>
            <w:tcW w:w="709" w:type="dxa"/>
            <w:vAlign w:val="center"/>
          </w:tcPr>
          <w:p w14:paraId="13E6AAA0" w14:textId="77777777" w:rsidR="007D716A" w:rsidRPr="00FB1B5D" w:rsidRDefault="007D716A" w:rsidP="001F1E24">
            <w:pPr>
              <w:spacing w:line="240" w:lineRule="auto"/>
              <w:ind w:firstLineChars="0" w:firstLine="0"/>
            </w:pPr>
          </w:p>
        </w:tc>
        <w:tc>
          <w:tcPr>
            <w:tcW w:w="4536" w:type="dxa"/>
            <w:gridSpan w:val="2"/>
            <w:vAlign w:val="center"/>
          </w:tcPr>
          <w:p w14:paraId="132C81F6" w14:textId="77777777" w:rsidR="007D716A" w:rsidRPr="00FB1B5D" w:rsidRDefault="007D716A" w:rsidP="001F1E24">
            <w:pPr>
              <w:spacing w:line="240" w:lineRule="auto"/>
              <w:ind w:firstLineChars="0" w:firstLine="0"/>
            </w:pPr>
            <w:r w:rsidRPr="00FB1B5D">
              <w:t>Subject to:</w:t>
            </w:r>
          </w:p>
        </w:tc>
        <w:tc>
          <w:tcPr>
            <w:tcW w:w="2485" w:type="dxa"/>
            <w:vAlign w:val="center"/>
          </w:tcPr>
          <w:p w14:paraId="2D8278EF" w14:textId="77777777" w:rsidR="007D716A" w:rsidRPr="00FB1B5D" w:rsidRDefault="007D716A" w:rsidP="001F1E24">
            <w:pPr>
              <w:spacing w:line="240" w:lineRule="auto"/>
              <w:ind w:firstLineChars="0" w:firstLine="0"/>
            </w:pPr>
          </w:p>
        </w:tc>
        <w:tc>
          <w:tcPr>
            <w:tcW w:w="600" w:type="dxa"/>
            <w:vAlign w:val="center"/>
          </w:tcPr>
          <w:p w14:paraId="01663601" w14:textId="77777777" w:rsidR="007D716A" w:rsidRPr="00FB1B5D" w:rsidRDefault="007D716A" w:rsidP="001F1E24">
            <w:pPr>
              <w:spacing w:line="240" w:lineRule="auto"/>
              <w:ind w:firstLineChars="0" w:firstLine="0"/>
            </w:pPr>
          </w:p>
        </w:tc>
      </w:tr>
      <w:tr w:rsidR="007D716A" w:rsidRPr="00FB1B5D" w14:paraId="37379FA4" w14:textId="77777777" w:rsidTr="001F1E24">
        <w:trPr>
          <w:jc w:val="center"/>
        </w:trPr>
        <w:tc>
          <w:tcPr>
            <w:tcW w:w="709" w:type="dxa"/>
            <w:vAlign w:val="center"/>
          </w:tcPr>
          <w:p w14:paraId="30B07ED5" w14:textId="77777777" w:rsidR="007D716A" w:rsidRPr="00FB1B5D" w:rsidRDefault="007D716A" w:rsidP="001F1E24">
            <w:pPr>
              <w:spacing w:line="240" w:lineRule="auto"/>
              <w:ind w:firstLineChars="0" w:firstLine="0"/>
            </w:pPr>
          </w:p>
        </w:tc>
        <w:tc>
          <w:tcPr>
            <w:tcW w:w="4536" w:type="dxa"/>
            <w:gridSpan w:val="2"/>
            <w:vAlign w:val="center"/>
          </w:tcPr>
          <w:p w14:paraId="7DFE721D" w14:textId="6A1E5349" w:rsidR="007D716A" w:rsidRPr="00FB1B5D" w:rsidRDefault="007D716A" w:rsidP="004E4939">
            <w:pPr>
              <w:spacing w:line="240" w:lineRule="auto"/>
              <w:ind w:firstLineChars="86" w:firstLine="181"/>
            </w:pPr>
            <w:r w:rsidRPr="00FB1B5D">
              <w:t>(2) - (</w:t>
            </w:r>
            <w:r w:rsidR="000A671F">
              <w:t>6</w:t>
            </w:r>
            <w:r w:rsidRPr="00FB1B5D">
              <w:t xml:space="preserve">), </w:t>
            </w:r>
            <w:r w:rsidRPr="00FB1B5D">
              <w:rPr>
                <w:rFonts w:cs="Times New Roman"/>
              </w:rPr>
              <w:t>(</w:t>
            </w:r>
            <w:r w:rsidR="000A671F">
              <w:rPr>
                <w:rFonts w:cs="Times New Roman"/>
              </w:rPr>
              <w:t>8</w:t>
            </w:r>
            <w:r w:rsidRPr="00FB1B5D">
              <w:rPr>
                <w:rFonts w:cs="Times New Roman"/>
              </w:rPr>
              <w:t>)</w:t>
            </w:r>
          </w:p>
        </w:tc>
        <w:tc>
          <w:tcPr>
            <w:tcW w:w="2485" w:type="dxa"/>
            <w:vAlign w:val="center"/>
          </w:tcPr>
          <w:p w14:paraId="256CC057" w14:textId="77777777" w:rsidR="007D716A" w:rsidRPr="00FB1B5D" w:rsidRDefault="007D716A" w:rsidP="001F1E24">
            <w:pPr>
              <w:spacing w:line="240" w:lineRule="auto"/>
              <w:ind w:firstLineChars="0" w:firstLine="0"/>
            </w:pPr>
          </w:p>
        </w:tc>
        <w:tc>
          <w:tcPr>
            <w:tcW w:w="600" w:type="dxa"/>
            <w:vAlign w:val="center"/>
          </w:tcPr>
          <w:p w14:paraId="581BA28B" w14:textId="77777777" w:rsidR="007D716A" w:rsidRPr="00FB1B5D" w:rsidRDefault="007D716A" w:rsidP="001F1E24">
            <w:pPr>
              <w:spacing w:line="240" w:lineRule="auto"/>
              <w:ind w:firstLineChars="0" w:firstLine="0"/>
            </w:pPr>
          </w:p>
        </w:tc>
      </w:tr>
      <w:tr w:rsidR="007D716A" w:rsidRPr="00FB1B5D" w14:paraId="38939C87" w14:textId="77777777" w:rsidTr="001F1E24">
        <w:trPr>
          <w:jc w:val="center"/>
        </w:trPr>
        <w:tc>
          <w:tcPr>
            <w:tcW w:w="709" w:type="dxa"/>
            <w:vAlign w:val="center"/>
          </w:tcPr>
          <w:p w14:paraId="6BF414B1" w14:textId="77777777" w:rsidR="007D716A" w:rsidRPr="00FB1B5D" w:rsidRDefault="007D716A" w:rsidP="001F1E24">
            <w:pPr>
              <w:spacing w:line="240" w:lineRule="auto"/>
              <w:ind w:firstLineChars="0" w:firstLine="0"/>
            </w:pPr>
          </w:p>
        </w:tc>
        <w:tc>
          <w:tcPr>
            <w:tcW w:w="4536" w:type="dxa"/>
            <w:gridSpan w:val="2"/>
            <w:vAlign w:val="center"/>
          </w:tcPr>
          <w:p w14:paraId="0DCABA66" w14:textId="77777777" w:rsidR="007D716A" w:rsidRPr="00FB1B5D" w:rsidRDefault="00ED3E8A" w:rsidP="006C70D0">
            <w:pPr>
              <w:pStyle w:val="af"/>
              <w:ind w:firstLineChars="100" w:firstLine="210"/>
              <w:jc w:val="both"/>
              <w:rPr>
                <w:szCs w:val="21"/>
              </w:rPr>
            </w:pPr>
            <m:oMath>
              <m:nary>
                <m:naryPr>
                  <m:chr m:val="∑"/>
                  <m:limLoc m:val="subSup"/>
                  <m:ctrlPr>
                    <w:rPr>
                      <w:rFonts w:ascii="Cambria Math" w:hAnsi="Cambria Math"/>
                      <w:szCs w:val="21"/>
                    </w:rPr>
                  </m:ctrlPr>
                </m:naryPr>
                <m:sub>
                  <m:r>
                    <w:rPr>
                      <w:rFonts w:ascii="Cambria Math" w:hAnsi="Cambria Math"/>
                      <w:szCs w:val="21"/>
                    </w:rPr>
                    <m:t>h</m:t>
                  </m:r>
                  <m:r>
                    <m:rPr>
                      <m:sty m:val="p"/>
                    </m:rPr>
                    <w:rPr>
                      <w:rFonts w:ascii="Cambria Math" w:hAnsi="Cambria Math"/>
                      <w:szCs w:val="21"/>
                    </w:rPr>
                    <m:t>=1</m:t>
                  </m:r>
                </m:sub>
                <m:sup>
                  <m:sSub>
                    <m:sSubPr>
                      <m:ctrlPr>
                        <w:rPr>
                          <w:rFonts w:ascii="Cambria Math" w:hAnsi="Cambria Math"/>
                          <w:szCs w:val="21"/>
                        </w:rPr>
                      </m:ctrlPr>
                    </m:sSubPr>
                    <m:e>
                      <m:r>
                        <w:rPr>
                          <w:rFonts w:ascii="Cambria Math" w:hAnsi="Cambria Math"/>
                          <w:szCs w:val="21"/>
                        </w:rPr>
                        <m:t>H</m:t>
                      </m:r>
                    </m:e>
                    <m:sub>
                      <m:r>
                        <w:rPr>
                          <w:rFonts w:ascii="Cambria Math" w:hAnsi="Cambria Math"/>
                          <w:szCs w:val="21"/>
                        </w:rPr>
                        <m:t>kt</m:t>
                      </m:r>
                    </m:sub>
                  </m:sSub>
                </m:sup>
                <m:e>
                  <w:bookmarkStart w:id="53" w:name="OLE_LINK22"/>
                  <w:bookmarkStart w:id="54" w:name="OLE_LINK68"/>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w:bookmarkEnd w:id="53"/>
                  <w:bookmarkEnd w:id="54"/>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hint="eastAsia"/>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szCs w:val="21"/>
                            </w:rPr>
                          </m:ctrlPr>
                        </m:naryPr>
                        <m:sub>
                          <m:r>
                            <w:rPr>
                              <w:rFonts w:ascii="Cambria Math" w:hAnsi="Cambria Math"/>
                              <w:szCs w:val="21"/>
                            </w:rPr>
                            <m:t>τ=</m:t>
                          </m:r>
                          <m:r>
                            <m:rPr>
                              <m:sty m:val="p"/>
                            </m:rPr>
                            <w:rPr>
                              <w:rFonts w:ascii="Cambria Math" w:hAnsi="Cambria Math"/>
                              <w:szCs w:val="21"/>
                            </w:rPr>
                            <m:t>max⁡{</m:t>
                          </m:r>
                          <m:sSub>
                            <m:sSubPr>
                              <m:ctrlPr>
                                <w:rPr>
                                  <w:rFonts w:ascii="Cambria Math" w:hAnsi="Cambria Math"/>
                                  <w:szCs w:val="21"/>
                                </w:rPr>
                              </m:ctrlPr>
                            </m:sSubPr>
                            <m:e>
                              <m:r>
                                <w:rPr>
                                  <w:rFonts w:ascii="Cambria Math" w:hAnsi="Cambria Math"/>
                                  <w:szCs w:val="21"/>
                                </w:rPr>
                                <m:t>es</m:t>
                              </m:r>
                            </m:e>
                            <m:sub>
                              <m:r>
                                <w:rPr>
                                  <w:rFonts w:ascii="Cambria Math" w:hAnsi="Cambria Math"/>
                                  <w:szCs w:val="21"/>
                                </w:rPr>
                                <m:t>i</m:t>
                              </m:r>
                            </m:sub>
                          </m:sSub>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r>
                            <m:rPr>
                              <m:sty m:val="p"/>
                            </m:rPr>
                            <w:rPr>
                              <w:rFonts w:ascii="Cambria Math" w:hAnsi="Cambria Math"/>
                              <w:szCs w:val="21"/>
                            </w:rPr>
                            <m:t>+1}</m:t>
                          </m:r>
                        </m:sub>
                        <m:sup>
                          <m:r>
                            <m:rPr>
                              <m:sty m:val="p"/>
                            </m:rPr>
                            <w:rPr>
                              <w:rFonts w:ascii="Cambria Math" w:hAnsi="Cambria Math"/>
                              <w:szCs w:val="21"/>
                            </w:rPr>
                            <m:t>min⁡{</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ls</m:t>
                              </m:r>
                            </m:e>
                            <m:sub>
                              <m:r>
                                <w:rPr>
                                  <w:rFonts w:ascii="Cambria Math" w:hAnsi="Cambria Math"/>
                                  <w:szCs w:val="21"/>
                                </w:rPr>
                                <m:t>i</m:t>
                              </m:r>
                            </m:sub>
                          </m:sSub>
                          <m:r>
                            <m:rPr>
                              <m:sty m:val="p"/>
                            </m:rPr>
                            <w:rPr>
                              <w:rFonts w:ascii="Cambria Math" w:hAnsi="Cambria Math"/>
                              <w:szCs w:val="21"/>
                            </w:rPr>
                            <m:t>}</m:t>
                          </m:r>
                        </m:sup>
                        <m:e>
                          <m:sSub>
                            <m:sSubPr>
                              <m:ctrlPr>
                                <w:rPr>
                                  <w:rFonts w:ascii="Cambria Math" w:hAnsi="Cambria Math"/>
                                  <w:szCs w:val="21"/>
                                </w:rPr>
                              </m:ctrlPr>
                            </m:sSubPr>
                            <m:e>
                              <m:r>
                                <w:rPr>
                                  <w:rFonts w:ascii="Cambria Math" w:hAnsi="Cambria Math"/>
                                  <w:szCs w:val="21"/>
                                </w:rPr>
                                <m:t>x</m:t>
                              </m:r>
                            </m:e>
                            <m:sub>
                              <m:r>
                                <w:rPr>
                                  <w:rFonts w:ascii="Cambria Math" w:hAnsi="Cambria Math"/>
                                  <w:szCs w:val="21"/>
                                </w:rPr>
                                <m:t>iτ</m:t>
                              </m:r>
                            </m:sub>
                          </m:sSub>
                        </m:e>
                      </m:nary>
                    </m:e>
                  </m:nary>
                </m:e>
              </m:nary>
            </m:oMath>
            <w:r w:rsidR="007D716A" w:rsidRPr="00FB1B5D">
              <w:rPr>
                <w:szCs w:val="21"/>
              </w:rPr>
              <w:t xml:space="preserve"> </w:t>
            </w:r>
            <w:r w:rsidR="004E4939">
              <w:rPr>
                <w:szCs w:val="21"/>
              </w:rPr>
              <w:t xml:space="preserve"> </w:t>
            </w:r>
          </w:p>
        </w:tc>
        <w:tc>
          <w:tcPr>
            <w:tcW w:w="2485" w:type="dxa"/>
            <w:vAlign w:val="center"/>
          </w:tcPr>
          <w:p w14:paraId="355D8457" w14:textId="77777777" w:rsidR="007D716A" w:rsidRPr="00FB1B5D" w:rsidRDefault="007D716A" w:rsidP="001F1E24">
            <w:pPr>
              <w:spacing w:line="240" w:lineRule="auto"/>
              <w:ind w:firstLineChars="0" w:firstLine="0"/>
            </w:pPr>
            <m:oMath>
              <m:r>
                <w:rPr>
                  <w:rFonts w:ascii="Cambria Math" w:hAnsi="Cambria Math"/>
                </w:rPr>
                <m:t>k</m:t>
              </m:r>
              <m:r>
                <m:rPr>
                  <m:sty m:val="p"/>
                </m:rPr>
                <w:rPr>
                  <w:rFonts w:ascii="Cambria Math" w:hAnsi="Cambria Math"/>
                </w:rPr>
                <m:t>=</m:t>
              </m:r>
              <m:r>
                <w:rPr>
                  <w:rFonts w:ascii="Cambria Math" w:hAnsi="Cambria Math"/>
                </w:rPr>
                <m:t>1,…,K</m:t>
              </m:r>
            </m:oMath>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5FAADAAA" w14:textId="286E0DD5" w:rsidR="007D716A" w:rsidRPr="00FB1B5D" w:rsidRDefault="007D716A" w:rsidP="001F1E24">
            <w:pPr>
              <w:spacing w:line="240" w:lineRule="auto"/>
              <w:ind w:firstLineChars="0" w:firstLine="0"/>
            </w:pPr>
            <w:bookmarkStart w:id="55" w:name="式11"/>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r w:rsidR="00B26F87">
              <w:rPr>
                <w:noProof/>
              </w:rPr>
              <w:t>10</w:t>
            </w:r>
            <w:r w:rsidRPr="00FB1B5D">
              <w:fldChar w:fldCharType="end"/>
            </w:r>
            <w:r w:rsidRPr="00FB1B5D">
              <w:t>)</w:t>
            </w:r>
            <w:bookmarkEnd w:id="55"/>
          </w:p>
        </w:tc>
      </w:tr>
      <w:tr w:rsidR="007D716A" w:rsidRPr="00FB1B5D" w14:paraId="4544F918" w14:textId="77777777" w:rsidTr="001F1E24">
        <w:trPr>
          <w:jc w:val="center"/>
        </w:trPr>
        <w:tc>
          <w:tcPr>
            <w:tcW w:w="709" w:type="dxa"/>
            <w:vAlign w:val="center"/>
          </w:tcPr>
          <w:p w14:paraId="11E8A8AF" w14:textId="77777777" w:rsidR="007D716A" w:rsidRPr="00FB1B5D" w:rsidRDefault="007D716A" w:rsidP="001F1E24">
            <w:pPr>
              <w:spacing w:line="240" w:lineRule="auto"/>
              <w:ind w:firstLineChars="0" w:firstLine="0"/>
            </w:pPr>
          </w:p>
        </w:tc>
        <w:tc>
          <w:tcPr>
            <w:tcW w:w="2835" w:type="dxa"/>
            <w:vAlign w:val="center"/>
          </w:tcPr>
          <w:p w14:paraId="259BF98C" w14:textId="77777777" w:rsidR="007D716A" w:rsidRPr="00FB1B5D" w:rsidRDefault="00ED3E8A" w:rsidP="001F1E24">
            <w:pPr>
              <w:spacing w:line="240" w:lineRule="auto"/>
              <w:ind w:firstLineChars="100" w:firstLine="210"/>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kth</m:t>
                  </m:r>
                </m:sub>
              </m:sSub>
              <m:r>
                <m:rPr>
                  <m:sty m:val="p"/>
                </m:rPr>
                <w:rPr>
                  <w:rFonts w:ascii="Cambria Math" w:hAnsi="Cambria Math"/>
                </w:rPr>
                <m:t>={0,1}</m:t>
              </m:r>
            </m:oMath>
            <w:r w:rsidR="007D716A" w:rsidRPr="00FB1B5D">
              <w:rPr>
                <w:rFonts w:cs="Times New Roman"/>
              </w:rPr>
              <w:t xml:space="preserve"> </w:t>
            </w:r>
          </w:p>
        </w:tc>
        <w:tc>
          <w:tcPr>
            <w:tcW w:w="4186" w:type="dxa"/>
            <w:gridSpan w:val="2"/>
            <w:vAlign w:val="center"/>
          </w:tcPr>
          <w:p w14:paraId="6BC13DA2" w14:textId="77777777" w:rsidR="007D716A" w:rsidRPr="00FB1B5D" w:rsidRDefault="007D716A" w:rsidP="001F1E24">
            <w:pPr>
              <w:spacing w:line="240" w:lineRule="auto"/>
              <w:ind w:firstLineChars="0" w:firstLine="0"/>
              <w:rPr>
                <w:rFonts w:cs="Times New Roman"/>
              </w:rPr>
            </w:pPr>
            <m:oMath>
              <m:r>
                <w:rPr>
                  <w:rFonts w:ascii="Cambria Math" w:hAnsi="Cambria Math"/>
                </w:rPr>
                <m:t>h</m:t>
              </m:r>
              <m:r>
                <m:rPr>
                  <m:sty m:val="p"/>
                </m:rPr>
                <w:rPr>
                  <w:rFonts w:ascii="Cambria Math" w:hAnsi="Cambria Math"/>
                </w:rPr>
                <m:t>=</m:t>
              </m:r>
              <m:r>
                <w:rPr>
                  <w:rFonts w:ascii="Cambria Math" w:hAnsi="Cambria Math"/>
                </w:rPr>
                <m:t xml:space="preserve">1,…, </m:t>
              </m:r>
              <m:sSub>
                <m:sSubPr>
                  <m:ctrlPr>
                    <w:rPr>
                      <w:rFonts w:ascii="Cambria Math" w:hAnsi="Cambria Math" w:cs="宋体"/>
                    </w:rPr>
                  </m:ctrlPr>
                </m:sSubPr>
                <m:e>
                  <m:r>
                    <w:rPr>
                      <w:rFonts w:ascii="Cambria Math" w:hAnsi="Cambria Math"/>
                    </w:rPr>
                    <m:t>H</m:t>
                  </m:r>
                </m:e>
                <m:sub>
                  <m:r>
                    <w:rPr>
                      <w:rFonts w:ascii="Cambria Math" w:hAnsi="Cambria Math"/>
                    </w:rPr>
                    <m:t>kt</m:t>
                  </m:r>
                </m:sub>
              </m:sSub>
            </m:oMath>
            <w:r w:rsidRPr="00FB1B5D">
              <w:t xml:space="preserve">; </w:t>
            </w:r>
            <m:oMath>
              <m:r>
                <w:rPr>
                  <w:rFonts w:ascii="Cambria Math" w:hAnsi="Cambria Math"/>
                </w:rPr>
                <m:t>k</m:t>
              </m:r>
              <m:r>
                <m:rPr>
                  <m:sty m:val="p"/>
                </m:rPr>
                <w:rPr>
                  <w:rFonts w:ascii="Cambria Math" w:hAnsi="Cambria Math"/>
                </w:rPr>
                <m:t>=</m:t>
              </m:r>
              <m:r>
                <w:rPr>
                  <w:rFonts w:ascii="Cambria Math" w:hAnsi="Cambria Math"/>
                </w:rPr>
                <m:t>1,…,K</m:t>
              </m:r>
            </m:oMath>
            <w:r w:rsidRPr="00FB1B5D">
              <w:rPr>
                <w:rFonts w:hint="eastAsia"/>
              </w:rPr>
              <w:t>;</w:t>
            </w:r>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600" w:type="dxa"/>
            <w:vAlign w:val="center"/>
          </w:tcPr>
          <w:p w14:paraId="6F665E85" w14:textId="68B7479F" w:rsidR="007D716A" w:rsidRPr="00FB1B5D" w:rsidRDefault="007D716A" w:rsidP="001F1E24">
            <w:pPr>
              <w:spacing w:line="240" w:lineRule="auto"/>
              <w:ind w:firstLineChars="0" w:firstLine="0"/>
            </w:pPr>
            <w:bookmarkStart w:id="56" w:name="式12"/>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r w:rsidR="00B26F87">
              <w:rPr>
                <w:noProof/>
              </w:rPr>
              <w:t>11</w:t>
            </w:r>
            <w:r w:rsidRPr="00FB1B5D">
              <w:fldChar w:fldCharType="end"/>
            </w:r>
            <w:r w:rsidRPr="00FB1B5D">
              <w:t>)</w:t>
            </w:r>
            <w:bookmarkEnd w:id="56"/>
          </w:p>
        </w:tc>
      </w:tr>
    </w:tbl>
    <w:p w14:paraId="0214F367" w14:textId="77777777" w:rsidR="007D716A" w:rsidRPr="00A57B74" w:rsidRDefault="007D716A" w:rsidP="001F1E24">
      <w:pPr>
        <w:ind w:firstLine="422"/>
      </w:pPr>
      <w:r w:rsidRPr="00A57B74">
        <w:rPr>
          <w:b/>
        </w:rPr>
        <w:t>Proof</w:t>
      </w:r>
      <w:r w:rsidRPr="00A57B74">
        <w:t xml:space="preserve">: Following </w:t>
      </w:r>
      <w:r>
        <w:rPr>
          <w:noProof/>
        </w:rPr>
        <w:t>Rieck et al. (2012)</w:t>
      </w:r>
      <w:r w:rsidRPr="00A57B74">
        <w:t xml:space="preserve">, we introduce a binary </w:t>
      </w:r>
      <w:r w:rsidRPr="007001DA">
        <w:t>variable</w:t>
      </w:r>
      <w:r w:rsidRPr="00A57B74">
        <w:t xml:space="preserv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to indicate whether the usage of resource </w:t>
      </w:r>
      <m:oMath>
        <m:r>
          <w:rPr>
            <w:rFonts w:ascii="Cambria Math" w:hAnsi="Cambria Math"/>
          </w:rPr>
          <m:t>k</m:t>
        </m:r>
      </m:oMath>
      <w:r w:rsidRPr="00A57B74">
        <w:t xml:space="preserve"> at time </w:t>
      </w:r>
      <m:oMath>
        <m:r>
          <w:rPr>
            <w:rFonts w:ascii="Cambria Math" w:hAnsi="Cambria Math"/>
          </w:rPr>
          <m:t>t</m:t>
        </m:r>
      </m:oMath>
      <w:r w:rsidRPr="00A57B74">
        <w:t xml:space="preserve"> reaches </w:t>
      </w:r>
      <m:oMath>
        <m:r>
          <w:rPr>
            <w:rFonts w:ascii="Cambria Math" w:hAnsi="Cambria Math"/>
          </w:rPr>
          <m:t>h</m:t>
        </m:r>
      </m:oMath>
      <w:r w:rsidRPr="00A57B74">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1274"/>
      </w:tblGrid>
      <w:tr w:rsidR="007D716A" w:rsidRPr="008033D8" w14:paraId="4D74106F" w14:textId="77777777" w:rsidTr="001F1E24">
        <w:tc>
          <w:tcPr>
            <w:tcW w:w="7230" w:type="dxa"/>
            <w:vAlign w:val="center"/>
          </w:tcPr>
          <w:p w14:paraId="78CA562F" w14:textId="77777777" w:rsidR="007D716A" w:rsidRPr="00F528A3" w:rsidRDefault="00ED3E8A" w:rsidP="001F1E24">
            <w:pPr>
              <w:pStyle w:val="af"/>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&amp;if the usage of resource </m:t>
                      </m:r>
                      <m:r>
                        <w:rPr>
                          <w:rFonts w:ascii="Cambria Math" w:hAnsi="Cambria Math"/>
                          <w:szCs w:val="21"/>
                        </w:rPr>
                        <m:t>k</m:t>
                      </m:r>
                      <m:r>
                        <m:rPr>
                          <m:sty m:val="p"/>
                        </m:rPr>
                        <w:rPr>
                          <w:rFonts w:ascii="Cambria Math" w:hAnsi="Cambria Math"/>
                          <w:szCs w:val="21"/>
                        </w:rPr>
                        <m:t xml:space="preserve"> reaches </m:t>
                      </m:r>
                      <m:r>
                        <w:rPr>
                          <w:rFonts w:ascii="Cambria Math" w:hAnsi="Cambria Math"/>
                          <w:szCs w:val="21"/>
                        </w:rPr>
                        <m:t>h</m:t>
                      </m:r>
                      <m:r>
                        <m:rPr>
                          <m:sty m:val="p"/>
                        </m:rPr>
                        <w:rPr>
                          <w:rFonts w:ascii="Cambria Math" w:hAnsi="Cambria Math"/>
                          <w:szCs w:val="21"/>
                        </w:rPr>
                        <m:t xml:space="preserve"> at time </m:t>
                      </m:r>
                      <m:r>
                        <w:rPr>
                          <w:rFonts w:ascii="Cambria Math" w:hAnsi="Cambria Math"/>
                          <w:szCs w:val="21"/>
                        </w:rPr>
                        <m:t>t</m:t>
                      </m:r>
                    </m:e>
                    <m:e>
                      <m:r>
                        <m:rPr>
                          <m:sty m:val="p"/>
                        </m:rPr>
                        <w:rPr>
                          <w:rFonts w:ascii="Cambria Math" w:hAnsi="Cambria Math"/>
                          <w:szCs w:val="21"/>
                        </w:rPr>
                        <m:t>0,  &amp;otherwise</m:t>
                      </m:r>
                    </m:e>
                  </m:eqArr>
                </m:e>
              </m:d>
            </m:oMath>
            <w:r w:rsidR="007D716A" w:rsidRPr="00F528A3">
              <w:rPr>
                <w:rFonts w:hint="eastAsia"/>
                <w:szCs w:val="21"/>
              </w:rPr>
              <w:t xml:space="preserve"> </w:t>
            </w:r>
          </w:p>
        </w:tc>
        <w:tc>
          <w:tcPr>
            <w:tcW w:w="1274" w:type="dxa"/>
            <w:vAlign w:val="center"/>
          </w:tcPr>
          <w:p w14:paraId="055949E2" w14:textId="10B09BC7" w:rsidR="007D716A" w:rsidRPr="00F528A3" w:rsidRDefault="007D716A" w:rsidP="001F1E24">
            <w:pPr>
              <w:pStyle w:val="af"/>
              <w:rPr>
                <w:szCs w:val="21"/>
              </w:rPr>
            </w:pPr>
            <w:r w:rsidRPr="00F528A3">
              <w:rPr>
                <w:szCs w:val="21"/>
              </w:rPr>
              <w:t xml:space="preserve">      (</w:t>
            </w:r>
            <w:r w:rsidRPr="00F528A3">
              <w:rPr>
                <w:szCs w:val="21"/>
              </w:rPr>
              <w:fldChar w:fldCharType="begin"/>
            </w:r>
            <w:r w:rsidRPr="00F528A3">
              <w:rPr>
                <w:szCs w:val="21"/>
              </w:rPr>
              <w:instrText xml:space="preserve"> SEQ </w:instrText>
            </w:r>
            <w:r w:rsidRPr="00F528A3">
              <w:rPr>
                <w:rFonts w:hint="eastAsia"/>
                <w:szCs w:val="21"/>
              </w:rPr>
              <w:instrText>第二章公式</w:instrText>
            </w:r>
            <w:r w:rsidRPr="00F528A3">
              <w:rPr>
                <w:szCs w:val="21"/>
              </w:rPr>
              <w:instrText xml:space="preserve"> \* ARABIC </w:instrText>
            </w:r>
            <w:r w:rsidRPr="00F528A3">
              <w:rPr>
                <w:szCs w:val="21"/>
              </w:rPr>
              <w:fldChar w:fldCharType="separate"/>
            </w:r>
            <w:r w:rsidR="00B26F87">
              <w:rPr>
                <w:noProof/>
                <w:szCs w:val="21"/>
              </w:rPr>
              <w:t>12</w:t>
            </w:r>
            <w:r w:rsidRPr="00F528A3">
              <w:rPr>
                <w:szCs w:val="21"/>
              </w:rPr>
              <w:fldChar w:fldCharType="end"/>
            </w:r>
            <w:r w:rsidRPr="00F528A3">
              <w:rPr>
                <w:szCs w:val="21"/>
              </w:rPr>
              <w:t>)</w:t>
            </w:r>
          </w:p>
        </w:tc>
      </w:tr>
    </w:tbl>
    <w:p w14:paraId="78A7480A" w14:textId="6254E819" w:rsidR="007D716A" w:rsidRPr="00A57B74" w:rsidRDefault="007D716A" w:rsidP="001F1E24">
      <w:pPr>
        <w:ind w:firstLine="420"/>
      </w:pPr>
      <w:r w:rsidRPr="00A57B74">
        <w:t xml:space="preserve">The auxiliary </w:t>
      </w:r>
      <w:r w:rsidR="007001DA" w:rsidRPr="00E658B4">
        <w:rPr>
          <w:color w:val="0070C0"/>
        </w:rPr>
        <w:t>parameter</w:t>
      </w:r>
      <w:r w:rsidRPr="00A57B74">
        <w:t xml:space="preserve"> </w:t>
      </w:r>
      <m:oMath>
        <m:sSub>
          <m:sSubPr>
            <m:ctrlPr>
              <w:rPr>
                <w:rFonts w:ascii="Cambria Math" w:hAnsi="Cambria Math"/>
                <w:i/>
                <w:szCs w:val="22"/>
              </w:rPr>
            </m:ctrlPr>
          </m:sSubPr>
          <m:e>
            <m:r>
              <w:rPr>
                <w:rFonts w:ascii="Cambria Math" w:hAnsi="Cambria Math"/>
              </w:rPr>
              <m:t>H</m:t>
            </m:r>
          </m:e>
          <m:sub>
            <m:r>
              <w:rPr>
                <w:rFonts w:ascii="Cambria Math" w:hAnsi="Cambria Math"/>
              </w:rPr>
              <m:t>kt</m:t>
            </m:r>
          </m:sub>
        </m:sSub>
        <m:r>
          <w:rPr>
            <w:rFonts w:ascii="Cambria Math" w:hAnsi="Cambria Math"/>
            <w:szCs w:val="22"/>
          </w:rPr>
          <m:t xml:space="preserve"> </m:t>
        </m:r>
      </m:oMath>
      <w:r w:rsidRPr="00A57B74">
        <w:t>(</w:t>
      </w:r>
      <m:oMath>
        <m:r>
          <m:rPr>
            <m:sty m:val="p"/>
          </m:rPr>
          <w:rPr>
            <w:rFonts w:ascii="Cambria Math" w:hAnsi="Cambria Math" w:hint="eastAsia"/>
          </w:rPr>
          <m:t>0</m:t>
        </m:r>
        <m:r>
          <m:rPr>
            <m:sty m:val="p"/>
          </m:rPr>
          <w:rPr>
            <w:rFonts w:ascii="Cambria Math" w:hAnsi="Cambria Math" w:hint="eastAsia"/>
          </w:rPr>
          <m:t>≤</m:t>
        </m:r>
        <m:sSub>
          <m:sSubPr>
            <m:ctrlPr>
              <w:rPr>
                <w:rFonts w:ascii="Cambria Math" w:hAnsi="Cambria Math"/>
                <w:szCs w:val="22"/>
              </w:rPr>
            </m:ctrlPr>
          </m:sSubPr>
          <m:e>
            <m:r>
              <w:rPr>
                <w:rFonts w:ascii="Cambria Math" w:hAnsi="Cambria Math"/>
              </w:rPr>
              <m:t>u</m:t>
            </m:r>
          </m:e>
          <m:sub>
            <m:r>
              <w:rPr>
                <w:rFonts w:ascii="Cambria Math" w:hAnsi="Cambria Math"/>
              </w:rPr>
              <m:t>kt</m:t>
            </m:r>
          </m:sub>
        </m:sSub>
        <m:r>
          <w:rPr>
            <w:rFonts w:ascii="Cambria Math" w:hAnsi="Cambria Math" w:hint="eastAsia"/>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r>
          <m:rPr>
            <m:sty m:val="p"/>
          </m:rPr>
          <w:rPr>
            <w:rFonts w:ascii="Cambria Math" w:hAnsi="Cambria Math"/>
            <w:szCs w:val="22"/>
          </w:rPr>
          <m:t>)</m:t>
        </m:r>
      </m:oMath>
      <w:r w:rsidRPr="00A57B74">
        <w:t xml:space="preserve"> represents the maximum usage of resource </w:t>
      </w:r>
      <m:oMath>
        <m:r>
          <w:rPr>
            <w:rFonts w:ascii="Cambria Math" w:hAnsi="Cambria Math"/>
          </w:rPr>
          <m:t>k</m:t>
        </m:r>
      </m:oMath>
      <w:r w:rsidRPr="00A57B74">
        <w:t xml:space="preserve"> at time </w:t>
      </w:r>
      <m:oMath>
        <m:r>
          <w:rPr>
            <w:rFonts w:ascii="Cambria Math" w:hAnsi="Cambria Math"/>
          </w:rPr>
          <m:t>t</m:t>
        </m:r>
      </m:oMath>
      <w:r w:rsidRPr="00A57B74">
        <w:t>. We discretize the resource usage into [0, 1], [1, 2],..., [</w:t>
      </w:r>
      <m:oMath>
        <m:sSub>
          <m:sSubPr>
            <m:ctrlPr>
              <w:rPr>
                <w:rFonts w:ascii="Cambria Math" w:hAnsi="Cambria Math"/>
                <w:szCs w:val="22"/>
              </w:rPr>
            </m:ctrlPr>
          </m:sSubPr>
          <m:e>
            <m:r>
              <w:rPr>
                <w:rFonts w:ascii="Cambria Math" w:hAnsi="Cambria Math"/>
              </w:rPr>
              <m:t>H</m:t>
            </m:r>
          </m:e>
          <m:sub>
            <m:r>
              <w:rPr>
                <w:rFonts w:ascii="Cambria Math" w:hAnsi="Cambria Math"/>
              </w:rPr>
              <m:t>kt-1</m:t>
            </m:r>
          </m:sub>
        </m:sSub>
        <m:r>
          <w:rPr>
            <w:rFonts w:ascii="Cambria Math" w:hAnsi="Cambria Math"/>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oMath>
      <w:r w:rsidRPr="00A57B74">
        <w:t>]</w:t>
      </w:r>
      <w:r w:rsidRPr="00A57B74">
        <w:rPr>
          <w:rFonts w:cs="Times New Roman"/>
        </w:rPr>
        <w:t>;</w:t>
      </w:r>
      <w:r w:rsidRPr="00A57B74">
        <w:t xml:space="preserve"> then</w:t>
      </w:r>
      <w:r w:rsidRPr="00A57B74">
        <w:rPr>
          <w:rFonts w:cs="Times New Roman"/>
        </w:rPr>
        <w:t>,</w:t>
      </w:r>
      <w:r w:rsidRPr="00A57B74">
        <w:t xml:space="preserve"> the variable </w:t>
      </w:r>
      <m:oMath>
        <m:sSub>
          <m:sSubPr>
            <m:ctrlPr>
              <w:rPr>
                <w:rFonts w:ascii="Cambria Math" w:hAnsi="Cambria Math"/>
                <w:szCs w:val="22"/>
              </w:rPr>
            </m:ctrlPr>
          </m:sSubPr>
          <m:e>
            <m:r>
              <w:rPr>
                <w:rFonts w:ascii="Cambria Math" w:hAnsi="Cambria Math"/>
              </w:rPr>
              <m:t>u</m:t>
            </m:r>
          </m:e>
          <m:sub>
            <m:r>
              <w:rPr>
                <w:rFonts w:ascii="Cambria Math" w:hAnsi="Cambria Math"/>
              </w:rPr>
              <m:t>kt</m:t>
            </m:r>
          </m:sub>
        </m:sSub>
      </m:oMath>
      <w:r w:rsidRPr="00A57B74">
        <w:t xml:space="preserve"> in the objective function (1) can be expressed by a binary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as follows: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126"/>
      </w:tblGrid>
      <w:tr w:rsidR="007D716A" w:rsidRPr="00A57B74" w14:paraId="6E2E2D23" w14:textId="77777777" w:rsidTr="001F1E24">
        <w:tc>
          <w:tcPr>
            <w:tcW w:w="6379" w:type="dxa"/>
            <w:vAlign w:val="center"/>
          </w:tcPr>
          <w:p w14:paraId="4483A00B" w14:textId="77777777" w:rsidR="007D716A" w:rsidRPr="00A57B74" w:rsidRDefault="00ED3E8A" w:rsidP="001F1E24">
            <w:pPr>
              <w:pStyle w:val="af"/>
            </w:pPr>
            <m:oMath>
              <m:sSub>
                <m:sSubPr>
                  <m:ctrlPr>
                    <w:rPr>
                      <w:rFonts w:ascii="Cambria Math" w:hAnsi="Cambria Math"/>
                      <w:szCs w:val="22"/>
                    </w:rPr>
                  </m:ctrlPr>
                </m:sSubPr>
                <m:e>
                  <m:r>
                    <w:rPr>
                      <w:rFonts w:ascii="Cambria Math" w:hAnsi="Cambria Math"/>
                    </w:rPr>
                    <m:t>u</m:t>
                  </m:r>
                </m:e>
                <m:sub>
                  <m:r>
                    <w:rPr>
                      <w:rFonts w:ascii="Cambria Math" w:hAnsi="Cambria Math"/>
                    </w:rPr>
                    <m:t>kt</m:t>
                  </m:r>
                </m:sub>
              </m:sSub>
              <m:r>
                <m:rPr>
                  <m:sty m:val="p"/>
                </m:rPr>
                <w:rPr>
                  <w:rFonts w:ascii="Cambria Math" w:hAnsi="Cambria Math"/>
                </w:rPr>
                <m:t>=</m:t>
              </m:r>
              <m:nary>
                <m:naryPr>
                  <m:chr m:val="∑"/>
                  <m:limLoc m:val="subSup"/>
                  <m:ctrlPr>
                    <w:rPr>
                      <w:rFonts w:ascii="Cambria Math" w:hAnsi="Cambria Math"/>
                      <w:szCs w:val="22"/>
                    </w:rPr>
                  </m:ctrlPr>
                </m:naryPr>
                <m:sub>
                  <m:r>
                    <w:rPr>
                      <w:rFonts w:ascii="Cambria Math" w:hAnsi="Cambria Math"/>
                    </w:rPr>
                    <m:t>h</m:t>
                  </m:r>
                  <m:r>
                    <m:rPr>
                      <m:sty m:val="p"/>
                    </m:rPr>
                    <w:rPr>
                      <w:rFonts w:ascii="Cambria Math" w:hAnsi="Cambria Math"/>
                    </w:rPr>
                    <m:t>=1</m:t>
                  </m:r>
                </m:sub>
                <m:sup>
                  <m:sSub>
                    <m:sSubPr>
                      <m:ctrlPr>
                        <w:rPr>
                          <w:rFonts w:ascii="Cambria Math" w:hAnsi="Cambria Math"/>
                          <w:szCs w:val="22"/>
                        </w:rPr>
                      </m:ctrlPr>
                    </m:sSubPr>
                    <m:e>
                      <m:r>
                        <w:rPr>
                          <w:rFonts w:ascii="Cambria Math" w:hAnsi="Cambria Math"/>
                        </w:rPr>
                        <m:t>H</m:t>
                      </m:r>
                    </m:e>
                    <m:sub>
                      <m:r>
                        <w:rPr>
                          <w:rFonts w:ascii="Cambria Math" w:hAnsi="Cambria Math"/>
                        </w:rPr>
                        <m:t>kt</m:t>
                      </m:r>
                    </m:sub>
                  </m:sSub>
                </m:sup>
                <m:e>
                  <m:sSub>
                    <m:sSubPr>
                      <m:ctrlPr>
                        <w:rPr>
                          <w:rFonts w:ascii="Cambria Math" w:hAnsi="Cambria Math"/>
                          <w:szCs w:val="22"/>
                        </w:rPr>
                      </m:ctrlPr>
                    </m:sSubPr>
                    <m:e>
                      <m:r>
                        <w:rPr>
                          <w:rFonts w:ascii="Cambria Math" w:hAnsi="Cambria Math"/>
                        </w:rPr>
                        <m:t>y</m:t>
                      </m:r>
                    </m:e>
                    <m:sub>
                      <m:r>
                        <w:rPr>
                          <w:rFonts w:ascii="Cambria Math" w:hAnsi="Cambria Math"/>
                        </w:rPr>
                        <m:t>kth</m:t>
                      </m:r>
                    </m:sub>
                  </m:sSub>
                </m:e>
              </m:nary>
            </m:oMath>
            <w:r w:rsidR="007D716A" w:rsidRPr="00A57B74">
              <w:t xml:space="preserve">       </w:t>
            </w:r>
            <m:oMath>
              <m:r>
                <w:rPr>
                  <w:rFonts w:ascii="Cambria Math" w:hAnsi="Cambria Math"/>
                </w:rPr>
                <m:t>k</m:t>
              </m:r>
              <m:r>
                <m:rPr>
                  <m:sty m:val="p"/>
                </m:rPr>
                <w:rPr>
                  <w:rFonts w:ascii="Cambria Math" w:hAnsi="Cambria Math"/>
                </w:rPr>
                <m:t>=</m:t>
              </m:r>
              <m:r>
                <w:rPr>
                  <w:rFonts w:ascii="Cambria Math" w:hAnsi="Cambria Math"/>
                </w:rPr>
                <m:t>1,…,K</m:t>
              </m:r>
              <m:r>
                <m:rPr>
                  <m:sty m:val="p"/>
                </m:rPr>
                <w:rPr>
                  <w:rFonts w:ascii="Cambria Math" w:hAnsi="Cambria Math" w:hint="eastAsia"/>
                </w:rPr>
                <m:t>;</m:t>
              </m:r>
            </m:oMath>
            <w:r w:rsidR="007D716A" w:rsidRPr="00A57B74">
              <w:t xml:space="preserve"> </w:t>
            </w:r>
            <m:oMath>
              <m:r>
                <w:rPr>
                  <w:rFonts w:ascii="Cambria Math" w:hAnsi="Cambria Math"/>
                </w:rPr>
                <m:t>t</m:t>
              </m:r>
              <m:r>
                <m:rPr>
                  <m:sty m:val="p"/>
                </m:rPr>
                <w:rPr>
                  <w:rFonts w:ascii="Cambria Math" w:hAnsi="Cambria Math"/>
                </w:rPr>
                <m:t>=1,…,</m:t>
              </m:r>
              <m:acc>
                <m:accPr>
                  <m:chr m:val="̅"/>
                  <m:ctrlPr>
                    <w:rPr>
                      <w:rFonts w:ascii="Cambria Math" w:hAnsi="Cambria Math"/>
                      <w:iCs/>
                    </w:rPr>
                  </m:ctrlPr>
                </m:accPr>
                <m:e>
                  <m:r>
                    <w:rPr>
                      <w:rFonts w:ascii="Cambria Math" w:hAnsi="Cambria Math"/>
                    </w:rPr>
                    <m:t>d</m:t>
                  </m:r>
                </m:e>
              </m:acc>
            </m:oMath>
            <w:r w:rsidR="007D716A" w:rsidRPr="00A57B74">
              <w:rPr>
                <w:rFonts w:hint="eastAsia"/>
                <w:iCs/>
              </w:rPr>
              <w:t xml:space="preserve"> </w:t>
            </w:r>
          </w:p>
        </w:tc>
        <w:tc>
          <w:tcPr>
            <w:tcW w:w="2126" w:type="dxa"/>
            <w:vAlign w:val="center"/>
          </w:tcPr>
          <w:p w14:paraId="089F9BF1" w14:textId="6E58F9DF" w:rsidR="007D716A" w:rsidRPr="00A57B74" w:rsidRDefault="007D716A" w:rsidP="001F1E24">
            <w:pPr>
              <w:pStyle w:val="af"/>
            </w:pPr>
            <w:r>
              <w:t xml:space="preserve">              </w:t>
            </w: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B26F87">
              <w:rPr>
                <w:noProof/>
              </w:rPr>
              <w:t>13</w:t>
            </w:r>
            <w:r w:rsidRPr="00A57B74">
              <w:fldChar w:fldCharType="end"/>
            </w:r>
            <w:r w:rsidRPr="00A57B74">
              <w:t>)</w:t>
            </w:r>
          </w:p>
        </w:tc>
      </w:tr>
    </w:tbl>
    <w:p w14:paraId="7C868794" w14:textId="3A617349" w:rsidR="007D716A" w:rsidRPr="004B38F3" w:rsidRDefault="007D716A" w:rsidP="001F1E24">
      <w:pPr>
        <w:ind w:firstLine="420"/>
      </w:pPr>
      <w:r w:rsidRPr="00A57B74">
        <w:t xml:space="preserve">For each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the parameter </w:t>
      </w:r>
      <m:oMath>
        <m:r>
          <w:rPr>
            <w:rFonts w:ascii="Cambria Math" w:hAnsi="Cambria Math"/>
          </w:rPr>
          <m:t>2</m:t>
        </m:r>
        <m:r>
          <w:rPr>
            <w:rFonts w:ascii="Cambria Math" w:hAnsi="Cambria Math"/>
          </w:rPr>
          <m:t>h-</m:t>
        </m:r>
        <m:r>
          <w:rPr>
            <w:rFonts w:ascii="Cambria Math" w:hAnsi="Cambria Math"/>
          </w:rPr>
          <m:t>1</m:t>
        </m:r>
      </m:oMath>
      <w:r w:rsidRPr="00A57B74">
        <w:t xml:space="preserve"> is equal to the difference between </w:t>
      </w:r>
      <m:oMath>
        <m:sSup>
          <m:sSupPr>
            <m:ctrlPr>
              <w:rPr>
                <w:rFonts w:ascii="Cambria Math" w:hAnsi="Cambria Math"/>
                <w:szCs w:val="22"/>
              </w:rPr>
            </m:ctrlPr>
          </m:sSupPr>
          <m:e>
            <m:r>
              <w:rPr>
                <w:rFonts w:ascii="Cambria Math" w:hAnsi="Cambria Math"/>
              </w:rPr>
              <m:t>h</m:t>
            </m:r>
          </m:e>
          <m:sup>
            <m:r>
              <w:rPr>
                <w:rFonts w:ascii="Cambria Math" w:hAnsi="Cambria Math"/>
              </w:rPr>
              <m:t>2</m:t>
            </m:r>
          </m:sup>
        </m:sSup>
      </m:oMath>
      <w:r w:rsidRPr="00A57B74">
        <w:t xml:space="preserve"> and </w:t>
      </w:r>
      <m:oMath>
        <m:sSup>
          <m:sSupPr>
            <m:ctrlPr>
              <w:rPr>
                <w:rFonts w:ascii="Cambria Math" w:hAnsi="Cambria Math"/>
                <w:szCs w:val="22"/>
              </w:rPr>
            </m:ctrlPr>
          </m:sSupPr>
          <m:e>
            <m:r>
              <w:rPr>
                <w:rFonts w:ascii="Cambria Math" w:hAnsi="Cambria Math"/>
              </w:rPr>
              <m:t>(h-</m:t>
            </m:r>
            <m:r>
              <w:rPr>
                <w:rFonts w:ascii="Cambria Math" w:hAnsi="Cambria Math"/>
              </w:rPr>
              <m:t>1)</m:t>
            </m:r>
          </m:e>
          <m:sup>
            <m:r>
              <w:rPr>
                <w:rFonts w:ascii="Cambria Math" w:hAnsi="Cambria Math"/>
              </w:rPr>
              <m:t>2</m:t>
            </m:r>
          </m:sup>
        </m:sSup>
      </m:oMath>
      <w:r w:rsidRPr="00A57B74">
        <w:t xml:space="preserve"> such that the objective function (1) can be linearized into equation (</w:t>
      </w:r>
      <w:r w:rsidR="00483C3C">
        <w:t>9</w:t>
      </w:r>
      <w:r w:rsidRPr="00A57B74">
        <w:t>). At the same time, according to equation (1</w:t>
      </w:r>
      <w:r w:rsidR="00483C3C">
        <w:t>3</w:t>
      </w:r>
      <w:r w:rsidRPr="00A57B74">
        <w:t xml:space="preserve">), </w:t>
      </w:r>
      <w:r w:rsidRPr="00A57B74">
        <w:rPr>
          <w:rFonts w:cs="Times New Roman"/>
        </w:rPr>
        <w:t xml:space="preserve">constraint </w:t>
      </w:r>
      <w:r w:rsidRPr="00A57B74">
        <w:t>(</w:t>
      </w:r>
      <w:r w:rsidR="00483C3C">
        <w:t>7</w:t>
      </w:r>
      <w:r w:rsidRPr="00A57B74">
        <w:t>) can be expressed as (</w:t>
      </w:r>
      <w:r w:rsidR="004B38F3" w:rsidRPr="00A57B74">
        <w:t>1</w:t>
      </w:r>
      <w:r w:rsidR="004B38F3">
        <w:t>0</w:t>
      </w:r>
      <w:r w:rsidRPr="00A57B74">
        <w:t xml:space="preserve">). </w:t>
      </w:r>
      <m:oMath>
        <m:r>
          <m:rPr>
            <m:sty m:val="p"/>
          </m:rPr>
          <w:rPr>
            <w:rFonts w:ascii="Cambria Math" w:hAnsi="Cambria Math"/>
          </w:rPr>
          <m:t>∎</m:t>
        </m:r>
      </m:oMath>
    </w:p>
    <w:p w14:paraId="500C404F" w14:textId="11085DE1" w:rsidR="007D716A" w:rsidRPr="00A57B74" w:rsidRDefault="007D716A" w:rsidP="001F1E24">
      <w:pPr>
        <w:ind w:firstLine="420"/>
      </w:pPr>
      <w:r w:rsidRPr="00A57B74">
        <w:t xml:space="preserve">Since M1 is equivalent to M0, we will solve M1 in the rest of this paper. If all activities in the RLP-PS are mandatory, then the RLP-PS becomes a classic RLP. Therefore, the RLP is a special case of the RLP-PS. The RLP has been </w:t>
      </w:r>
      <w:r w:rsidRPr="00A57B74">
        <w:rPr>
          <w:rFonts w:cs="Times New Roman"/>
        </w:rPr>
        <w:t>proven</w:t>
      </w:r>
      <w:r w:rsidRPr="00A57B74">
        <w:t xml:space="preserve"> to be NP-hard </w:t>
      </w:r>
      <w:r>
        <w:rPr>
          <w:noProof/>
        </w:rPr>
        <w:t>(Neumann et al., 2012)</w:t>
      </w:r>
      <w:r w:rsidRPr="00A57B74">
        <w:t xml:space="preserve">, so the RLP-PS is also NP-hard. To efficiently solve the NP-hard RLP-PS, we design a two-stage heuristic algorithm and </w:t>
      </w:r>
      <w:bookmarkStart w:id="57" w:name="OLE_LINK70"/>
      <w:bookmarkStart w:id="58" w:name="OLE_LINK73"/>
      <w:r w:rsidRPr="00A57B74">
        <w:t xml:space="preserve">a </w:t>
      </w:r>
      <w:r w:rsidR="008A1EC3" w:rsidRPr="00E658B4">
        <w:rPr>
          <w:color w:val="0070C0"/>
        </w:rPr>
        <w:t>customized</w:t>
      </w:r>
      <w:r w:rsidR="008A1EC3">
        <w:t xml:space="preserve"> </w:t>
      </w:r>
      <w:r w:rsidRPr="00A57B74">
        <w:t>genetic algorithm</w:t>
      </w:r>
      <w:bookmarkEnd w:id="57"/>
      <w:bookmarkEnd w:id="58"/>
      <w:r w:rsidRPr="00A57B74">
        <w:t xml:space="preserve"> in Section 3.</w:t>
      </w:r>
    </w:p>
    <w:p w14:paraId="010C072C" w14:textId="77777777" w:rsidR="007D716A" w:rsidRPr="00A57B74" w:rsidRDefault="007D716A" w:rsidP="001F1E24">
      <w:pPr>
        <w:ind w:firstLine="420"/>
      </w:pPr>
      <w:r w:rsidRPr="00A57B74">
        <w:t>In the rest of this section, we further solve the problem corresponding to the example project in Section 2.2. We number the activities in the example project (Fig</w:t>
      </w:r>
      <w:r w:rsidR="00253CF5">
        <w:t xml:space="preserve">. </w:t>
      </w:r>
      <w:r w:rsidRPr="00A57B74">
        <w:t xml:space="preserve">2). Table 1 shows the activity durations and resource requirements of the example project. We assume that there is only one resource type, i.e., </w:t>
      </w:r>
      <m:oMath>
        <m:r>
          <w:rPr>
            <w:rFonts w:ascii="Cambria Math" w:hAnsi="Cambria Math"/>
          </w:rPr>
          <m:t>k</m:t>
        </m:r>
        <m:r>
          <m:rPr>
            <m:sty m:val="p"/>
          </m:rPr>
          <w:rPr>
            <w:rFonts w:ascii="Cambria Math" w:hAnsi="Cambria Math"/>
          </w:rPr>
          <m:t>=1</m:t>
        </m:r>
      </m:oMath>
      <w:r w:rsidRPr="00A57B74">
        <w:t xml:space="preserve">. We let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sidRPr="00A57B74">
        <w:t xml:space="preserve">. The fixed per-period resource availability is 4. The project deadline is calculated based on the critical path method </w:t>
      </w:r>
      <w:r>
        <w:rPr>
          <w:noProof/>
        </w:rPr>
        <w:t>(Demeulemeester &amp; Herroelen, 2002)</w:t>
      </w:r>
      <w:r w:rsidRPr="00A57B74">
        <w:t xml:space="preserve"> by assuming that all activities are implemented.</w:t>
      </w:r>
    </w:p>
    <w:p w14:paraId="457BC8C0" w14:textId="263DBC95" w:rsidR="00253CF5" w:rsidRDefault="007D716A" w:rsidP="00253CF5">
      <w:pPr>
        <w:keepNext/>
        <w:ind w:firstLineChars="0" w:firstLine="0"/>
        <w:jc w:val="center"/>
      </w:pPr>
      <w:r w:rsidRPr="00A57B74">
        <w:rPr>
          <w:noProof/>
        </w:rPr>
        <w:drawing>
          <wp:inline distT="0" distB="0" distL="0" distR="0" wp14:anchorId="7D7DDDBD" wp14:editId="60B0A6A7">
            <wp:extent cx="3341077" cy="1809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425" cy="1820640"/>
                    </a:xfrm>
                    <a:prstGeom prst="rect">
                      <a:avLst/>
                    </a:prstGeom>
                  </pic:spPr>
                </pic:pic>
              </a:graphicData>
            </a:graphic>
          </wp:inline>
        </w:drawing>
      </w:r>
    </w:p>
    <w:p w14:paraId="38D13635" w14:textId="6B05B098" w:rsidR="007D716A" w:rsidRPr="00A57B74" w:rsidRDefault="00253CF5" w:rsidP="00253CF5">
      <w:pPr>
        <w:pStyle w:val="a4"/>
      </w:pPr>
      <w:r>
        <w:t xml:space="preserve">Fig. </w:t>
      </w:r>
      <w:r w:rsidR="00ED3E8A">
        <w:fldChar w:fldCharType="begin"/>
      </w:r>
      <w:r w:rsidR="00ED3E8A">
        <w:instrText xml:space="preserve"> SEQ Fig. \* ARABIC </w:instrText>
      </w:r>
      <w:r w:rsidR="00ED3E8A">
        <w:fldChar w:fldCharType="separate"/>
      </w:r>
      <w:r w:rsidR="00B26F87">
        <w:rPr>
          <w:noProof/>
        </w:rPr>
        <w:t>2</w:t>
      </w:r>
      <w:r w:rsidR="00ED3E8A">
        <w:rPr>
          <w:noProof/>
        </w:rPr>
        <w:fldChar w:fldCharType="end"/>
      </w:r>
      <w:r>
        <w:t xml:space="preserve"> </w:t>
      </w:r>
      <w:r w:rsidRPr="00A57B74">
        <w:t>Project network</w:t>
      </w:r>
    </w:p>
    <w:p w14:paraId="4D1966FF" w14:textId="33C46047" w:rsidR="007D716A" w:rsidRPr="00A57B74" w:rsidRDefault="007D716A" w:rsidP="001F1E24">
      <w:pPr>
        <w:pStyle w:val="a4"/>
        <w:keepNext/>
      </w:pPr>
      <w:r w:rsidRPr="00A57B74">
        <w:t xml:space="preserve">Table </w:t>
      </w:r>
      <w:r w:rsidR="00ED3E8A">
        <w:fldChar w:fldCharType="begin"/>
      </w:r>
      <w:r w:rsidR="00ED3E8A">
        <w:instrText xml:space="preserve"> SEQ Table \* ARABIC </w:instrText>
      </w:r>
      <w:r w:rsidR="00ED3E8A">
        <w:fldChar w:fldCharType="separate"/>
      </w:r>
      <w:r w:rsidR="00B26F87">
        <w:rPr>
          <w:noProof/>
        </w:rPr>
        <w:t>1</w:t>
      </w:r>
      <w:r w:rsidR="00ED3E8A">
        <w:rPr>
          <w:noProof/>
        </w:rPr>
        <w:fldChar w:fldCharType="end"/>
      </w:r>
      <w:r w:rsidRPr="00A57B74">
        <w:t>. Activity durations and resource requirements in the example project</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614"/>
        <w:gridCol w:w="614"/>
        <w:gridCol w:w="614"/>
        <w:gridCol w:w="614"/>
        <w:gridCol w:w="614"/>
        <w:gridCol w:w="614"/>
        <w:gridCol w:w="614"/>
        <w:gridCol w:w="614"/>
        <w:gridCol w:w="614"/>
        <w:gridCol w:w="614"/>
        <w:gridCol w:w="614"/>
      </w:tblGrid>
      <w:tr w:rsidR="007D716A" w:rsidRPr="00A57B74" w14:paraId="4149C2AD" w14:textId="77777777" w:rsidTr="001F1E24">
        <w:trPr>
          <w:jc w:val="center"/>
        </w:trPr>
        <w:tc>
          <w:tcPr>
            <w:tcW w:w="613" w:type="dxa"/>
            <w:tcBorders>
              <w:top w:val="single" w:sz="4" w:space="0" w:color="auto"/>
              <w:bottom w:val="single" w:sz="4" w:space="0" w:color="auto"/>
            </w:tcBorders>
            <w:vAlign w:val="center"/>
          </w:tcPr>
          <w:p w14:paraId="62911303" w14:textId="77777777" w:rsidR="007D716A" w:rsidRPr="00A57B74" w:rsidRDefault="007D716A" w:rsidP="001F1E24">
            <w:pPr>
              <w:spacing w:line="240" w:lineRule="auto"/>
              <w:ind w:firstLineChars="0" w:firstLine="0"/>
              <w:rPr>
                <w:i/>
              </w:rPr>
            </w:pPr>
            <m:oMathPara>
              <m:oMath>
                <m:r>
                  <w:rPr>
                    <w:rFonts w:ascii="Cambria Math" w:hAnsi="Cambria Math"/>
                  </w:rPr>
                  <m:t>i</m:t>
                </m:r>
              </m:oMath>
            </m:oMathPara>
          </w:p>
        </w:tc>
        <w:tc>
          <w:tcPr>
            <w:tcW w:w="614" w:type="dxa"/>
            <w:tcBorders>
              <w:top w:val="single" w:sz="4" w:space="0" w:color="auto"/>
              <w:bottom w:val="single" w:sz="4" w:space="0" w:color="auto"/>
            </w:tcBorders>
            <w:vAlign w:val="center"/>
          </w:tcPr>
          <w:p w14:paraId="729333C7"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single" w:sz="4" w:space="0" w:color="auto"/>
            </w:tcBorders>
            <w:vAlign w:val="center"/>
          </w:tcPr>
          <w:p w14:paraId="14364365"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single" w:sz="4" w:space="0" w:color="auto"/>
            </w:tcBorders>
            <w:vAlign w:val="center"/>
          </w:tcPr>
          <w:p w14:paraId="00C434F7"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single" w:sz="4" w:space="0" w:color="auto"/>
            </w:tcBorders>
            <w:vAlign w:val="center"/>
          </w:tcPr>
          <w:p w14:paraId="02308ED9"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single" w:sz="4" w:space="0" w:color="auto"/>
            </w:tcBorders>
            <w:vAlign w:val="center"/>
          </w:tcPr>
          <w:p w14:paraId="1BE4C745" w14:textId="77777777" w:rsidR="007D716A" w:rsidRPr="00A57B74" w:rsidRDefault="007D716A" w:rsidP="001F1E24">
            <w:pPr>
              <w:spacing w:line="240" w:lineRule="auto"/>
              <w:ind w:firstLineChars="0" w:firstLine="0"/>
              <w:jc w:val="center"/>
            </w:pPr>
            <w:r w:rsidRPr="00A57B74">
              <w:t>4</w:t>
            </w:r>
          </w:p>
        </w:tc>
        <w:tc>
          <w:tcPr>
            <w:tcW w:w="614" w:type="dxa"/>
            <w:tcBorders>
              <w:top w:val="single" w:sz="4" w:space="0" w:color="auto"/>
              <w:bottom w:val="single" w:sz="4" w:space="0" w:color="auto"/>
            </w:tcBorders>
          </w:tcPr>
          <w:p w14:paraId="32BD5607"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single" w:sz="4" w:space="0" w:color="auto"/>
            </w:tcBorders>
          </w:tcPr>
          <w:p w14:paraId="249A1F54" w14:textId="77777777" w:rsidR="007D716A" w:rsidRPr="00A57B74" w:rsidRDefault="007D716A" w:rsidP="001F1E24">
            <w:pPr>
              <w:spacing w:line="240" w:lineRule="auto"/>
              <w:ind w:firstLineChars="0" w:firstLine="0"/>
              <w:jc w:val="center"/>
            </w:pPr>
            <w:r w:rsidRPr="00A57B74">
              <w:t>6</w:t>
            </w:r>
          </w:p>
        </w:tc>
        <w:tc>
          <w:tcPr>
            <w:tcW w:w="614" w:type="dxa"/>
            <w:tcBorders>
              <w:top w:val="single" w:sz="4" w:space="0" w:color="auto"/>
              <w:bottom w:val="single" w:sz="4" w:space="0" w:color="auto"/>
            </w:tcBorders>
            <w:vAlign w:val="center"/>
          </w:tcPr>
          <w:p w14:paraId="47B08E01" w14:textId="77777777" w:rsidR="007D716A" w:rsidRPr="00A57B74" w:rsidRDefault="007D716A" w:rsidP="001F1E24">
            <w:pPr>
              <w:spacing w:line="240" w:lineRule="auto"/>
              <w:ind w:firstLineChars="0" w:firstLine="0"/>
              <w:jc w:val="center"/>
            </w:pPr>
            <w:r w:rsidRPr="00A57B74">
              <w:t>7</w:t>
            </w:r>
          </w:p>
        </w:tc>
        <w:tc>
          <w:tcPr>
            <w:tcW w:w="614" w:type="dxa"/>
            <w:tcBorders>
              <w:top w:val="single" w:sz="4" w:space="0" w:color="auto"/>
              <w:bottom w:val="single" w:sz="4" w:space="0" w:color="auto"/>
            </w:tcBorders>
          </w:tcPr>
          <w:p w14:paraId="5B448C33" w14:textId="77777777" w:rsidR="007D716A" w:rsidRPr="00A57B74" w:rsidRDefault="007D716A" w:rsidP="001F1E24">
            <w:pPr>
              <w:spacing w:line="240" w:lineRule="auto"/>
              <w:ind w:firstLineChars="0" w:firstLine="0"/>
              <w:jc w:val="center"/>
            </w:pPr>
            <w:r w:rsidRPr="00A57B74">
              <w:t>8</w:t>
            </w:r>
          </w:p>
        </w:tc>
        <w:tc>
          <w:tcPr>
            <w:tcW w:w="614" w:type="dxa"/>
            <w:tcBorders>
              <w:top w:val="single" w:sz="4" w:space="0" w:color="auto"/>
              <w:bottom w:val="single" w:sz="4" w:space="0" w:color="auto"/>
            </w:tcBorders>
          </w:tcPr>
          <w:p w14:paraId="6FC35BCA" w14:textId="77777777" w:rsidR="007D716A" w:rsidRPr="00A57B74" w:rsidRDefault="007D716A" w:rsidP="001F1E24">
            <w:pPr>
              <w:spacing w:line="240" w:lineRule="auto"/>
              <w:ind w:firstLineChars="0" w:firstLine="0"/>
              <w:jc w:val="center"/>
            </w:pPr>
            <w:r w:rsidRPr="00A57B74">
              <w:t>9</w:t>
            </w:r>
          </w:p>
        </w:tc>
        <w:tc>
          <w:tcPr>
            <w:tcW w:w="614" w:type="dxa"/>
            <w:tcBorders>
              <w:top w:val="single" w:sz="4" w:space="0" w:color="auto"/>
              <w:bottom w:val="single" w:sz="4" w:space="0" w:color="auto"/>
            </w:tcBorders>
            <w:vAlign w:val="center"/>
          </w:tcPr>
          <w:p w14:paraId="34A5375D" w14:textId="77777777" w:rsidR="007D716A" w:rsidRPr="00A57B74" w:rsidRDefault="007D716A" w:rsidP="001F1E24">
            <w:pPr>
              <w:spacing w:line="240" w:lineRule="auto"/>
              <w:ind w:firstLineChars="0" w:firstLine="0"/>
              <w:jc w:val="center"/>
            </w:pPr>
            <w:r w:rsidRPr="00A57B74">
              <w:t>10</w:t>
            </w:r>
          </w:p>
        </w:tc>
      </w:tr>
      <w:tr w:rsidR="007D716A" w:rsidRPr="00A57B74" w14:paraId="1DD2070F" w14:textId="77777777" w:rsidTr="001F1E24">
        <w:trPr>
          <w:jc w:val="center"/>
        </w:trPr>
        <w:tc>
          <w:tcPr>
            <w:tcW w:w="613" w:type="dxa"/>
            <w:tcBorders>
              <w:top w:val="single" w:sz="4" w:space="0" w:color="auto"/>
              <w:bottom w:val="nil"/>
            </w:tcBorders>
            <w:vAlign w:val="center"/>
          </w:tcPr>
          <w:p w14:paraId="45BE4329" w14:textId="77777777" w:rsidR="007D716A" w:rsidRPr="00A57B74" w:rsidRDefault="00ED3E8A" w:rsidP="001F1E24">
            <w:pPr>
              <w:spacing w:line="240" w:lineRule="auto"/>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614" w:type="dxa"/>
            <w:tcBorders>
              <w:top w:val="single" w:sz="4" w:space="0" w:color="auto"/>
              <w:bottom w:val="nil"/>
            </w:tcBorders>
            <w:vAlign w:val="center"/>
          </w:tcPr>
          <w:p w14:paraId="2F234D58"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nil"/>
            </w:tcBorders>
            <w:vAlign w:val="center"/>
          </w:tcPr>
          <w:p w14:paraId="785AED73"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535455BA"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6569B1A3"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22D097BA"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tcPr>
          <w:p w14:paraId="3759886C"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00D36683"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vAlign w:val="center"/>
          </w:tcPr>
          <w:p w14:paraId="491069CF"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nil"/>
            </w:tcBorders>
          </w:tcPr>
          <w:p w14:paraId="15B80936"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504627D8"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2E737165" w14:textId="77777777" w:rsidR="007D716A" w:rsidRPr="00A57B74" w:rsidRDefault="007D716A" w:rsidP="001F1E24">
            <w:pPr>
              <w:spacing w:line="240" w:lineRule="auto"/>
              <w:ind w:firstLineChars="0" w:firstLine="0"/>
              <w:jc w:val="center"/>
            </w:pPr>
            <w:r w:rsidRPr="00A57B74">
              <w:t>0</w:t>
            </w:r>
          </w:p>
        </w:tc>
      </w:tr>
      <w:tr w:rsidR="007D716A" w:rsidRPr="00A57B74" w14:paraId="18652DA0" w14:textId="77777777" w:rsidTr="001F1E24">
        <w:trPr>
          <w:jc w:val="center"/>
        </w:trPr>
        <w:tc>
          <w:tcPr>
            <w:tcW w:w="613" w:type="dxa"/>
            <w:tcBorders>
              <w:top w:val="nil"/>
              <w:bottom w:val="single" w:sz="4" w:space="0" w:color="auto"/>
            </w:tcBorders>
            <w:vAlign w:val="center"/>
          </w:tcPr>
          <w:p w14:paraId="1D659C59" w14:textId="77777777" w:rsidR="007D716A" w:rsidRPr="00A57B74" w:rsidRDefault="00ED3E8A" w:rsidP="001F1E24">
            <w:pPr>
              <w:spacing w:line="240" w:lineRule="auto"/>
              <w:ind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i1</m:t>
                    </m:r>
                  </m:sub>
                </m:sSub>
              </m:oMath>
            </m:oMathPara>
          </w:p>
        </w:tc>
        <w:tc>
          <w:tcPr>
            <w:tcW w:w="614" w:type="dxa"/>
            <w:tcBorders>
              <w:top w:val="nil"/>
              <w:bottom w:val="single" w:sz="4" w:space="0" w:color="auto"/>
            </w:tcBorders>
            <w:vAlign w:val="center"/>
          </w:tcPr>
          <w:p w14:paraId="5E2BCA43" w14:textId="77777777" w:rsidR="007D716A" w:rsidRPr="00A57B74" w:rsidRDefault="007D716A" w:rsidP="001F1E24">
            <w:pPr>
              <w:spacing w:line="240" w:lineRule="auto"/>
              <w:ind w:firstLineChars="0" w:firstLine="0"/>
              <w:jc w:val="center"/>
            </w:pPr>
            <w:r w:rsidRPr="00A57B74">
              <w:t>0</w:t>
            </w:r>
          </w:p>
        </w:tc>
        <w:tc>
          <w:tcPr>
            <w:tcW w:w="614" w:type="dxa"/>
            <w:tcBorders>
              <w:top w:val="nil"/>
              <w:bottom w:val="single" w:sz="4" w:space="0" w:color="auto"/>
            </w:tcBorders>
            <w:vAlign w:val="center"/>
          </w:tcPr>
          <w:p w14:paraId="50FB5490"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54E80B8D"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vAlign w:val="center"/>
          </w:tcPr>
          <w:p w14:paraId="651007FF"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330FB16E"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tcPr>
          <w:p w14:paraId="7C16A319"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0B7BE3A1"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2AD8608C" w14:textId="77777777" w:rsidR="007D716A" w:rsidRPr="00A57B74" w:rsidRDefault="007D716A" w:rsidP="001F1E24">
            <w:pPr>
              <w:spacing w:line="240" w:lineRule="auto"/>
              <w:ind w:firstLineChars="0" w:firstLine="0"/>
              <w:jc w:val="center"/>
            </w:pPr>
            <w:r w:rsidRPr="00A57B74">
              <w:t>4</w:t>
            </w:r>
          </w:p>
        </w:tc>
        <w:tc>
          <w:tcPr>
            <w:tcW w:w="614" w:type="dxa"/>
            <w:tcBorders>
              <w:top w:val="nil"/>
              <w:bottom w:val="single" w:sz="4" w:space="0" w:color="auto"/>
            </w:tcBorders>
          </w:tcPr>
          <w:p w14:paraId="49FC9228"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797FE451" w14:textId="77777777" w:rsidR="007D716A" w:rsidRPr="00A57B74" w:rsidRDefault="007D716A" w:rsidP="001F1E24">
            <w:pPr>
              <w:spacing w:line="240" w:lineRule="auto"/>
              <w:ind w:firstLineChars="0" w:firstLine="0"/>
              <w:jc w:val="center"/>
            </w:pPr>
            <w:r w:rsidRPr="00A57B74">
              <w:t>1</w:t>
            </w:r>
          </w:p>
        </w:tc>
        <w:tc>
          <w:tcPr>
            <w:tcW w:w="614" w:type="dxa"/>
            <w:tcBorders>
              <w:top w:val="nil"/>
              <w:bottom w:val="single" w:sz="4" w:space="0" w:color="auto"/>
            </w:tcBorders>
            <w:vAlign w:val="center"/>
          </w:tcPr>
          <w:p w14:paraId="3A66E4D2" w14:textId="77777777" w:rsidR="007D716A" w:rsidRPr="00A57B74" w:rsidRDefault="007D716A" w:rsidP="001F1E24">
            <w:pPr>
              <w:spacing w:line="240" w:lineRule="auto"/>
              <w:ind w:firstLineChars="0" w:firstLine="0"/>
              <w:jc w:val="center"/>
            </w:pPr>
            <w:r w:rsidRPr="00A57B74">
              <w:t>0</w:t>
            </w:r>
          </w:p>
        </w:tc>
      </w:tr>
    </w:tbl>
    <w:p w14:paraId="60F99C7F" w14:textId="0BE3EEE6" w:rsidR="002F70F6" w:rsidRDefault="002F70F6" w:rsidP="001F1E24">
      <w:pPr>
        <w:ind w:firstLine="420"/>
      </w:pPr>
      <w:bookmarkStart w:id="59" w:name="OLE_LINK44"/>
      <w:bookmarkStart w:id="60" w:name="OLE_LINK45"/>
    </w:p>
    <w:p w14:paraId="4F142379" w14:textId="06D3FFF7" w:rsidR="00FF18F5" w:rsidRDefault="00A50F47" w:rsidP="00E658B4">
      <w:pPr>
        <w:keepNext/>
        <w:ind w:firstLineChars="0" w:firstLine="0"/>
        <w:jc w:val="center"/>
      </w:pPr>
      <w:r>
        <w:rPr>
          <w:noProof/>
        </w:rPr>
        <w:lastRenderedPageBreak/>
        <w:drawing>
          <wp:inline distT="0" distB="0" distL="0" distR="0" wp14:anchorId="0E0F5005" wp14:editId="4F2B22BE">
            <wp:extent cx="4805916" cy="424643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structure1.png"/>
                    <pic:cNvPicPr/>
                  </pic:nvPicPr>
                  <pic:blipFill>
                    <a:blip r:embed="rId10">
                      <a:extLst>
                        <a:ext uri="{28A0092B-C50C-407E-A947-70E740481C1C}">
                          <a14:useLocalDpi xmlns:a14="http://schemas.microsoft.com/office/drawing/2010/main" val="0"/>
                        </a:ext>
                      </a:extLst>
                    </a:blip>
                    <a:stretch>
                      <a:fillRect/>
                    </a:stretch>
                  </pic:blipFill>
                  <pic:spPr>
                    <a:xfrm>
                      <a:off x="0" y="0"/>
                      <a:ext cx="4810160" cy="4250181"/>
                    </a:xfrm>
                    <a:prstGeom prst="rect">
                      <a:avLst/>
                    </a:prstGeom>
                  </pic:spPr>
                </pic:pic>
              </a:graphicData>
            </a:graphic>
          </wp:inline>
        </w:drawing>
      </w:r>
    </w:p>
    <w:p w14:paraId="4250A66D" w14:textId="1C493745" w:rsidR="00E64DCD" w:rsidRDefault="00FF18F5" w:rsidP="00E658B4">
      <w:pPr>
        <w:pStyle w:val="a4"/>
      </w:pPr>
      <w:bookmarkStart w:id="61" w:name="_Ref88297098"/>
      <w:r>
        <w:t xml:space="preserve">Fig. </w:t>
      </w:r>
      <w:r w:rsidR="00ED3E8A">
        <w:fldChar w:fldCharType="begin"/>
      </w:r>
      <w:r w:rsidR="00ED3E8A">
        <w:instrText xml:space="preserve"> SEQ Fig. \* ARABIC </w:instrText>
      </w:r>
      <w:r w:rsidR="00ED3E8A">
        <w:fldChar w:fldCharType="separate"/>
      </w:r>
      <w:r w:rsidR="00B26F87">
        <w:rPr>
          <w:noProof/>
        </w:rPr>
        <w:t>3</w:t>
      </w:r>
      <w:r w:rsidR="00ED3E8A">
        <w:rPr>
          <w:noProof/>
        </w:rPr>
        <w:fldChar w:fldCharType="end"/>
      </w:r>
      <w:bookmarkEnd w:id="61"/>
      <w:r>
        <w:t xml:space="preserve"> </w:t>
      </w:r>
      <w:r w:rsidR="00E92C27" w:rsidRPr="00E92C27">
        <w:t>The project network and corresponding optimal schedule</w:t>
      </w:r>
      <w:r w:rsidR="00D44DA2" w:rsidRPr="00E92C27">
        <w:t xml:space="preserve"> of the example project</w:t>
      </w:r>
    </w:p>
    <w:p w14:paraId="7C9404B9" w14:textId="56212C90" w:rsidR="007D716A" w:rsidRPr="00E658B4" w:rsidRDefault="004871D9" w:rsidP="001F1E24">
      <w:pPr>
        <w:ind w:firstLine="420"/>
        <w:rPr>
          <w:color w:val="0070C0"/>
        </w:rPr>
      </w:pPr>
      <w:r w:rsidRPr="00E658B4">
        <w:rPr>
          <w:color w:val="0070C0"/>
        </w:rPr>
        <w:t>The example project has three different project structures</w:t>
      </w:r>
      <w:r w:rsidR="009B40FA">
        <w:rPr>
          <w:color w:val="0070C0"/>
        </w:rPr>
        <w:t xml:space="preserve"> and the corresponding set of implemented activities</w:t>
      </w:r>
      <w:r w:rsidRPr="00E658B4">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1</m:t>
            </m:r>
          </m:sub>
        </m:sSub>
      </m:oMath>
      <w:r w:rsidR="009B40FA">
        <w:rPr>
          <w:rFonts w:hint="eastAsia"/>
          <w:color w:val="0070C0"/>
        </w:rPr>
        <w:t xml:space="preserve"> </w:t>
      </w:r>
      <w:r w:rsidR="00A52C55" w:rsidRPr="00E658B4">
        <w:rPr>
          <w:color w:val="0070C0"/>
        </w:rPr>
        <w:t xml:space="preserve">= </w:t>
      </w:r>
      <w:r w:rsidR="006C5024" w:rsidRPr="00E658B4">
        <w:rPr>
          <w:color w:val="0070C0"/>
        </w:rPr>
        <w:t>{</w:t>
      </w:r>
      <w:r w:rsidR="0073090D" w:rsidRPr="00E658B4">
        <w:rPr>
          <w:color w:val="0070C0"/>
        </w:rPr>
        <w:t>0, 1, 2, 3, 5, 6, 8, 10</w:t>
      </w:r>
      <w:r w:rsidR="006C5024" w:rsidRPr="00E658B4">
        <w:rPr>
          <w:color w:val="0070C0"/>
        </w:rPr>
        <w:t>}</w:t>
      </w:r>
      <w:r w:rsidR="0073090D" w:rsidRPr="00E658B4">
        <w:rPr>
          <w:color w:val="0070C0"/>
        </w:rPr>
        <w:t>,</w:t>
      </w:r>
      <w:r w:rsidR="00760871" w:rsidRPr="00E658B4">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2</m:t>
            </m:r>
          </m:sub>
        </m:sSub>
      </m:oMath>
      <w:r w:rsidR="009B40FA">
        <w:rPr>
          <w:rFonts w:hint="eastAsia"/>
          <w:color w:val="0070C0"/>
        </w:rPr>
        <w:t xml:space="preserve"> </w:t>
      </w:r>
      <w:r w:rsidR="00A52C55" w:rsidRPr="00E658B4">
        <w:rPr>
          <w:color w:val="0070C0"/>
        </w:rPr>
        <w:t xml:space="preserve">= </w:t>
      </w:r>
      <w:r w:rsidR="0073090D" w:rsidRPr="00E658B4">
        <w:rPr>
          <w:color w:val="0070C0"/>
        </w:rPr>
        <w:t xml:space="preserve">{0, 1, 2, 3, 5, 6, </w:t>
      </w:r>
      <w:r w:rsidR="00A52C55" w:rsidRPr="00E658B4">
        <w:rPr>
          <w:color w:val="0070C0"/>
        </w:rPr>
        <w:t>9</w:t>
      </w:r>
      <w:r w:rsidR="0073090D" w:rsidRPr="00E658B4">
        <w:rPr>
          <w:color w:val="0070C0"/>
        </w:rPr>
        <w:t>, 10}</w:t>
      </w:r>
      <w:r w:rsidR="00A52C55" w:rsidRPr="00E658B4">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3</m:t>
            </m:r>
          </m:sub>
        </m:sSub>
      </m:oMath>
      <w:r w:rsidR="00A52C55" w:rsidRPr="00E658B4">
        <w:rPr>
          <w:color w:val="0070C0"/>
        </w:rPr>
        <w:t xml:space="preserve"> = {0, 1, 2, 4, 7, 10}</w:t>
      </w:r>
      <w:bookmarkStart w:id="62" w:name="OLE_LINK98"/>
      <w:r w:rsidR="009B40FA">
        <w:rPr>
          <w:color w:val="0070C0"/>
        </w:rPr>
        <w:t xml:space="preserve">. </w:t>
      </w:r>
      <w:bookmarkEnd w:id="62"/>
      <w:r w:rsidR="009B40FA">
        <w:rPr>
          <w:color w:val="0070C0"/>
        </w:rPr>
        <w:t xml:space="preserve">These structures of the project and the </w:t>
      </w:r>
      <w:r w:rsidR="009B40FA" w:rsidRPr="00762844">
        <w:rPr>
          <w:color w:val="0070C0"/>
        </w:rPr>
        <w:t>corresponding optimal schedule</w:t>
      </w:r>
      <w:r w:rsidR="009B40FA">
        <w:rPr>
          <w:color w:val="0070C0"/>
        </w:rPr>
        <w:t xml:space="preserve"> are shown in </w:t>
      </w:r>
      <w:r w:rsidR="00D12214" w:rsidRPr="00762844">
        <w:rPr>
          <w:color w:val="0070C0"/>
        </w:rPr>
        <w:t>Fig.3</w:t>
      </w:r>
      <w:r w:rsidR="009B40FA">
        <w:rPr>
          <w:color w:val="0070C0"/>
        </w:rPr>
        <w:t>,</w:t>
      </w:r>
      <w:r w:rsidR="009B40FA" w:rsidRPr="009B40FA">
        <w:rPr>
          <w:color w:val="0070C0"/>
        </w:rPr>
        <w:t xml:space="preserve"> </w:t>
      </w:r>
      <w:r w:rsidR="009B40FA" w:rsidRPr="003D2FCB">
        <w:rPr>
          <w:color w:val="0070C0"/>
        </w:rPr>
        <w:t>the values of the objective function (10) of the</w:t>
      </w:r>
      <w:r w:rsidR="009B40FA">
        <w:rPr>
          <w:color w:val="0070C0"/>
        </w:rPr>
        <w:t>se</w:t>
      </w:r>
      <w:r w:rsidR="009B40FA" w:rsidRPr="003D2FCB">
        <w:rPr>
          <w:color w:val="0070C0"/>
        </w:rPr>
        <w:t xml:space="preserve"> optimal schedule</w:t>
      </w:r>
      <w:r w:rsidR="009B40FA">
        <w:rPr>
          <w:color w:val="0070C0"/>
        </w:rPr>
        <w:t>s</w:t>
      </w:r>
      <w:r w:rsidR="009B40FA" w:rsidRPr="003D2FCB">
        <w:rPr>
          <w:color w:val="0070C0"/>
        </w:rPr>
        <w:t xml:space="preserve"> are 94, 75 and 122 respectively.</w:t>
      </w:r>
      <w:r w:rsidR="00D12214" w:rsidRPr="00762844">
        <w:rPr>
          <w:color w:val="0070C0"/>
        </w:rPr>
        <w:t xml:space="preserve"> </w:t>
      </w:r>
      <w:r w:rsidR="00AA7978" w:rsidRPr="00E658B4">
        <w:rPr>
          <w:color w:val="0070C0"/>
        </w:rPr>
        <w:t xml:space="preserve">It can be seen from Fig.3 that different project structures correspond to different fluctuations of resource usage, which indicates that project structures have an impact on the effect of resource leveling. Some project structures are </w:t>
      </w:r>
      <w:r w:rsidR="004825DA" w:rsidRPr="00E658B4">
        <w:rPr>
          <w:color w:val="0070C0"/>
        </w:rPr>
        <w:t>more conducive to adjusting activities to level resources</w:t>
      </w:r>
      <w:r w:rsidR="00AA7978" w:rsidRPr="00E658B4">
        <w:rPr>
          <w:color w:val="0070C0"/>
        </w:rPr>
        <w:t xml:space="preserve">. </w:t>
      </w:r>
      <w:r w:rsidR="007D716A" w:rsidRPr="00A57B74">
        <w:t xml:space="preserve">We use CPLEX to solve the linear integer programming model M1 of the example project. </w:t>
      </w:r>
      <w:bookmarkStart w:id="63" w:name="OLE_LINK74"/>
      <w:bookmarkStart w:id="64" w:name="OLE_LINK75"/>
      <w:r w:rsidR="007D716A" w:rsidRPr="00E658B4">
        <w:rPr>
          <w:color w:val="0070C0"/>
        </w:rPr>
        <w:t xml:space="preserve">The </w:t>
      </w:r>
      <w:r w:rsidR="009B40FA" w:rsidRPr="00C40A03">
        <w:rPr>
          <w:color w:val="0070C0"/>
        </w:rPr>
        <w:t xml:space="preserve">project structure </w:t>
      </w:r>
      <w:r w:rsidR="009B40FA">
        <w:rPr>
          <w:rFonts w:hint="eastAsia"/>
          <w:color w:val="0070C0"/>
        </w:rPr>
        <w:t>network</w:t>
      </w:r>
      <w:r w:rsidR="009B40FA" w:rsidRPr="00512C55">
        <w:rPr>
          <w:color w:val="0070C0"/>
        </w:rPr>
        <w:t xml:space="preserve"> </w:t>
      </w:r>
      <w:r w:rsidR="009B40FA" w:rsidRPr="00197979">
        <w:rPr>
          <w:color w:val="0070C0"/>
        </w:rPr>
        <w:t xml:space="preserve">and </w:t>
      </w:r>
      <w:r w:rsidR="007D716A" w:rsidRPr="00E658B4">
        <w:rPr>
          <w:color w:val="0070C0"/>
        </w:rPr>
        <w:t xml:space="preserve">obtained optimal schedule </w:t>
      </w:r>
      <w:r w:rsidR="007D716A" w:rsidRPr="00E658B4">
        <w:rPr>
          <w:rFonts w:cs="Times New Roman"/>
          <w:color w:val="0070C0"/>
        </w:rPr>
        <w:t>are</w:t>
      </w:r>
      <w:r w:rsidR="007D716A" w:rsidRPr="00E658B4">
        <w:rPr>
          <w:color w:val="0070C0"/>
        </w:rPr>
        <w:t xml:space="preserve"> shown in Fig</w:t>
      </w:r>
      <w:r w:rsidR="0084133A" w:rsidRPr="00E658B4">
        <w:rPr>
          <w:color w:val="0070C0"/>
        </w:rPr>
        <w:t>.</w:t>
      </w:r>
      <w:r w:rsidR="007D716A" w:rsidRPr="00E658B4">
        <w:rPr>
          <w:color w:val="0070C0"/>
        </w:rPr>
        <w:t xml:space="preserve"> 3</w:t>
      </w:r>
      <w:r w:rsidR="003B3629">
        <w:rPr>
          <w:color w:val="0070C0"/>
        </w:rPr>
        <w:t>(2)</w:t>
      </w:r>
      <w:r w:rsidR="007D716A" w:rsidRPr="00E658B4">
        <w:rPr>
          <w:color w:val="0070C0"/>
        </w:rPr>
        <w:t xml:space="preserve">. </w:t>
      </w:r>
    </w:p>
    <w:bookmarkEnd w:id="59"/>
    <w:bookmarkEnd w:id="60"/>
    <w:bookmarkEnd w:id="63"/>
    <w:bookmarkEnd w:id="64"/>
    <w:p w14:paraId="125ACFE9" w14:textId="2C5048B8" w:rsidR="007D716A" w:rsidRPr="00A57B74" w:rsidRDefault="007D716A" w:rsidP="001F1E24">
      <w:pPr>
        <w:ind w:firstLine="420"/>
      </w:pPr>
      <w:r w:rsidRPr="00E658B4">
        <w:rPr>
          <w:color w:val="0070C0"/>
        </w:rPr>
        <w:t>In practice, the RLP is a basic scheduling problem in case that the project structure is given. When the project structure is flexible, resource leveling may be treated as a secondary objective and other objectives (such as project duration minimization) may serve as a primary objective.</w:t>
      </w:r>
      <w:r w:rsidR="00AF77CB" w:rsidRPr="00E658B4">
        <w:rPr>
          <w:color w:val="0070C0"/>
        </w:rPr>
        <w:t xml:space="preserve"> Our original single objective model M0 can be easily extended to deal with such situations.</w:t>
      </w:r>
      <w:r w:rsidRPr="00E658B4">
        <w:rPr>
          <w:color w:val="0070C0"/>
        </w:rPr>
        <w:t xml:space="preserve"> </w:t>
      </w:r>
      <w:r w:rsidR="002102E6" w:rsidRPr="00E658B4">
        <w:rPr>
          <w:color w:val="0070C0"/>
        </w:rPr>
        <w:t xml:space="preserve">For objectives other than resource </w:t>
      </w:r>
      <w:r w:rsidR="002F6855">
        <w:rPr>
          <w:color w:val="0070C0"/>
        </w:rPr>
        <w:t>leveling</w:t>
      </w:r>
      <w:r w:rsidR="002102E6" w:rsidRPr="00E658B4">
        <w:rPr>
          <w:color w:val="0070C0"/>
        </w:rPr>
        <w:t xml:space="preserve">, i.e., </w:t>
      </w:r>
      <m:oMath>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1</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H</m:t>
            </m:r>
          </m:sub>
        </m:sSub>
      </m:oMath>
      <w:r w:rsidR="002F6855">
        <w:rPr>
          <w:rFonts w:hint="eastAsia"/>
          <w:color w:val="0070C0"/>
        </w:rPr>
        <w:t>,</w:t>
      </w:r>
      <w:r w:rsidR="002F6855">
        <w:rPr>
          <w:color w:val="0070C0"/>
        </w:rPr>
        <w:t xml:space="preserve"> </w:t>
      </w:r>
      <m:oMath>
        <m:r>
          <w:rPr>
            <w:rFonts w:ascii="Cambria Math" w:hAnsi="Cambria Math"/>
            <w:color w:val="0070C0"/>
          </w:rPr>
          <m:t>h=1,…,H</m:t>
        </m:r>
      </m:oMath>
      <w:r w:rsidR="00656B5F">
        <w:rPr>
          <w:color w:val="0070C0"/>
        </w:rPr>
        <w:t>,</w:t>
      </w:r>
      <w:r w:rsidR="00A0450A" w:rsidRPr="00E658B4">
        <w:rPr>
          <w:color w:val="0070C0"/>
        </w:rPr>
        <w:t xml:space="preserve"> </w:t>
      </w:r>
      <w:r w:rsidR="00656B5F">
        <w:rPr>
          <w:color w:val="0070C0"/>
        </w:rPr>
        <w:t>w</w:t>
      </w:r>
      <w:r w:rsidR="002102E6" w:rsidRPr="00E658B4">
        <w:rPr>
          <w:color w:val="0070C0"/>
        </w:rPr>
        <w:t xml:space="preserve">e use </w:t>
      </w:r>
      <m:oMath>
        <m:r>
          <w:rPr>
            <w:rFonts w:ascii="Cambria Math" w:hAnsi="Cambria Math"/>
            <w:color w:val="0070C0"/>
          </w:rPr>
          <m:t>ε</m:t>
        </m:r>
      </m:oMath>
      <w:r w:rsidR="002102E6" w:rsidRPr="00E658B4">
        <w:rPr>
          <w:color w:val="0070C0"/>
        </w:rPr>
        <w:t>-</w:t>
      </w:r>
      <w:r w:rsidR="00CC1DBD" w:rsidRPr="008107C8">
        <w:rPr>
          <w:rFonts w:hint="eastAsia"/>
          <w:color w:val="0070C0"/>
        </w:rPr>
        <w:t>constraint method (</w:t>
      </w:r>
      <w:r w:rsidR="00CC1DBD">
        <w:rPr>
          <w:color w:val="0070C0"/>
        </w:rPr>
        <w:t>M</w:t>
      </w:r>
      <w:r w:rsidR="002102E6" w:rsidRPr="00E658B4">
        <w:rPr>
          <w:color w:val="0070C0"/>
        </w:rPr>
        <w:t xml:space="preserve">avrotas, 2009) can </w:t>
      </w:r>
      <w:r w:rsidR="002102E6" w:rsidRPr="00E658B4">
        <w:rPr>
          <w:color w:val="0070C0"/>
        </w:rPr>
        <w:lastRenderedPageBreak/>
        <w:t xml:space="preserve">convert these objectives </w:t>
      </w:r>
      <w:r w:rsidR="009F0F4B" w:rsidRPr="00E658B4">
        <w:rPr>
          <w:color w:val="0070C0"/>
        </w:rPr>
        <w:t xml:space="preserve">functions </w:t>
      </w:r>
      <w:r w:rsidR="002102E6" w:rsidRPr="00E658B4">
        <w:rPr>
          <w:color w:val="0070C0"/>
        </w:rPr>
        <w:t>into constraints, i.e.,</w:t>
      </w:r>
      <w:r w:rsidR="009F0F4B" w:rsidRPr="00E658B4">
        <w:rPr>
          <w:color w:val="0070C0"/>
        </w:rPr>
        <w:t xml:space="preserve"> </w:t>
      </w:r>
      <m:oMath>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h</m:t>
            </m:r>
          </m:sub>
        </m:sSub>
        <m:d>
          <m:dPr>
            <m:ctrlPr>
              <w:rPr>
                <w:rFonts w:ascii="Cambria Math" w:hAnsi="Cambria Math"/>
                <w:color w:val="0070C0"/>
              </w:rPr>
            </m:ctrlPr>
          </m:dPr>
          <m:e>
            <m:r>
              <m:rPr>
                <m:sty m:val="p"/>
              </m:rPr>
              <w:rPr>
                <w:rFonts w:ascii="Cambria Math" w:hAnsi="Cambria Math"/>
                <w:color w:val="0070C0"/>
              </w:rPr>
              <m:t>x</m:t>
            </m:r>
          </m:e>
        </m:d>
        <m:r>
          <w:rPr>
            <w:rFonts w:ascii="Cambria Math" w:hAnsi="Cambria Math" w:hint="eastAsia"/>
            <w:color w:val="0070C0"/>
          </w:rPr>
          <m:t>≤</m:t>
        </m:r>
        <m:sSub>
          <m:sSubPr>
            <m:ctrlPr>
              <w:rPr>
                <w:rFonts w:ascii="Cambria Math" w:hAnsi="Cambria Math"/>
                <w:i/>
                <w:color w:val="0070C0"/>
              </w:rPr>
            </m:ctrlPr>
          </m:sSubPr>
          <m:e>
            <m:r>
              <w:rPr>
                <w:rFonts w:ascii="Cambria Math" w:hAnsi="Cambria Math"/>
                <w:color w:val="0070C0"/>
              </w:rPr>
              <m:t>ε</m:t>
            </m:r>
          </m:e>
          <m:sub>
            <m:r>
              <w:rPr>
                <w:rFonts w:ascii="Cambria Math" w:eastAsia="MS Gothic" w:hAnsi="Cambria Math" w:cs="MS Gothic"/>
                <w:color w:val="0070C0"/>
              </w:rPr>
              <m:t>h</m:t>
            </m:r>
          </m:sub>
        </m:sSub>
      </m:oMath>
      <w:r w:rsidR="009F0F4B" w:rsidRPr="00E658B4">
        <w:rPr>
          <w:color w:val="0070C0"/>
        </w:rPr>
        <w:t xml:space="preserve">. </w:t>
      </w:r>
      <w:r w:rsidR="00A83BDB" w:rsidRPr="00E658B4">
        <w:rPr>
          <w:color w:val="0070C0"/>
        </w:rPr>
        <w:t xml:space="preserve">Iteratively add these constraints to M0 and use varied well-chosen </w:t>
      </w:r>
      <m:oMath>
        <m:sSub>
          <m:sSubPr>
            <m:ctrlPr>
              <w:rPr>
                <w:rFonts w:ascii="Cambria Math" w:hAnsi="Cambria Math"/>
                <w:i/>
                <w:color w:val="0070C0"/>
              </w:rPr>
            </m:ctrlPr>
          </m:sSubPr>
          <m:e>
            <m:r>
              <m:rPr>
                <m:sty m:val="p"/>
              </m:rPr>
              <w:rPr>
                <w:rFonts w:ascii="Cambria Math" w:hAnsi="Cambria Math"/>
                <w:color w:val="0070C0"/>
              </w:rPr>
              <m:t>ε</m:t>
            </m:r>
          </m:e>
          <m:sub>
            <m:r>
              <w:rPr>
                <w:rFonts w:ascii="Cambria Math" w:eastAsia="MS Gothic" w:hAnsi="Cambria Math" w:cs="MS Gothic"/>
                <w:color w:val="0070C0"/>
              </w:rPr>
              <m:t>h</m:t>
            </m:r>
          </m:sub>
        </m:sSub>
      </m:oMath>
      <w:r w:rsidR="00A83BDB" w:rsidRPr="00E658B4">
        <w:rPr>
          <w:color w:val="0070C0"/>
        </w:rPr>
        <w:t xml:space="preserve"> can lead to the Pareto </w:t>
      </w:r>
      <w:r w:rsidR="00587BFB" w:rsidRPr="00E658B4">
        <w:rPr>
          <w:color w:val="0070C0"/>
        </w:rPr>
        <w:t xml:space="preserve">optimal </w:t>
      </w:r>
      <w:r w:rsidR="00A83BDB" w:rsidRPr="00E658B4">
        <w:rPr>
          <w:color w:val="0070C0"/>
        </w:rPr>
        <w:t>solution of the multi-objective problem.</w:t>
      </w:r>
      <w:r w:rsidR="00587BFB" w:rsidRPr="00E658B4" w:rsidDel="00C75BC8">
        <w:rPr>
          <w:color w:val="0070C0"/>
        </w:rPr>
        <w:t xml:space="preserve"> </w:t>
      </w:r>
      <w:r w:rsidR="00D155A8">
        <w:rPr>
          <w:rFonts w:hint="eastAsia"/>
          <w:color w:val="0070C0"/>
        </w:rPr>
        <w:t>不同的项目经理可能有不同的目标，通过扩展该模型就可以实现其他目标。</w:t>
      </w:r>
    </w:p>
    <w:p w14:paraId="40E6D7DD" w14:textId="1F0288EC" w:rsidR="007D716A" w:rsidRPr="00A57B74" w:rsidRDefault="005D1CD3" w:rsidP="005D1CD3">
      <w:pPr>
        <w:pStyle w:val="1"/>
        <w:numPr>
          <w:ilvl w:val="0"/>
          <w:numId w:val="8"/>
        </w:numPr>
        <w:spacing w:before="156" w:after="156"/>
      </w:pPr>
      <w:r w:rsidRPr="005D1CD3">
        <w:t xml:space="preserve">Customized </w:t>
      </w:r>
      <w:r w:rsidR="007D716A" w:rsidRPr="00A57B74">
        <w:t>genetic algorithm</w:t>
      </w:r>
    </w:p>
    <w:p w14:paraId="72F4184B" w14:textId="4F028C71" w:rsidR="007D716A" w:rsidRPr="00A57B74" w:rsidRDefault="007D716A" w:rsidP="001F1E24">
      <w:pPr>
        <w:ind w:firstLine="420"/>
      </w:pPr>
      <w:r w:rsidRPr="00A57B74">
        <w:t xml:space="preserve">The RLP-PS can be decomposed into two </w:t>
      </w:r>
      <w:r w:rsidRPr="00A57B74">
        <w:rPr>
          <w:rFonts w:cs="Times New Roman"/>
        </w:rPr>
        <w:t>subproblems</w:t>
      </w:r>
      <w:r w:rsidRPr="00A57B74">
        <w:t xml:space="preserve">: the project structure selection problem (PSSP) and the RLP. The PSSP aims to determine the project structure by selecting a subset of activities. The objective of the RLP is to minimize the fluctuations in resource usage by assigning a start time for each activity. There are two basic strategies when solving the RLP-PS: integration and decomposition. The integration strategy solves the two subproblems simultaneously, while the decomposition strategy solves the two subproblems sequentially. Following the integration strategy, we design a </w:t>
      </w:r>
      <w:r w:rsidR="008A1EC3">
        <w:t>customized</w:t>
      </w:r>
      <w:r w:rsidRPr="00A57B74">
        <w:t xml:space="preserve"> GA. In addition, a two-stage heuristic algorithm (TSHA) is embedded into the GA to produce initial populations. The TSHA is based on the decomposition strategy and it can also be used as an independent heuristic solution algorithm for the RLP-PS. </w:t>
      </w:r>
    </w:p>
    <w:p w14:paraId="1954DB60" w14:textId="77777777" w:rsidR="007D716A" w:rsidRPr="00A57B74" w:rsidRDefault="007D716A" w:rsidP="001F1E24">
      <w:pPr>
        <w:ind w:firstLine="420"/>
      </w:pPr>
      <w:r w:rsidRPr="00A57B74">
        <w:t xml:space="preserve">The classic GA is a population-based metaheuristic algorithm designed for solving hard optimization problems. It draws on genetic theory, simulates the evolution of a given population, and continuously optimizes the individuals in the population </w:t>
      </w:r>
      <w:r>
        <w:rPr>
          <w:rFonts w:cstheme="minorEastAsia"/>
          <w:noProof/>
        </w:rPr>
        <w:t>(Goldberg et al., 1989)</w:t>
      </w:r>
      <w:r w:rsidRPr="00A57B74">
        <w:rPr>
          <w:rFonts w:cstheme="minorEastAsia"/>
        </w:rPr>
        <w:t>. GA</w:t>
      </w:r>
      <w:r w:rsidRPr="00A57B74">
        <w:rPr>
          <w:rFonts w:cs="等线"/>
        </w:rPr>
        <w:t xml:space="preserve"> has</w:t>
      </w:r>
      <w:r w:rsidRPr="00A57B74">
        <w:rPr>
          <w:rFonts w:cstheme="minorEastAsia"/>
        </w:rPr>
        <w:t xml:space="preserve"> been successfully applied in solving RLPs</w:t>
      </w:r>
      <w:r w:rsidR="009C428E">
        <w:rPr>
          <w:rFonts w:cstheme="minorEastAsia"/>
        </w:rPr>
        <w:t xml:space="preserve"> </w:t>
      </w:r>
      <w:r>
        <w:rPr>
          <w:rFonts w:cstheme="minorEastAsia"/>
          <w:noProof/>
        </w:rPr>
        <w:t>(Chan et al., 1996; El-Rayes &amp; Jun, 2009)</w:t>
      </w:r>
      <w:r w:rsidRPr="00A57B74">
        <w:rPr>
          <w:rFonts w:cstheme="minorEastAsia"/>
        </w:rPr>
        <w:t>.</w:t>
      </w:r>
      <w:r w:rsidRPr="00A57B74">
        <w:t xml:space="preserve"> </w:t>
      </w:r>
    </w:p>
    <w:p w14:paraId="6770BB87" w14:textId="0312E517" w:rsidR="007D716A" w:rsidRPr="00A57B74" w:rsidRDefault="007D716A" w:rsidP="001F1E24">
      <w:pPr>
        <w:ind w:firstLine="420"/>
      </w:pPr>
      <w:r w:rsidRPr="00A57B74">
        <w:t xml:space="preserve">Our GA encodes a schedule into an individual (Section 3.1). The initial population that consists of </w:t>
      </w:r>
      <m:oMath>
        <m:r>
          <w:rPr>
            <w:rFonts w:ascii="Cambria Math" w:hAnsi="Cambria Math"/>
          </w:rPr>
          <m:t>POP</m:t>
        </m:r>
      </m:oMath>
      <w:r w:rsidRPr="00A57B74">
        <w:t xml:space="preserve"> individuals is generated based on the TSHA (Section 3.2).</w:t>
      </w:r>
      <w:bookmarkStart w:id="65" w:name="OLE_LINK47"/>
      <w:bookmarkStart w:id="66" w:name="OLE_LINK48"/>
      <w:r w:rsidRPr="00A57B74">
        <w:t xml:space="preserve"> During each iteration of the GA, parent individuals are randomly selected from the population to perform the crossover operation for generating child individuals (Section 3.3). Then</w:t>
      </w:r>
      <w:r w:rsidRPr="00A57B74">
        <w:rPr>
          <w:rFonts w:cs="Times New Roman"/>
        </w:rPr>
        <w:t>,</w:t>
      </w:r>
      <w:r w:rsidRPr="00A57B74">
        <w:t xml:space="preserve"> the mutation operator is applied to the child individuals (Section 3.4).</w:t>
      </w:r>
      <w:bookmarkEnd w:id="65"/>
      <w:bookmarkEnd w:id="66"/>
      <w:r w:rsidRPr="00A57B74">
        <w:t xml:space="preserve"> Subsequently, the decoding mechanism is used to convert the parent and child individuals into schedules (Section 3.1), and the objective function (1) corresponding to the schedule is used to evaluate the individuals. </w:t>
      </w:r>
      <w:r w:rsidRPr="00A57B74">
        <w:rPr>
          <w:rFonts w:hint="eastAsia"/>
        </w:rPr>
        <w:t>T</w:t>
      </w:r>
      <w:r w:rsidRPr="00A57B74">
        <w:t xml:space="preserve">he best </w:t>
      </w:r>
      <m:oMath>
        <m:r>
          <w:rPr>
            <w:rFonts w:ascii="Cambria Math" w:hAnsi="Cambria Math"/>
          </w:rPr>
          <m:t>POP</m:t>
        </m:r>
      </m:oMath>
      <w:r w:rsidRPr="00A57B74">
        <w:t xml:space="preserve"> individuals among the parents and children serve as the new population in the next iteration. After the termination condition is satisfied, the GA returns an optimized schedule. Finally, a local improvement method is used to further improve the obtained schedule (Section 3.</w:t>
      </w:r>
      <w:r w:rsidRPr="00A57B74">
        <w:rPr>
          <w:rFonts w:hint="eastAsia"/>
        </w:rPr>
        <w:t>5</w:t>
      </w:r>
      <w:r w:rsidRPr="00A57B74">
        <w:t>).</w:t>
      </w:r>
    </w:p>
    <w:p w14:paraId="2DF98274" w14:textId="77777777" w:rsidR="007D716A" w:rsidRPr="00A57B74" w:rsidRDefault="007D716A" w:rsidP="001F1E24">
      <w:pPr>
        <w:pStyle w:val="2"/>
        <w:spacing w:before="156" w:after="156"/>
      </w:pPr>
      <w:r w:rsidRPr="00A57B74">
        <w:lastRenderedPageBreak/>
        <w:t>Schedule encoding and decoding</w:t>
      </w:r>
    </w:p>
    <w:p w14:paraId="580E6844" w14:textId="77777777" w:rsidR="007D716A" w:rsidRPr="00A57B74" w:rsidRDefault="007D716A" w:rsidP="001F1E24">
      <w:pPr>
        <w:ind w:firstLine="420"/>
      </w:pPr>
      <w:r w:rsidRPr="00A57B74">
        <w:t xml:space="preserve">The solution of the RLP-PS is a schedule. When </w:t>
      </w:r>
      <w:r w:rsidRPr="00A57B74">
        <w:rPr>
          <w:rFonts w:cs="Times New Roman"/>
        </w:rPr>
        <w:t>metaheuristic</w:t>
      </w:r>
      <w:r w:rsidRPr="00A57B74">
        <w:t xml:space="preserve"> algorithms are used to solve project scheduling problems, encoding the schedule usually makes the algorithms more </w:t>
      </w:r>
      <w:r w:rsidRPr="00A57B74">
        <w:rPr>
          <w:rFonts w:cs="Times New Roman"/>
        </w:rPr>
        <w:t>efficient</w:t>
      </w:r>
      <w:r w:rsidRPr="00A57B74">
        <w:t xml:space="preserve">. Therefore, our GA encodes the schedule as an individual. Each individual is a triple </w:t>
      </w:r>
      <m:oMath>
        <m:r>
          <w:rPr>
            <w:rFonts w:ascii="Cambria Math" w:hAnsi="Cambria Math"/>
          </w:rPr>
          <m:t>I=</m:t>
        </m:r>
        <m:d>
          <m:dPr>
            <m:ctrlPr>
              <w:rPr>
                <w:rFonts w:ascii="Cambria Math" w:hAnsi="Cambria Math"/>
                <w:i/>
                <w:iCs/>
                <w:szCs w:val="22"/>
              </w:rPr>
            </m:ctrlPr>
          </m:dPr>
          <m:e>
            <m:r>
              <w:rPr>
                <w:rFonts w:ascii="Cambria Math" w:hAnsi="Cambria Math"/>
                <w:szCs w:val="22"/>
              </w:rPr>
              <m:t>RK,SK,VL</m:t>
            </m:r>
          </m:e>
        </m:d>
      </m:oMath>
      <w:r w:rsidRPr="00A57B74">
        <w:t xml:space="preserve"> composed of a random key vector </w:t>
      </w:r>
      <m:oMath>
        <m:r>
          <w:rPr>
            <w:rFonts w:ascii="Cambria Math" w:hAnsi="Cambria Math"/>
            <w:szCs w:val="22"/>
          </w:rPr>
          <m:t>RK</m:t>
        </m:r>
      </m:oMath>
      <w:r w:rsidRPr="00A57B74">
        <w:t xml:space="preserve">, a shift key vector </w:t>
      </w:r>
      <m:oMath>
        <m:r>
          <w:rPr>
            <w:rFonts w:ascii="Cambria Math" w:hAnsi="Cambria Math"/>
            <w:szCs w:val="22"/>
          </w:rPr>
          <m:t>SK</m:t>
        </m:r>
      </m:oMath>
      <w:r w:rsidRPr="00A57B74">
        <w:rPr>
          <w:szCs w:val="22"/>
        </w:rPr>
        <w:t xml:space="preserve"> </w:t>
      </w:r>
      <w:r w:rsidRPr="00A57B74">
        <w:t xml:space="preserve">and an implementation list vector </w:t>
      </w:r>
      <m:oMath>
        <m:r>
          <w:rPr>
            <w:rFonts w:ascii="Cambria Math" w:hAnsi="Cambria Math"/>
            <w:szCs w:val="22"/>
          </w:rPr>
          <m:t>VL</m:t>
        </m:r>
      </m:oMath>
      <w:r w:rsidRPr="00A57B74">
        <w:t>: (1)</w:t>
      </w:r>
      <m:oMath>
        <m:r>
          <w:rPr>
            <w:rFonts w:ascii="Cambria Math" w:hAnsi="Cambria Math"/>
          </w:rPr>
          <m:t xml:space="preserve"> RK=</m:t>
        </m:r>
        <m:d>
          <m:dPr>
            <m:ctrlPr>
              <w:rPr>
                <w:rFonts w:ascii="Cambria Math" w:hAnsi="Cambria Math"/>
                <w:i/>
              </w:rPr>
            </m:ctrlPr>
          </m:dPr>
          <m:e>
            <m:sSub>
              <m:sSubPr>
                <m:ctrlPr>
                  <w:rPr>
                    <w:rFonts w:ascii="Cambria Math" w:hAnsi="Cambria Math"/>
                    <w:i/>
                  </w:rPr>
                </m:ctrlPr>
              </m:sSubPr>
              <m:e>
                <m:r>
                  <w:rPr>
                    <w:rFonts w:ascii="Cambria Math" w:hAnsi="Cambria Math"/>
                  </w:rPr>
                  <m:t>rk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n+1</m:t>
                </m:r>
              </m:sub>
            </m:sSub>
          </m:e>
        </m:d>
      </m:oMath>
      <w:r w:rsidRPr="00A57B74">
        <w:t xml:space="preserve">, where each of the elements </w:t>
      </w:r>
      <m:oMath>
        <m:sSub>
          <m:sSubPr>
            <m:ctrlPr>
              <w:rPr>
                <w:rFonts w:ascii="Cambria Math" w:hAnsi="Cambria Math"/>
                <w:i/>
                <w:iCs/>
                <w:szCs w:val="22"/>
              </w:rPr>
            </m:ctrlPr>
          </m:sSubPr>
          <m:e>
            <m:r>
              <w:rPr>
                <w:rFonts w:ascii="Cambria Math" w:hAnsi="Cambria Math"/>
              </w:rPr>
              <m:t>rk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rPr>
          <w:szCs w:val="22"/>
        </w:rPr>
        <w:t xml:space="preserve"> </w:t>
      </w:r>
      <w:r w:rsidRPr="00A57B74">
        <w:t xml:space="preserve">denotes the priority value of activity </w:t>
      </w:r>
      <m:oMath>
        <m:r>
          <w:rPr>
            <w:rFonts w:ascii="Cambria Math" w:hAnsi="Cambria Math" w:cs="Times New Roman"/>
          </w:rPr>
          <m:t>i</m:t>
        </m:r>
      </m:oMath>
      <w:r w:rsidRPr="00A57B74">
        <w:t xml:space="preserve">. The higher the priority value of activity </w:t>
      </w:r>
      <m:oMath>
        <m:r>
          <w:rPr>
            <w:rFonts w:ascii="Cambria Math" w:hAnsi="Cambria Math" w:cs="Times New Roman"/>
          </w:rPr>
          <m:t>i</m:t>
        </m:r>
      </m:oMath>
      <w:r w:rsidRPr="00A57B74">
        <w:t xml:space="preserve"> is, the earlier the activity is chosen for scheduling. (2) </w:t>
      </w:r>
      <m:oMath>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n+1</m:t>
                </m:r>
              </m:sub>
            </m:sSub>
          </m:e>
        </m:d>
      </m:oMath>
      <w:r w:rsidRPr="00A57B74">
        <w:t xml:space="preserve">, where each element </w:t>
      </w:r>
      <m:oMath>
        <m:sSub>
          <m:sSubPr>
            <m:ctrlPr>
              <w:rPr>
                <w:rFonts w:ascii="Cambria Math" w:hAnsi="Cambria Math"/>
                <w:i/>
                <w:iCs/>
                <w:szCs w:val="22"/>
              </w:rPr>
            </m:ctrlPr>
          </m:sSubPr>
          <m:e>
            <m:r>
              <w:rPr>
                <w:rFonts w:ascii="Cambria Math" w:hAnsi="Cambria Math"/>
              </w:rPr>
              <m:t>sk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t xml:space="preserve"> measures the deviation of activity </w:t>
      </w:r>
      <m:oMath>
        <m:r>
          <w:rPr>
            <w:rFonts w:ascii="Cambria Math" w:hAnsi="Cambria Math" w:cs="Times New Roman"/>
          </w:rPr>
          <m:t>i</m:t>
        </m:r>
      </m:oMath>
      <w:r w:rsidRPr="00A57B74">
        <w:t xml:space="preserve"> from its earliest possible start time and is used to determine the start time of the activity during decoding (which is explained in more detail in the following decoding procedure). (3) </w:t>
      </w:r>
      <m:oMath>
        <m:r>
          <w:rPr>
            <w:rFonts w:ascii="Cambria Math" w:hAnsi="Cambria Math"/>
          </w:rPr>
          <m:t>VL=</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Pr="00A57B74">
        <w:t xml:space="preserve">. If activity </w:t>
      </w:r>
      <m:oMath>
        <m:r>
          <w:rPr>
            <w:rFonts w:ascii="Cambria Math" w:hAnsi="Cambria Math" w:cs="Times New Roman"/>
          </w:rPr>
          <m:t>i</m:t>
        </m:r>
      </m:oMath>
      <w:r w:rsidRPr="00A57B74">
        <w:t xml:space="preserve"> is implemented, then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Pr="00A57B74">
        <w:rPr>
          <w:rFonts w:cs="Times New Roman"/>
        </w:rPr>
        <w:t>;</w:t>
      </w:r>
      <w:r w:rsidRPr="00A57B74">
        <w:t xml:space="preserve"> otherwise</w:t>
      </w:r>
      <w:r w:rsidRPr="00A57B74">
        <w:rPr>
          <w:rFonts w:cs="Times New Roman"/>
        </w:rPr>
        <w:t>,</w:t>
      </w:r>
      <w:r w:rsidRPr="00A57B74">
        <w:t xml:space="preserve">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w:rPr>
            <w:rFonts w:ascii="Cambria Math" w:hAnsi="Cambria Math"/>
            <w:szCs w:val="22"/>
          </w:rPr>
          <m:t>=0</m:t>
        </m:r>
      </m:oMath>
      <w:r w:rsidRPr="00A57B74">
        <w:t>.</w:t>
      </w:r>
    </w:p>
    <w:p w14:paraId="3BC2E786" w14:textId="77777777" w:rsidR="007D716A" w:rsidRPr="00A57B74" w:rsidRDefault="007D716A" w:rsidP="001F1E24">
      <w:pPr>
        <w:ind w:firstLine="420"/>
      </w:pPr>
      <w:r w:rsidRPr="00A57B74">
        <w:rPr>
          <w:rFonts w:cs="Times New Roman"/>
        </w:rPr>
        <w:t xml:space="preserve">To </w:t>
      </w:r>
      <w:r w:rsidRPr="00A57B74">
        <w:t>convert the above individuals into a schedule, we design a decoding procedure</w:t>
      </w:r>
      <w:r w:rsidRPr="00A57B74">
        <w:rPr>
          <w:rFonts w:cs="Times New Roman"/>
        </w:rPr>
        <w:t>,</w:t>
      </w:r>
      <w:r w:rsidRPr="00A57B74">
        <w:t xml:space="preserve"> and its </w:t>
      </w:r>
      <w:r w:rsidRPr="00A57B74">
        <w:rPr>
          <w:rFonts w:cs="Times New Roman"/>
        </w:rPr>
        <w:t>pseudocode</w:t>
      </w:r>
      <w:r w:rsidRPr="00A57B74">
        <w:t xml:space="preserve"> is shown in Algorithm 1. In Algorithm 1, the scheduling order for the activities is determined by their </w:t>
      </w:r>
      <m:oMath>
        <m:r>
          <w:rPr>
            <w:rFonts w:ascii="Cambria Math" w:hAnsi="Cambria Math"/>
            <w:szCs w:val="22"/>
          </w:rPr>
          <m:t>RK</m:t>
        </m:r>
      </m:oMath>
      <w:r w:rsidRPr="00A57B74">
        <w:rPr>
          <w:szCs w:val="22"/>
        </w:rPr>
        <w:t>s</w:t>
      </w:r>
      <w:r w:rsidRPr="00A57B74">
        <w:t xml:space="preserve">. The activity with the highest random key value that has not been scheduled is selected (Line 9). If activity </w:t>
      </w:r>
      <m:oMath>
        <m:r>
          <w:rPr>
            <w:rFonts w:ascii="Cambria Math" w:hAnsi="Cambria Math" w:cs="Times New Roman"/>
          </w:rPr>
          <m:t>i</m:t>
        </m:r>
      </m:oMath>
      <w:r w:rsidRPr="00A57B74">
        <w:t xml:space="preserve"> </w:t>
      </w:r>
      <w:r w:rsidRPr="00A57B74">
        <w:rPr>
          <w:rFonts w:cs="Times New Roman"/>
        </w:rPr>
        <w:t>needs</w:t>
      </w:r>
      <w:r w:rsidRPr="00A57B74">
        <w:t xml:space="preserve"> to be implemented, we assign it a start time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oMath>
      <w:r w:rsidRPr="00A57B74">
        <w:rPr>
          <w:rFonts w:hint="eastAsia"/>
        </w:rPr>
        <w:t xml:space="preserve"> </w:t>
      </w:r>
      <w:r w:rsidRPr="00A57B74">
        <w:t xml:space="preserve">(Lines 10-12), where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57B74">
        <w:t xml:space="preserve"> is the partial schedule formed by the scheduled activities, i.e., </w:t>
      </w:r>
      <m:oMath>
        <m:sSup>
          <m:sSupPr>
            <m:ctrlPr>
              <w:rPr>
                <w:rFonts w:ascii="Cambria Math" w:hAnsi="Cambria Math"/>
                <w:i/>
                <w:iCs/>
                <w:szCs w:val="22"/>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iCs/>
                <w:szCs w:val="22"/>
              </w:rPr>
            </m:ctrlPr>
          </m:sSubPr>
          <m:e>
            <m:r>
              <w:rPr>
                <w:rFonts w:ascii="Cambria Math" w:hAnsi="Cambria Math"/>
              </w:rPr>
              <m:t>(</m:t>
            </m:r>
            <m:sSub>
              <m:sSubPr>
                <m:ctrlPr>
                  <w:rPr>
                    <w:rFonts w:ascii="Cambria Math" w:hAnsi="Cambria Math"/>
                    <w:i/>
                    <w:iCs/>
                    <w:szCs w:val="22"/>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i∈N'</m:t>
            </m:r>
          </m:sub>
        </m:sSub>
      </m:oMath>
      <w:r w:rsidRPr="00A57B74">
        <w:t>,</w:t>
      </w:r>
      <w:r w:rsidRPr="00A57B74">
        <w:rPr>
          <w:rFonts w:cs="Times New Roman"/>
        </w:rPr>
        <w:t xml:space="preserve"> and</w:t>
      </w:r>
      <w:r w:rsidRPr="00A57B74">
        <w:t xml:space="preserve"> </w:t>
      </w:r>
      <m:oMath>
        <m:r>
          <w:rPr>
            <w:rFonts w:ascii="Cambria Math" w:hAnsi="Cambria Math"/>
          </w:rPr>
          <m:t>N'</m:t>
        </m:r>
      </m:oMath>
      <w:r w:rsidRPr="00A57B74">
        <w:rPr>
          <w:iCs/>
        </w:rPr>
        <w:t xml:space="preserve"> </w:t>
      </w:r>
      <w:r w:rsidRPr="00A57B74">
        <w:t xml:space="preserve">indicates the set of scheduled activities. </w:t>
      </w:r>
      <m:oMath>
        <m:r>
          <w:rPr>
            <w:rFonts w:ascii="Cambria Math" w:hAnsi="Cambria Math"/>
          </w:rPr>
          <m:t>c</m:t>
        </m:r>
      </m:oMath>
      <w:r w:rsidRPr="00A57B74">
        <w:t xml:space="preserve"> denotes a possible project structure, which is determined by the </w:t>
      </w:r>
      <m:oMath>
        <m:r>
          <w:rPr>
            <w:rFonts w:ascii="Cambria Math" w:hAnsi="Cambria Math"/>
          </w:rPr>
          <m:t>VL</m:t>
        </m:r>
      </m:oMath>
      <w:r w:rsidRPr="00A57B74">
        <w:t xml:space="preserve"> (Line 3). If an activity is not implemented, no start time is assigned to it. When an activity has been assigned a start time, the earliest and latest start times of the unscheduled activities are updated (Lines 14-19). In </w:t>
      </w:r>
      <w:r w:rsidRPr="00A57B74">
        <w:rPr>
          <w:rFonts w:cs="Times New Roman"/>
        </w:rPr>
        <w:t>Lines</w:t>
      </w:r>
      <w:r w:rsidRPr="00A57B74">
        <w:t xml:space="preserve"> 16 and 17,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represents the longest path length from activity </w:t>
      </w:r>
      <m:oMath>
        <m:r>
          <w:rPr>
            <w:rFonts w:ascii="Cambria Math" w:hAnsi="Cambria Math"/>
          </w:rPr>
          <m:t>i</m:t>
        </m:r>
      </m:oMath>
      <w:r w:rsidRPr="00A57B74">
        <w:t xml:space="preserve"> to </w:t>
      </w:r>
      <m:oMath>
        <m:r>
          <w:rPr>
            <w:rFonts w:ascii="Cambria Math" w:hAnsi="Cambria Math"/>
          </w:rPr>
          <m:t>j</m:t>
        </m:r>
      </m:oMath>
      <w:r w:rsidRPr="00A57B74">
        <w:t xml:space="preserve">, provided that </w:t>
      </w:r>
      <m:oMath>
        <m:r>
          <w:rPr>
            <w:rFonts w:ascii="Cambria Math" w:hAnsi="Cambria Math"/>
          </w:rPr>
          <m:t>j</m:t>
        </m:r>
      </m:oMath>
      <w:r w:rsidRPr="00A57B74">
        <w:t xml:space="preserve"> is reachable from </w:t>
      </w:r>
      <m:oMath>
        <m:r>
          <w:rPr>
            <w:rFonts w:ascii="Cambria Math" w:hAnsi="Cambria Math"/>
          </w:rPr>
          <m:t>i</m:t>
        </m:r>
      </m:oMath>
      <w:r w:rsidRPr="00A57B74">
        <w:t xml:space="preserve">. </w:t>
      </w:r>
      <w:bookmarkStart w:id="67" w:name="OLE_LINK54"/>
      <w:bookmarkStart w:id="68" w:name="OLE_LINK55"/>
      <w:r w:rsidRPr="00A57B74">
        <w:t>The path is a sequence of different activitie</w:t>
      </w:r>
      <w:bookmarkEnd w:id="67"/>
      <w:bookmarkEnd w:id="68"/>
      <w:r w:rsidRPr="00A57B74">
        <w:t xml:space="preserve">s. The length of path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oMath>
      <w:r w:rsidRPr="00A57B74">
        <w:t xml:space="preserve"> </w:t>
      </w:r>
      <w:bookmarkStart w:id="69" w:name="OLE_LINK49"/>
      <w:bookmarkStart w:id="70" w:name="OLE_LINK50"/>
      <w:bookmarkStart w:id="71" w:name="OLE_LINK53"/>
      <w:r w:rsidRPr="00A57B74">
        <w:t xml:space="preserve">is </w:t>
      </w:r>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w:bookmarkEnd w:id="69"/>
        <w:bookmarkEnd w:id="70"/>
        <w:bookmarkEnd w:id="71"/>
        <m:r>
          <w:rPr>
            <w:rFonts w:ascii="Cambria Math" w:hAnsi="Cambria Math"/>
          </w:rPr>
          <m:t>=</m:t>
        </m:r>
        <m:nary>
          <m:naryPr>
            <m:chr m:val="∑"/>
            <m:limLoc m:val="subSup"/>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m-1</m:t>
                </m:r>
              </m:sub>
            </m:sSub>
          </m:sup>
          <m:e>
            <m:sSub>
              <m:sSubPr>
                <m:ctrlPr>
                  <w:rPr>
                    <w:rFonts w:ascii="Cambria Math" w:hAnsi="Cambria Math"/>
                  </w:rPr>
                </m:ctrlPr>
              </m:sSubPr>
              <m:e>
                <m:r>
                  <w:rPr>
                    <w:rFonts w:ascii="Cambria Math" w:hAnsi="Cambria Math"/>
                  </w:rPr>
                  <m:t>d</m:t>
                </m:r>
              </m:e>
              <m:sub>
                <m:r>
                  <w:rPr>
                    <w:rFonts w:ascii="Cambria Math" w:hAnsi="Cambria Math"/>
                  </w:rPr>
                  <m:t>v</m:t>
                </m:r>
              </m:sub>
            </m:sSub>
          </m:e>
        </m:nary>
      </m:oMath>
      <w:r w:rsidRPr="00A57B74">
        <w:t>. If activity</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oMath>
      <w:r w:rsidRPr="00A57B74">
        <w:t xml:space="preserve"> is not reachable from activity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57B74">
        <w:t xml:space="preserve">, we set </w:t>
      </w:r>
      <m:oMath>
        <m:sSub>
          <m:sSubPr>
            <m:ctrlPr>
              <w:rPr>
                <w:rFonts w:ascii="Cambria Math" w:hAnsi="Cambria Math"/>
              </w:rPr>
            </m:ctrlPr>
          </m:sSubPr>
          <m:e>
            <m:r>
              <w:rPr>
                <w:rFonts w:ascii="Cambria Math" w:hAnsi="Cambria Math" w:hint="eastAsia"/>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m:r>
          <m:rPr>
            <m:sty m:val="p"/>
          </m:rPr>
          <w:rPr>
            <w:rFonts w:ascii="Cambria Math" w:hAnsi="Cambria Math"/>
          </w:rPr>
          <m:t>=-∞</m:t>
        </m:r>
      </m:oMath>
      <w:bookmarkStart w:id="72" w:name="OLE_LINK25"/>
      <w:bookmarkStart w:id="73" w:name="OLE_LINK26"/>
      <w:r w:rsidRPr="00A57B74">
        <w:t xml:space="preserve">. </w:t>
      </w:r>
      <w:bookmarkEnd w:id="72"/>
      <w:bookmarkEnd w:id="73"/>
      <w:r w:rsidRPr="00A57B74">
        <w:t xml:space="preserve">After activity </w:t>
      </w:r>
      <m:oMath>
        <m:r>
          <w:rPr>
            <w:rFonts w:ascii="Cambria Math" w:hAnsi="Cambria Math"/>
          </w:rPr>
          <m:t>i</m:t>
        </m:r>
      </m:oMath>
      <w:r w:rsidRPr="00A57B74">
        <w:t xml:space="preserve"> is assigned a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possible earliest start time of an unscheduled activity </w:t>
      </w:r>
      <m:oMath>
        <m:r>
          <w:rPr>
            <w:rFonts w:ascii="Cambria Math" w:hAnsi="Cambria Math"/>
          </w:rPr>
          <m:t>j</m:t>
        </m:r>
      </m:oMath>
      <w:r w:rsidRPr="00A57B74">
        <w:t xml:space="preserve"> is equal to the sum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the longest path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from activity </w:t>
      </w:r>
      <m:oMath>
        <m:r>
          <w:rPr>
            <w:rFonts w:ascii="Cambria Math" w:hAnsi="Cambria Math"/>
          </w:rPr>
          <m:t>i</m:t>
        </m:r>
      </m:oMath>
      <w:r w:rsidRPr="00A57B74">
        <w:t xml:space="preserve"> to activity </w:t>
      </w:r>
      <m:oMath>
        <m:r>
          <w:rPr>
            <w:rFonts w:ascii="Cambria Math" w:hAnsi="Cambria Math"/>
          </w:rPr>
          <m:t>j</m:t>
        </m:r>
      </m:oMath>
      <w:r w:rsidRPr="00A57B74">
        <w:t xml:space="preserve">. </w:t>
      </w:r>
      <w:bookmarkStart w:id="74" w:name="OLE_LINK23"/>
      <w:bookmarkStart w:id="75" w:name="OLE_LINK24"/>
      <w:r w:rsidRPr="00A57B74">
        <w:t xml:space="preserve">The possible latest start time of activity </w:t>
      </w:r>
      <m:oMath>
        <m:r>
          <w:rPr>
            <w:rFonts w:ascii="Cambria Math" w:hAnsi="Cambria Math"/>
          </w:rPr>
          <m:t>j</m:t>
        </m:r>
      </m:oMath>
      <w:r w:rsidRPr="00A57B74">
        <w:t xml:space="preserve"> equals the difference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w:t>
      </w:r>
      <m:oMath>
        <m:sSub>
          <m:sSubPr>
            <m:ctrlPr>
              <w:rPr>
                <w:rFonts w:ascii="Cambria Math" w:hAnsi="Cambria Math"/>
              </w:rPr>
            </m:ctrlPr>
          </m:sSubPr>
          <m:e>
            <m:r>
              <w:rPr>
                <w:rFonts w:ascii="Cambria Math" w:hAnsi="Cambria Math"/>
              </w:rPr>
              <m:t>d</m:t>
            </m:r>
          </m:e>
          <m:sub>
            <m:r>
              <w:rPr>
                <w:rFonts w:ascii="Cambria Math" w:hAnsi="Cambria Math"/>
              </w:rPr>
              <m:t>ji</m:t>
            </m:r>
          </m:sub>
        </m:sSub>
      </m:oMath>
      <w:r w:rsidRPr="00A57B74">
        <w:t>.</w:t>
      </w:r>
      <w:bookmarkEnd w:id="74"/>
      <w:bookmarkEnd w:id="75"/>
      <w:r w:rsidRPr="00A57B74">
        <w:t xml:space="preserve"> The above steps are repeated until all activities to be implemented have been assigned start times.</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069"/>
      </w:tblGrid>
      <w:tr w:rsidR="007D716A" w:rsidRPr="00A57B74" w14:paraId="00F54C67" w14:textId="77777777" w:rsidTr="001F1E24">
        <w:tc>
          <w:tcPr>
            <w:tcW w:w="5000" w:type="pct"/>
            <w:gridSpan w:val="2"/>
            <w:tcBorders>
              <w:top w:val="nil"/>
              <w:bottom w:val="single" w:sz="4" w:space="0" w:color="auto"/>
            </w:tcBorders>
          </w:tcPr>
          <w:p w14:paraId="3F38CBF5" w14:textId="77777777" w:rsidR="007D716A" w:rsidRPr="00A57B74" w:rsidRDefault="007D716A" w:rsidP="001F1E24">
            <w:pPr>
              <w:spacing w:line="240" w:lineRule="auto"/>
              <w:ind w:firstLineChars="0" w:firstLine="0"/>
              <w:rPr>
                <w:b/>
              </w:rPr>
            </w:pPr>
            <w:r w:rsidRPr="00A57B74">
              <w:rPr>
                <w:b/>
              </w:rPr>
              <w:t>Algorithm 1. Decoding procedure</w:t>
            </w:r>
          </w:p>
        </w:tc>
      </w:tr>
      <w:tr w:rsidR="007D716A" w:rsidRPr="00A57B74" w14:paraId="58AA2CF4" w14:textId="77777777" w:rsidTr="001F1E24">
        <w:tc>
          <w:tcPr>
            <w:tcW w:w="256" w:type="pct"/>
            <w:tcBorders>
              <w:top w:val="single" w:sz="4" w:space="0" w:color="auto"/>
              <w:bottom w:val="nil"/>
            </w:tcBorders>
            <w:vAlign w:val="center"/>
          </w:tcPr>
          <w:p w14:paraId="5D80A917" w14:textId="77777777" w:rsidR="007D716A" w:rsidRPr="00A57B74" w:rsidRDefault="007D716A" w:rsidP="001F1E24">
            <w:pPr>
              <w:spacing w:line="240" w:lineRule="auto"/>
              <w:ind w:firstLineChars="0" w:firstLine="0"/>
              <w:jc w:val="right"/>
            </w:pPr>
            <w:r w:rsidRPr="00A57B74">
              <w:t>1</w:t>
            </w:r>
          </w:p>
        </w:tc>
        <w:tc>
          <w:tcPr>
            <w:tcW w:w="4744" w:type="pct"/>
            <w:tcBorders>
              <w:top w:val="single" w:sz="4" w:space="0" w:color="auto"/>
              <w:bottom w:val="nil"/>
            </w:tcBorders>
            <w:hideMark/>
          </w:tcPr>
          <w:p w14:paraId="2BE3AE80" w14:textId="77777777" w:rsidR="007D716A" w:rsidRPr="00A57B74" w:rsidRDefault="007D716A" w:rsidP="001F1E24">
            <w:pPr>
              <w:spacing w:line="240" w:lineRule="auto"/>
              <w:ind w:firstLineChars="0" w:firstLine="0"/>
            </w:pPr>
            <w:r w:rsidRPr="00A57B74">
              <w:rPr>
                <w:b/>
              </w:rPr>
              <w:t>Input</w:t>
            </w:r>
            <w:r w:rsidRPr="00A57B74">
              <w:t>: An individual (</w:t>
            </w:r>
            <m:oMath>
              <m:r>
                <w:rPr>
                  <w:rFonts w:ascii="Cambria Math" w:hAnsi="Cambria Math"/>
                </w:rPr>
                <m:t>RK,SK, VL</m:t>
              </m:r>
            </m:oMath>
            <w:r w:rsidRPr="00A57B74">
              <w:t>)</w:t>
            </w:r>
          </w:p>
        </w:tc>
      </w:tr>
      <w:tr w:rsidR="007D716A" w:rsidRPr="00A57B74" w14:paraId="0AC0BC43" w14:textId="77777777" w:rsidTr="001F1E24">
        <w:tc>
          <w:tcPr>
            <w:tcW w:w="256" w:type="pct"/>
            <w:tcBorders>
              <w:top w:val="nil"/>
            </w:tcBorders>
            <w:vAlign w:val="center"/>
          </w:tcPr>
          <w:p w14:paraId="138B7F49" w14:textId="77777777" w:rsidR="007D716A" w:rsidRPr="00A57B74" w:rsidRDefault="007D716A" w:rsidP="001F1E24">
            <w:pPr>
              <w:spacing w:line="240" w:lineRule="auto"/>
              <w:ind w:firstLineChars="0" w:firstLine="0"/>
              <w:jc w:val="right"/>
            </w:pPr>
            <w:r w:rsidRPr="00A57B74">
              <w:t>2</w:t>
            </w:r>
          </w:p>
        </w:tc>
        <w:tc>
          <w:tcPr>
            <w:tcW w:w="4744" w:type="pct"/>
            <w:tcBorders>
              <w:top w:val="nil"/>
            </w:tcBorders>
            <w:hideMark/>
          </w:tcPr>
          <w:p w14:paraId="699EC38C" w14:textId="77777777" w:rsidR="007D716A" w:rsidRPr="00A57B74" w:rsidRDefault="007D716A" w:rsidP="001F1E24">
            <w:pPr>
              <w:spacing w:line="240" w:lineRule="auto"/>
              <w:ind w:firstLineChars="0" w:firstLine="0"/>
            </w:pPr>
            <w:r w:rsidRPr="00A57B74">
              <w:rPr>
                <w:b/>
              </w:rPr>
              <w:t>Output</w:t>
            </w:r>
            <w:r w:rsidRPr="00A57B74">
              <w:t xml:space="preserve">: Schedule </w:t>
            </w:r>
            <m:oMath>
              <m:r>
                <w:rPr>
                  <w:rFonts w:ascii="Cambria Math" w:hAnsi="Cambria Math"/>
                </w:rPr>
                <m:t>S</m:t>
              </m:r>
            </m:oMath>
          </w:p>
        </w:tc>
      </w:tr>
      <w:tr w:rsidR="007D716A" w:rsidRPr="00A57B74" w14:paraId="537EAAE8" w14:textId="77777777" w:rsidTr="001F1E24">
        <w:tc>
          <w:tcPr>
            <w:tcW w:w="256" w:type="pct"/>
          </w:tcPr>
          <w:p w14:paraId="1F03071F" w14:textId="77777777" w:rsidR="007D716A" w:rsidRPr="00A57B74" w:rsidRDefault="007D716A" w:rsidP="001F1E24">
            <w:pPr>
              <w:spacing w:line="240" w:lineRule="auto"/>
              <w:ind w:firstLineChars="0" w:firstLine="0"/>
              <w:jc w:val="right"/>
            </w:pPr>
            <w:r w:rsidRPr="00A57B74">
              <w:lastRenderedPageBreak/>
              <w:t>3</w:t>
            </w:r>
          </w:p>
        </w:tc>
        <w:tc>
          <w:tcPr>
            <w:tcW w:w="4744" w:type="pct"/>
          </w:tcPr>
          <w:p w14:paraId="5234ED41" w14:textId="77777777" w:rsidR="007D716A" w:rsidRPr="00A57B74" w:rsidRDefault="007D716A" w:rsidP="001F1E24">
            <w:pPr>
              <w:spacing w:line="240" w:lineRule="auto"/>
              <w:ind w:firstLineChars="0" w:firstLine="0"/>
            </w:pPr>
            <w:r w:rsidRPr="00A57B74">
              <w:t xml:space="preserve">Determine project structure </w:t>
            </w:r>
            <m:oMath>
              <m:r>
                <w:rPr>
                  <w:rFonts w:ascii="Cambria Math" w:hAnsi="Cambria Math"/>
                </w:rPr>
                <m:t>c</m:t>
              </m:r>
            </m:oMath>
            <w:r w:rsidRPr="00A57B74">
              <w:t xml:space="preserve"> (the implemented activities and the precedence relationships between implemented activities) according to </w:t>
            </w:r>
            <m:oMath>
              <m:r>
                <w:rPr>
                  <w:rFonts w:ascii="Cambria Math" w:hAnsi="Cambria Math"/>
                </w:rPr>
                <m:t>VL</m:t>
              </m:r>
            </m:oMath>
            <w:r w:rsidRPr="00A57B74">
              <w:rPr>
                <w:rFonts w:hint="eastAsia"/>
              </w:rPr>
              <w:t>;</w:t>
            </w:r>
            <w:r w:rsidRPr="00A57B74">
              <w:t xml:space="preserve"> </w:t>
            </w:r>
          </w:p>
        </w:tc>
      </w:tr>
      <w:tr w:rsidR="007D716A" w:rsidRPr="00A57B74" w14:paraId="5D0E1EDC" w14:textId="77777777" w:rsidTr="001F1E24">
        <w:tc>
          <w:tcPr>
            <w:tcW w:w="256" w:type="pct"/>
            <w:vAlign w:val="center"/>
          </w:tcPr>
          <w:p w14:paraId="3D6F6D62" w14:textId="77777777" w:rsidR="007D716A" w:rsidRPr="00A57B74" w:rsidRDefault="007D716A" w:rsidP="001F1E24">
            <w:pPr>
              <w:spacing w:line="240" w:lineRule="auto"/>
              <w:ind w:firstLineChars="0" w:firstLine="0"/>
              <w:jc w:val="right"/>
            </w:pPr>
            <w:r w:rsidRPr="00A57B74">
              <w:t>4</w:t>
            </w:r>
          </w:p>
        </w:tc>
        <w:tc>
          <w:tcPr>
            <w:tcW w:w="4744" w:type="pct"/>
            <w:hideMark/>
          </w:tcPr>
          <w:p w14:paraId="76C4200A" w14:textId="3B45EBB5" w:rsidR="007D716A" w:rsidRPr="00A57B74" w:rsidRDefault="00ED3E8A" w:rsidP="001F1E24">
            <w:pPr>
              <w:spacing w:line="240" w:lineRule="auto"/>
              <w:ind w:firstLineChars="0" w:firstLine="0"/>
            </w:pPr>
            <m:oMath>
              <m:sSubSup>
                <m:sSubSupPr>
                  <m:ctrlPr>
                    <w:rPr>
                      <w:rFonts w:ascii="Cambria Math" w:hAnsi="Cambria Math"/>
                    </w:rPr>
                  </m:ctrlPr>
                </m:sSubSupPr>
                <m:e>
                  <m:r>
                    <w:rPr>
                      <w:rFonts w:ascii="Cambria Math" w:hAnsi="Cambria Math"/>
                    </w:rPr>
                    <m:t>s</m:t>
                  </m:r>
                </m:e>
                <m:sub>
                  <m:r>
                    <w:rPr>
                      <w:rFonts w:ascii="Cambria Math" w:hAnsi="Cambria Math"/>
                    </w:rPr>
                    <m:t>0</m:t>
                  </m:r>
                </m:sub>
                <m:sup>
                  <m:r>
                    <w:rPr>
                      <w:rFonts w:ascii="Cambria Math" w:hAnsi="Cambria Math"/>
                    </w:rPr>
                    <m:t>c</m:t>
                  </m:r>
                </m:sup>
              </m:sSubSup>
              <m:r>
                <m:rPr>
                  <m:sty m:val="p"/>
                </m:rPr>
                <w:rPr>
                  <w:rFonts w:ascii="Cambria Math" w:hAnsi="Cambria Math" w:cs="Times New Roman"/>
                </w:rPr>
                <m:t>←</m:t>
              </m:r>
              <m:r>
                <m:rPr>
                  <m:sty m:val="p"/>
                </m:rPr>
                <w:rPr>
                  <w:rFonts w:ascii="Cambria Math" w:hAnsi="Cambria Math"/>
                </w:rPr>
                <m:t>0</m:t>
              </m:r>
            </m:oMath>
            <w:r w:rsidR="007D716A" w:rsidRPr="00A57B74">
              <w:t>;</w:t>
            </w:r>
          </w:p>
        </w:tc>
      </w:tr>
      <w:tr w:rsidR="007D716A" w:rsidRPr="00A57B74" w14:paraId="2761CBEE" w14:textId="77777777" w:rsidTr="001F1E24">
        <w:tc>
          <w:tcPr>
            <w:tcW w:w="256" w:type="pct"/>
            <w:vAlign w:val="center"/>
          </w:tcPr>
          <w:p w14:paraId="01C2C840" w14:textId="77777777" w:rsidR="007D716A" w:rsidRPr="00A57B74" w:rsidRDefault="007D716A" w:rsidP="001F1E24">
            <w:pPr>
              <w:spacing w:line="240" w:lineRule="auto"/>
              <w:ind w:firstLineChars="0" w:firstLine="0"/>
              <w:jc w:val="right"/>
            </w:pPr>
            <w:r w:rsidRPr="00A57B74">
              <w:t>5</w:t>
            </w:r>
          </w:p>
        </w:tc>
        <w:tc>
          <w:tcPr>
            <w:tcW w:w="4744" w:type="pct"/>
            <w:hideMark/>
          </w:tcPr>
          <w:p w14:paraId="2888E910" w14:textId="0470420B" w:rsidR="007D716A" w:rsidRPr="00A57B74" w:rsidRDefault="00ED3E8A" w:rsidP="001F1E24">
            <w:pPr>
              <w:spacing w:line="240" w:lineRule="auto"/>
              <w:ind w:firstLineChars="0" w:firstLine="0"/>
            </w:pPr>
            <m:oMath>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c</m:t>
                  </m:r>
                </m:sup>
              </m:sSubSup>
              <m:r>
                <m:rPr>
                  <m:sty m:val="p"/>
                </m:rPr>
                <w:rPr>
                  <w:rFonts w:ascii="Cambria Math" w:hAnsi="Cambria Math" w:cs="Times New Roman"/>
                </w:rPr>
                <m:t>←</m:t>
              </m:r>
              <m:acc>
                <m:accPr>
                  <m:chr m:val="̅"/>
                  <m:ctrlPr>
                    <w:rPr>
                      <w:rFonts w:ascii="Cambria Math" w:hAnsi="Cambria Math"/>
                    </w:rPr>
                  </m:ctrlPr>
                </m:accPr>
                <m:e>
                  <m:r>
                    <w:rPr>
                      <w:rFonts w:ascii="Cambria Math" w:hAnsi="Cambria Math"/>
                    </w:rPr>
                    <m:t>d</m:t>
                  </m:r>
                </m:e>
              </m:acc>
            </m:oMath>
            <w:r w:rsidR="007D716A" w:rsidRPr="00A57B74">
              <w:t>;</w:t>
            </w:r>
          </w:p>
        </w:tc>
      </w:tr>
      <w:tr w:rsidR="007D716A" w:rsidRPr="00A57B74" w14:paraId="5D6FC488" w14:textId="77777777" w:rsidTr="001F1E24">
        <w:tc>
          <w:tcPr>
            <w:tcW w:w="256" w:type="pct"/>
            <w:vAlign w:val="center"/>
          </w:tcPr>
          <w:p w14:paraId="6DD92E05" w14:textId="77777777" w:rsidR="007D716A" w:rsidRPr="00A57B74" w:rsidRDefault="007D716A" w:rsidP="001F1E24">
            <w:pPr>
              <w:spacing w:line="240" w:lineRule="auto"/>
              <w:ind w:firstLineChars="0" w:firstLine="0"/>
              <w:jc w:val="right"/>
            </w:pPr>
            <w:r w:rsidRPr="00A57B74">
              <w:t>6</w:t>
            </w:r>
          </w:p>
        </w:tc>
        <w:tc>
          <w:tcPr>
            <w:tcW w:w="4744" w:type="pct"/>
            <w:hideMark/>
          </w:tcPr>
          <w:p w14:paraId="3FC75760" w14:textId="61A257D1" w:rsidR="007D716A" w:rsidRPr="00A57B74" w:rsidRDefault="00ED3E8A" w:rsidP="001F1E24">
            <w:pPr>
              <w:spacing w:line="240" w:lineRule="auto"/>
              <w:ind w:firstLineChars="0" w:firstLine="0"/>
            </w:pP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cs="Times New Roman"/>
                </w:rPr>
                <m:t>←</m:t>
              </m:r>
              <m:r>
                <m:rPr>
                  <m:sty m:val="p"/>
                </m:rPr>
                <w:rPr>
                  <w:rFonts w:ascii="Cambria Math" w:hAnsi="Cambria Math"/>
                </w:rPr>
                <m:t xml:space="preserve">{0, </m:t>
              </m:r>
              <m:r>
                <w:rPr>
                  <w:rFonts w:ascii="Cambria Math" w:hAnsi="Cambria Math"/>
                </w:rPr>
                <m:t>n</m:t>
              </m:r>
              <m:r>
                <m:rPr>
                  <m:sty m:val="p"/>
                </m:rPr>
                <w:rPr>
                  <w:rFonts w:ascii="Cambria Math" w:hAnsi="Cambria Math"/>
                </w:rPr>
                <m:t>+1}</m:t>
              </m:r>
            </m:oMath>
            <w:r w:rsidR="007D716A" w:rsidRPr="00A57B74">
              <w:t>;</w:t>
            </w:r>
          </w:p>
        </w:tc>
      </w:tr>
      <w:tr w:rsidR="007D716A" w:rsidRPr="00A57B74" w14:paraId="1D683645" w14:textId="77777777" w:rsidTr="001F1E24">
        <w:tc>
          <w:tcPr>
            <w:tcW w:w="256" w:type="pct"/>
            <w:vAlign w:val="center"/>
          </w:tcPr>
          <w:p w14:paraId="23D37A43" w14:textId="77777777" w:rsidR="007D716A" w:rsidRPr="00A57B74" w:rsidRDefault="007D716A" w:rsidP="001F1E24">
            <w:pPr>
              <w:spacing w:line="240" w:lineRule="auto"/>
              <w:ind w:firstLineChars="0" w:firstLine="0"/>
              <w:jc w:val="right"/>
            </w:pPr>
            <w:r w:rsidRPr="00A57B74">
              <w:t>7</w:t>
            </w:r>
          </w:p>
        </w:tc>
        <w:tc>
          <w:tcPr>
            <w:tcW w:w="4744" w:type="pct"/>
            <w:hideMark/>
          </w:tcPr>
          <w:p w14:paraId="0306228D" w14:textId="76236989" w:rsidR="007D716A" w:rsidRPr="00A57B74" w:rsidRDefault="007D716A" w:rsidP="001F1E24">
            <w:pPr>
              <w:spacing w:line="240" w:lineRule="auto"/>
              <w:ind w:firstLineChars="0" w:firstLine="0"/>
            </w:pPr>
            <w:r w:rsidRPr="00A57B74">
              <w:t xml:space="preserve">For all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cs="Times New Roman"/>
                </w:rPr>
                <m:t>←</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cs="Times New Roman"/>
                </w:rPr>
                <m:t>←</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oMath>
            <w:r w:rsidRPr="00A57B74">
              <w:t>;</w:t>
            </w:r>
          </w:p>
        </w:tc>
      </w:tr>
      <w:tr w:rsidR="007D716A" w:rsidRPr="00A57B74" w14:paraId="7FC919DE" w14:textId="77777777" w:rsidTr="001F1E24">
        <w:tc>
          <w:tcPr>
            <w:tcW w:w="256" w:type="pct"/>
            <w:vAlign w:val="center"/>
          </w:tcPr>
          <w:p w14:paraId="41F6ADA4" w14:textId="77777777" w:rsidR="007D716A" w:rsidRPr="00A57B74" w:rsidRDefault="007D716A" w:rsidP="001F1E24">
            <w:pPr>
              <w:spacing w:line="240" w:lineRule="auto"/>
              <w:ind w:firstLineChars="0" w:firstLine="0"/>
              <w:jc w:val="right"/>
            </w:pPr>
            <w:r w:rsidRPr="00A57B74">
              <w:t>8</w:t>
            </w:r>
          </w:p>
        </w:tc>
        <w:tc>
          <w:tcPr>
            <w:tcW w:w="4744" w:type="pct"/>
            <w:hideMark/>
          </w:tcPr>
          <w:p w14:paraId="2F703C61" w14:textId="479490B9" w:rsidR="007D716A" w:rsidRPr="00A57B74" w:rsidRDefault="007D716A" w:rsidP="001F1E24">
            <w:pPr>
              <w:spacing w:line="240" w:lineRule="auto"/>
              <w:ind w:firstLineChars="0" w:firstLine="0"/>
            </w:pPr>
            <w:r w:rsidRPr="00A57B74">
              <w:t xml:space="preserve">While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hint="eastAsia"/>
                </w:rPr>
                <m:t>≠</m:t>
              </m:r>
              <m:r>
                <w:rPr>
                  <w:rFonts w:ascii="Cambria Math" w:hAnsi="Cambria Math" w:cs="Times New Roman"/>
                </w:rPr>
                <m:t>∅</m:t>
              </m:r>
            </m:oMath>
            <w:r w:rsidRPr="00A57B74">
              <w:t>, do</w:t>
            </w:r>
          </w:p>
        </w:tc>
      </w:tr>
      <w:tr w:rsidR="007D716A" w:rsidRPr="00A57B74" w14:paraId="1A04FD7B" w14:textId="77777777" w:rsidTr="001F1E24">
        <w:tc>
          <w:tcPr>
            <w:tcW w:w="256" w:type="pct"/>
            <w:vAlign w:val="center"/>
          </w:tcPr>
          <w:p w14:paraId="60F26889" w14:textId="77777777" w:rsidR="007D716A" w:rsidRPr="00A57B74" w:rsidRDefault="007D716A" w:rsidP="001F1E24">
            <w:pPr>
              <w:spacing w:line="240" w:lineRule="auto"/>
              <w:ind w:firstLineChars="0" w:firstLine="0"/>
              <w:jc w:val="right"/>
            </w:pPr>
            <w:r w:rsidRPr="00A57B74">
              <w:t>9</w:t>
            </w:r>
          </w:p>
        </w:tc>
        <w:tc>
          <w:tcPr>
            <w:tcW w:w="4744" w:type="pct"/>
            <w:hideMark/>
          </w:tcPr>
          <w:p w14:paraId="4EA13898" w14:textId="77777777" w:rsidR="007D716A" w:rsidRPr="00A57B74" w:rsidRDefault="007D716A" w:rsidP="001F1E24">
            <w:pPr>
              <w:spacing w:line="240" w:lineRule="auto"/>
              <w:ind w:firstLine="420"/>
            </w:pPr>
            <w:r w:rsidRPr="00A57B74">
              <w:t>Select an activity</w:t>
            </w:r>
            <m:oMath>
              <m:r>
                <w:rPr>
                  <w:rFonts w:ascii="Cambria Math" w:hAnsi="Cambria Math"/>
                </w:rPr>
                <m:t xml:space="preserve"> i</m:t>
              </m:r>
            </m:oMath>
            <w:r w:rsidRPr="00A57B74">
              <w:t xml:space="preserve"> with the highest random key form</w:t>
            </w:r>
            <m:oMath>
              <m:r>
                <w:rPr>
                  <w:rFonts w:ascii="Cambria Math" w:hAnsi="Cambria Math"/>
                </w:rPr>
                <m:t xml:space="preserve"> 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A57B74">
              <w:t>;</w:t>
            </w:r>
          </w:p>
        </w:tc>
      </w:tr>
      <w:tr w:rsidR="007D716A" w:rsidRPr="00A57B74" w14:paraId="78CD4CDA" w14:textId="77777777" w:rsidTr="001F1E24">
        <w:tc>
          <w:tcPr>
            <w:tcW w:w="256" w:type="pct"/>
            <w:vAlign w:val="center"/>
          </w:tcPr>
          <w:p w14:paraId="4C7D1E7E" w14:textId="77777777" w:rsidR="007D716A" w:rsidRPr="00A57B74" w:rsidRDefault="007D716A" w:rsidP="001F1E24">
            <w:pPr>
              <w:spacing w:line="240" w:lineRule="auto"/>
              <w:ind w:firstLineChars="0" w:firstLine="0"/>
              <w:jc w:val="right"/>
            </w:pPr>
            <w:r w:rsidRPr="00A57B74">
              <w:t>10</w:t>
            </w:r>
          </w:p>
        </w:tc>
        <w:tc>
          <w:tcPr>
            <w:tcW w:w="4744" w:type="pct"/>
            <w:hideMark/>
          </w:tcPr>
          <w:p w14:paraId="77079432" w14:textId="2980EF09" w:rsidR="007D716A" w:rsidRPr="00A57B74" w:rsidRDefault="007D716A" w:rsidP="001F1E24">
            <w:pPr>
              <w:spacing w:line="240" w:lineRule="auto"/>
              <w:ind w:firstLine="420"/>
            </w:pPr>
            <w:r w:rsidRPr="00A57B74">
              <w:t xml:space="preserve">If </w:t>
            </w:r>
            <m:oMath>
              <m:sSub>
                <m:sSubPr>
                  <m:ctrlPr>
                    <w:rPr>
                      <w:rFonts w:ascii="Cambria Math" w:hAnsi="Cambria Math"/>
                    </w:rPr>
                  </m:ctrlPr>
                </m:sSubPr>
                <m:e>
                  <m:r>
                    <w:rPr>
                      <w:rFonts w:ascii="Cambria Math" w:hAnsi="Cambria Math"/>
                    </w:rPr>
                    <m:t>vl</m:t>
                  </m:r>
                </m:e>
                <m:sub>
                  <m:r>
                    <w:rPr>
                      <w:rFonts w:ascii="Cambria Math" w:hAnsi="Cambria Math"/>
                    </w:rPr>
                    <m:t>i</m:t>
                  </m:r>
                </m:sub>
              </m:sSub>
              <m:r>
                <m:rPr>
                  <m:sty m:val="p"/>
                </m:rPr>
                <w:rPr>
                  <w:rFonts w:ascii="Cambria Math" w:hAnsi="Cambria Math"/>
                </w:rPr>
                <m:t>=1</m:t>
              </m:r>
            </m:oMath>
          </w:p>
        </w:tc>
      </w:tr>
      <w:tr w:rsidR="007D716A" w:rsidRPr="00A57B74" w14:paraId="65881DA8" w14:textId="77777777" w:rsidTr="001F1E24">
        <w:tc>
          <w:tcPr>
            <w:tcW w:w="256" w:type="pct"/>
            <w:vAlign w:val="center"/>
          </w:tcPr>
          <w:p w14:paraId="770A4FC9" w14:textId="77777777" w:rsidR="007D716A" w:rsidRPr="00A57B74" w:rsidRDefault="007D716A" w:rsidP="001F1E24">
            <w:pPr>
              <w:spacing w:line="240" w:lineRule="auto"/>
              <w:ind w:firstLineChars="0" w:firstLine="0"/>
              <w:jc w:val="right"/>
            </w:pPr>
            <w:r w:rsidRPr="00A57B74">
              <w:t>11</w:t>
            </w:r>
          </w:p>
        </w:tc>
        <w:tc>
          <w:tcPr>
            <w:tcW w:w="4744" w:type="pct"/>
            <w:hideMark/>
          </w:tcPr>
          <w:p w14:paraId="61A3D751" w14:textId="525F0057" w:rsidR="007D716A" w:rsidRPr="00A57B74" w:rsidRDefault="007D716A" w:rsidP="001F1E24">
            <w:pPr>
              <w:spacing w:line="240" w:lineRule="auto"/>
              <w:ind w:firstLineChars="78" w:firstLine="164"/>
            </w:pPr>
            <w:r w:rsidRPr="00A57B74">
              <w:t xml:space="preserve">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cs="Times New Roman"/>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i</m:t>
                  </m:r>
                </m:e>
              </m:d>
            </m:oMath>
            <w:r w:rsidRPr="00A57B74">
              <w:t>;</w:t>
            </w:r>
          </w:p>
        </w:tc>
      </w:tr>
      <w:tr w:rsidR="007D716A" w:rsidRPr="00A57B74" w14:paraId="424D6387" w14:textId="77777777" w:rsidTr="001F1E24">
        <w:tc>
          <w:tcPr>
            <w:tcW w:w="256" w:type="pct"/>
            <w:vAlign w:val="center"/>
          </w:tcPr>
          <w:p w14:paraId="31E6B111" w14:textId="77777777" w:rsidR="007D716A" w:rsidRPr="00A57B74" w:rsidRDefault="007D716A" w:rsidP="001F1E24">
            <w:pPr>
              <w:spacing w:line="240" w:lineRule="auto"/>
              <w:ind w:firstLineChars="0" w:firstLine="0"/>
              <w:jc w:val="right"/>
            </w:pPr>
            <w:r w:rsidRPr="00A57B74">
              <w:t>12</w:t>
            </w:r>
          </w:p>
        </w:tc>
        <w:tc>
          <w:tcPr>
            <w:tcW w:w="4744" w:type="pct"/>
            <w:hideMark/>
          </w:tcPr>
          <w:p w14:paraId="7A239664" w14:textId="219CDBCE"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m:rPr>
                  <m:sty m:val="p"/>
                </m:rPr>
                <w:rPr>
                  <w:rFonts w:ascii="Cambria Math" w:hAnsi="Cambria Math" w:cs="Times New Roman"/>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r>
                <m:rPr>
                  <m:sty m:val="p"/>
                </m:rPr>
                <w:rPr>
                  <w:rFonts w:ascii="Cambria Math" w:hAnsi="Cambria Math" w:hint="eastAsia"/>
                </w:rPr>
                <m:t>,</m:t>
              </m:r>
            </m:oMath>
            <w:r w:rsidRPr="00A57B74">
              <w:t>;</w:t>
            </w:r>
          </w:p>
        </w:tc>
      </w:tr>
      <w:tr w:rsidR="007D716A" w:rsidRPr="00A57B74" w14:paraId="12FEB203" w14:textId="77777777" w:rsidTr="001F1E24">
        <w:tc>
          <w:tcPr>
            <w:tcW w:w="256" w:type="pct"/>
            <w:vAlign w:val="center"/>
          </w:tcPr>
          <w:p w14:paraId="2DF00CC8" w14:textId="77777777" w:rsidR="007D716A" w:rsidRPr="00A57B74" w:rsidRDefault="007D716A" w:rsidP="001F1E24">
            <w:pPr>
              <w:spacing w:line="240" w:lineRule="auto"/>
              <w:ind w:firstLineChars="0" w:firstLine="0"/>
              <w:jc w:val="right"/>
            </w:pPr>
            <w:r w:rsidRPr="00A57B74">
              <w:t>13</w:t>
            </w:r>
          </w:p>
        </w:tc>
        <w:tc>
          <w:tcPr>
            <w:tcW w:w="4744" w:type="pct"/>
            <w:hideMark/>
          </w:tcPr>
          <w:p w14:paraId="6D272D38" w14:textId="77777777" w:rsidR="007D716A" w:rsidRPr="00A57B74" w:rsidRDefault="007D716A" w:rsidP="001F1E24">
            <w:pPr>
              <w:spacing w:line="240" w:lineRule="auto"/>
              <w:ind w:firstLineChars="78" w:firstLine="164"/>
            </w:pPr>
            <w:r w:rsidRPr="00A57B74">
              <w:t xml:space="preserve">      // Update the earliest start time and the latest start time of unscheduled </w:t>
            </w:r>
          </w:p>
        </w:tc>
      </w:tr>
      <w:tr w:rsidR="007D716A" w:rsidRPr="00A57B74" w14:paraId="75FE79FF" w14:textId="77777777" w:rsidTr="001F1E24">
        <w:tc>
          <w:tcPr>
            <w:tcW w:w="256" w:type="pct"/>
            <w:vAlign w:val="center"/>
          </w:tcPr>
          <w:p w14:paraId="4FFFC986" w14:textId="77777777" w:rsidR="007D716A" w:rsidRPr="00A57B74" w:rsidRDefault="007D716A" w:rsidP="001F1E24">
            <w:pPr>
              <w:spacing w:line="240" w:lineRule="auto"/>
              <w:ind w:firstLineChars="0" w:firstLine="0"/>
              <w:jc w:val="right"/>
            </w:pPr>
          </w:p>
        </w:tc>
        <w:tc>
          <w:tcPr>
            <w:tcW w:w="4744" w:type="pct"/>
          </w:tcPr>
          <w:p w14:paraId="22E2E882" w14:textId="77777777" w:rsidR="007D716A" w:rsidRPr="00A57B74" w:rsidRDefault="007D716A" w:rsidP="001F1E24">
            <w:pPr>
              <w:spacing w:line="240" w:lineRule="auto"/>
              <w:ind w:firstLineChars="78" w:firstLine="164"/>
            </w:pPr>
            <w:r w:rsidRPr="00A57B74">
              <w:t xml:space="preserve">        activities to be implemented</w:t>
            </w:r>
          </w:p>
        </w:tc>
      </w:tr>
      <w:tr w:rsidR="007D716A" w:rsidRPr="00A57B74" w14:paraId="4861B5C7" w14:textId="77777777" w:rsidTr="001F1E24">
        <w:tc>
          <w:tcPr>
            <w:tcW w:w="256" w:type="pct"/>
            <w:vAlign w:val="center"/>
          </w:tcPr>
          <w:p w14:paraId="3E9B235F" w14:textId="77777777" w:rsidR="007D716A" w:rsidRPr="00A57B74" w:rsidRDefault="007D716A" w:rsidP="001F1E24">
            <w:pPr>
              <w:spacing w:line="240" w:lineRule="auto"/>
              <w:ind w:firstLineChars="0" w:firstLine="0"/>
              <w:jc w:val="right"/>
            </w:pPr>
            <w:r w:rsidRPr="00A57B74">
              <w:t>14</w:t>
            </w:r>
          </w:p>
        </w:tc>
        <w:tc>
          <w:tcPr>
            <w:tcW w:w="4744" w:type="pct"/>
            <w:hideMark/>
          </w:tcPr>
          <w:p w14:paraId="60A8D78A" w14:textId="77777777" w:rsidR="007D716A" w:rsidRPr="00A57B74" w:rsidRDefault="007D716A" w:rsidP="001F1E24">
            <w:pPr>
              <w:spacing w:line="240" w:lineRule="auto"/>
              <w:ind w:firstLineChars="78" w:firstLine="164"/>
            </w:pPr>
            <w:r w:rsidRPr="00A57B74">
              <w:t xml:space="preserve">      For all </w:t>
            </w:r>
            <m:oMath>
              <m:r>
                <w:rPr>
                  <w:rFonts w:ascii="Cambria Math" w:hAnsi="Cambria Math" w:hint="eastAsia"/>
                </w:rPr>
                <m:t>j</m:t>
              </m:r>
              <m:r>
                <w:rPr>
                  <w:rFonts w:ascii="Cambria Math" w:hAnsi="Cambria Math" w:hint="eastAsia"/>
                </w:rPr>
                <m:t>∈</m:t>
              </m:r>
              <m:r>
                <w:rPr>
                  <w:rFonts w:ascii="Cambria Math" w:hAnsi="Cambria Math" w:hint="eastAsia"/>
                </w:rPr>
                <m:t>N</m:t>
              </m:r>
              <m: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p>
        </w:tc>
      </w:tr>
      <w:tr w:rsidR="007D716A" w:rsidRPr="00A57B74" w14:paraId="4275955C" w14:textId="77777777" w:rsidTr="001F1E24">
        <w:tc>
          <w:tcPr>
            <w:tcW w:w="256" w:type="pct"/>
            <w:vAlign w:val="center"/>
          </w:tcPr>
          <w:p w14:paraId="67877BAA" w14:textId="77777777" w:rsidR="007D716A" w:rsidRPr="00A57B74" w:rsidRDefault="007D716A" w:rsidP="001F1E24">
            <w:pPr>
              <w:spacing w:line="240" w:lineRule="auto"/>
              <w:ind w:firstLineChars="0" w:firstLine="0"/>
              <w:jc w:val="right"/>
            </w:pPr>
            <w:r w:rsidRPr="00A57B74">
              <w:t>15</w:t>
            </w:r>
          </w:p>
        </w:tc>
        <w:tc>
          <w:tcPr>
            <w:tcW w:w="4744" w:type="pct"/>
            <w:hideMark/>
          </w:tcPr>
          <w:p w14:paraId="53A029EF" w14:textId="19A92B48" w:rsidR="007D716A" w:rsidRPr="00A57B74" w:rsidRDefault="007D716A" w:rsidP="001F1E24">
            <w:pPr>
              <w:spacing w:line="240" w:lineRule="auto"/>
              <w:ind w:firstLineChars="78" w:firstLine="164"/>
            </w:pPr>
            <w:r w:rsidRPr="00A57B74">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A57B74">
              <w:t xml:space="preserve"> </w:t>
            </w:r>
          </w:p>
        </w:tc>
      </w:tr>
      <w:tr w:rsidR="007D716A" w:rsidRPr="00A57B74" w14:paraId="567BA954" w14:textId="77777777" w:rsidTr="001F1E24">
        <w:tc>
          <w:tcPr>
            <w:tcW w:w="256" w:type="pct"/>
            <w:vAlign w:val="center"/>
          </w:tcPr>
          <w:p w14:paraId="33EFB49A" w14:textId="77777777" w:rsidR="007D716A" w:rsidRPr="00A57B74" w:rsidRDefault="007D716A" w:rsidP="001F1E24">
            <w:pPr>
              <w:spacing w:line="240" w:lineRule="auto"/>
              <w:ind w:firstLineChars="0" w:firstLine="0"/>
              <w:jc w:val="right"/>
            </w:pPr>
            <w:r w:rsidRPr="00A57B74">
              <w:t>16</w:t>
            </w:r>
          </w:p>
        </w:tc>
        <w:tc>
          <w:tcPr>
            <w:tcW w:w="4744" w:type="pct"/>
          </w:tcPr>
          <w:p w14:paraId="0DF04B0B" w14:textId="09EE1A8A" w:rsidR="007D716A" w:rsidRPr="00A57B74" w:rsidRDefault="007D716A">
            <w:pPr>
              <w:spacing w:line="240" w:lineRule="auto"/>
              <w:ind w:firstLineChars="78" w:firstLine="164"/>
            </w:pPr>
            <w:r w:rsidRPr="00A57B74">
              <w:rPr>
                <w:i/>
              </w:rPr>
              <w:t xml:space="preserve">             </w:t>
            </w:r>
            <m:oMath>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cs="Times New Roman"/>
                </w:rPr>
                <m:t>←</m:t>
              </m:r>
              <m:r>
                <w:rPr>
                  <w:rFonts w:ascii="Cambria Math" w:hAnsi="Cambria Math"/>
                </w:rPr>
                <m:t>max⁡{</m:t>
              </m:r>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ij</m:t>
                  </m:r>
                </m:sub>
              </m:sSub>
              <m:r>
                <w:rPr>
                  <w:rFonts w:ascii="Cambria Math" w:hAnsi="Cambria Math"/>
                </w:rPr>
                <m:t>}</m:t>
              </m:r>
            </m:oMath>
            <w:r w:rsidRPr="00A57B74">
              <w:t>;</w:t>
            </w:r>
          </w:p>
        </w:tc>
      </w:tr>
      <w:tr w:rsidR="007D716A" w:rsidRPr="00A57B74" w14:paraId="53833B96" w14:textId="77777777" w:rsidTr="001F1E24">
        <w:tc>
          <w:tcPr>
            <w:tcW w:w="256" w:type="pct"/>
            <w:vAlign w:val="center"/>
          </w:tcPr>
          <w:p w14:paraId="611BEE87" w14:textId="77777777" w:rsidR="007D716A" w:rsidRPr="00A57B74" w:rsidRDefault="007D716A" w:rsidP="001F1E24">
            <w:pPr>
              <w:spacing w:line="240" w:lineRule="auto"/>
              <w:ind w:firstLineChars="0" w:firstLine="0"/>
              <w:jc w:val="right"/>
            </w:pPr>
            <w:r w:rsidRPr="00A57B74">
              <w:t>17</w:t>
            </w:r>
          </w:p>
        </w:tc>
        <w:tc>
          <w:tcPr>
            <w:tcW w:w="4744" w:type="pct"/>
          </w:tcPr>
          <w:p w14:paraId="079AAA48" w14:textId="0E7CC826"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rPr>
                  </m:ctrlPr>
                </m:sSubSupPr>
                <m:e>
                  <m:r>
                    <w:rPr>
                      <w:rFonts w:ascii="Cambria Math" w:hAnsi="Cambria Math"/>
                    </w:rPr>
                    <m:t>ls</m:t>
                  </m:r>
                </m:e>
                <m:sub>
                  <m:r>
                    <w:rPr>
                      <w:rFonts w:ascii="Cambria Math" w:hAnsi="Cambria Math"/>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cs="Times New Roman"/>
                </w:rPr>
                <m:t>←</m:t>
              </m:r>
              <m:r>
                <w:rPr>
                  <w:rFonts w:ascii="Cambria Math" w:hAnsi="Cambria Math"/>
                </w:rPr>
                <m:t>min{</m:t>
              </m:r>
              <m:sSubSup>
                <m:sSubSupPr>
                  <m:ctrlPr>
                    <w:rPr>
                      <w:rFonts w:ascii="Cambria Math" w:hAnsi="Cambria Math"/>
                      <w:i/>
                    </w:rPr>
                  </m:ctrlPr>
                </m:sSubSupPr>
                <m:e>
                  <m:r>
                    <w:rPr>
                      <w:rFonts w:ascii="Cambria Math" w:hAnsi="Cambria Math"/>
                    </w:rPr>
                    <m:t>ls</m:t>
                  </m:r>
                </m:e>
                <m:sub>
                  <m:r>
                    <w:rPr>
                      <w:rFonts w:ascii="Cambria Math" w:hAnsi="Cambria Math"/>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ji</m:t>
                  </m:r>
                </m:sub>
              </m:sSub>
              <m:r>
                <w:rPr>
                  <w:rFonts w:ascii="Cambria Math" w:hAnsi="Cambria Math"/>
                </w:rPr>
                <m:t>}}</m:t>
              </m:r>
            </m:oMath>
            <w:r w:rsidRPr="00A57B74">
              <w:t>;</w:t>
            </w:r>
          </w:p>
        </w:tc>
      </w:tr>
      <w:tr w:rsidR="007D716A" w:rsidRPr="00A57B74" w14:paraId="59E11EE3" w14:textId="77777777" w:rsidTr="001F1E24">
        <w:tc>
          <w:tcPr>
            <w:tcW w:w="256" w:type="pct"/>
            <w:vAlign w:val="center"/>
          </w:tcPr>
          <w:p w14:paraId="6C91C281" w14:textId="77777777" w:rsidR="007D716A" w:rsidRPr="00A57B74" w:rsidRDefault="007D716A" w:rsidP="001F1E24">
            <w:pPr>
              <w:spacing w:line="240" w:lineRule="auto"/>
              <w:ind w:firstLineChars="0" w:firstLine="0"/>
              <w:jc w:val="right"/>
            </w:pPr>
            <w:r w:rsidRPr="00A57B74">
              <w:t>18</w:t>
            </w:r>
          </w:p>
        </w:tc>
        <w:tc>
          <w:tcPr>
            <w:tcW w:w="4744" w:type="pct"/>
          </w:tcPr>
          <w:p w14:paraId="2EDFC6FA" w14:textId="77777777" w:rsidR="007D716A" w:rsidRPr="00A57B74" w:rsidRDefault="007D716A" w:rsidP="001F1E24">
            <w:pPr>
              <w:spacing w:line="240" w:lineRule="auto"/>
              <w:ind w:firstLineChars="78" w:firstLine="164"/>
            </w:pPr>
            <w:r w:rsidRPr="00A57B74">
              <w:t xml:space="preserve">          End if</w:t>
            </w:r>
          </w:p>
        </w:tc>
      </w:tr>
      <w:tr w:rsidR="007D716A" w:rsidRPr="00A57B74" w14:paraId="2B6DA6EE" w14:textId="77777777" w:rsidTr="001F1E24">
        <w:tc>
          <w:tcPr>
            <w:tcW w:w="256" w:type="pct"/>
            <w:vAlign w:val="center"/>
          </w:tcPr>
          <w:p w14:paraId="2C6AE1E7" w14:textId="77777777" w:rsidR="007D716A" w:rsidRPr="00A57B74" w:rsidRDefault="007D716A" w:rsidP="001F1E24">
            <w:pPr>
              <w:spacing w:line="240" w:lineRule="auto"/>
              <w:ind w:firstLineChars="0" w:firstLine="0"/>
              <w:jc w:val="right"/>
            </w:pPr>
            <w:r w:rsidRPr="00A57B74">
              <w:t>19</w:t>
            </w:r>
          </w:p>
        </w:tc>
        <w:tc>
          <w:tcPr>
            <w:tcW w:w="4744" w:type="pct"/>
            <w:hideMark/>
          </w:tcPr>
          <w:p w14:paraId="1B6922ED" w14:textId="77777777" w:rsidR="007D716A" w:rsidRPr="00A57B74" w:rsidRDefault="007D716A" w:rsidP="001F1E24">
            <w:pPr>
              <w:spacing w:line="240" w:lineRule="auto"/>
              <w:ind w:firstLineChars="78" w:firstLine="164"/>
            </w:pPr>
            <w:r w:rsidRPr="00A57B74">
              <w:t xml:space="preserve">      End for</w:t>
            </w:r>
          </w:p>
        </w:tc>
      </w:tr>
      <w:tr w:rsidR="007D716A" w:rsidRPr="00A57B74" w14:paraId="552A3542" w14:textId="77777777" w:rsidTr="001F1E24">
        <w:tc>
          <w:tcPr>
            <w:tcW w:w="256" w:type="pct"/>
            <w:tcBorders>
              <w:bottom w:val="nil"/>
            </w:tcBorders>
            <w:vAlign w:val="center"/>
          </w:tcPr>
          <w:p w14:paraId="28A9C138" w14:textId="77777777" w:rsidR="007D716A" w:rsidRPr="00A57B74" w:rsidRDefault="007D716A" w:rsidP="001F1E24">
            <w:pPr>
              <w:spacing w:line="240" w:lineRule="auto"/>
              <w:ind w:firstLineChars="0" w:firstLine="0"/>
              <w:jc w:val="right"/>
            </w:pPr>
            <w:r w:rsidRPr="00A57B74">
              <w:t>20</w:t>
            </w:r>
          </w:p>
        </w:tc>
        <w:tc>
          <w:tcPr>
            <w:tcW w:w="4744" w:type="pct"/>
            <w:tcBorders>
              <w:bottom w:val="nil"/>
            </w:tcBorders>
          </w:tcPr>
          <w:p w14:paraId="13664322" w14:textId="77777777" w:rsidR="007D716A" w:rsidRPr="00A57B74" w:rsidRDefault="007D716A" w:rsidP="001F1E24">
            <w:pPr>
              <w:spacing w:line="240" w:lineRule="auto"/>
              <w:ind w:firstLine="420"/>
            </w:pPr>
            <w:r w:rsidRPr="00A57B74">
              <w:t xml:space="preserve">End if </w:t>
            </w:r>
          </w:p>
        </w:tc>
      </w:tr>
      <w:tr w:rsidR="007D716A" w:rsidRPr="00A57B74" w14:paraId="3B469B9F" w14:textId="77777777" w:rsidTr="001F1E24">
        <w:tc>
          <w:tcPr>
            <w:tcW w:w="256" w:type="pct"/>
            <w:tcBorders>
              <w:top w:val="nil"/>
              <w:bottom w:val="single" w:sz="4" w:space="0" w:color="auto"/>
            </w:tcBorders>
            <w:vAlign w:val="center"/>
          </w:tcPr>
          <w:p w14:paraId="4F4A10DF" w14:textId="77777777" w:rsidR="007D716A" w:rsidRPr="00A57B74" w:rsidRDefault="007D716A" w:rsidP="001F1E24">
            <w:pPr>
              <w:spacing w:line="240" w:lineRule="auto"/>
              <w:ind w:firstLineChars="0" w:firstLine="0"/>
              <w:jc w:val="right"/>
            </w:pPr>
            <w:r w:rsidRPr="00A57B74">
              <w:t>21</w:t>
            </w:r>
          </w:p>
        </w:tc>
        <w:tc>
          <w:tcPr>
            <w:tcW w:w="4744" w:type="pct"/>
            <w:tcBorders>
              <w:top w:val="nil"/>
              <w:bottom w:val="single" w:sz="4" w:space="0" w:color="auto"/>
            </w:tcBorders>
            <w:hideMark/>
          </w:tcPr>
          <w:p w14:paraId="67762A6E" w14:textId="77777777" w:rsidR="007D716A" w:rsidRPr="00A57B74" w:rsidRDefault="007D716A" w:rsidP="001F1E24">
            <w:pPr>
              <w:spacing w:line="240" w:lineRule="auto"/>
              <w:ind w:firstLineChars="0" w:firstLine="0"/>
            </w:pPr>
            <w:r w:rsidRPr="00A57B74">
              <w:t>End while</w:t>
            </w:r>
          </w:p>
        </w:tc>
      </w:tr>
    </w:tbl>
    <w:p w14:paraId="1ECCFE8D" w14:textId="77777777" w:rsidR="007D716A" w:rsidRPr="00A57B74" w:rsidRDefault="007D716A" w:rsidP="001F1E24">
      <w:pPr>
        <w:pStyle w:val="2"/>
        <w:spacing w:before="156" w:after="156"/>
      </w:pPr>
      <w:r w:rsidRPr="00A57B74">
        <w:t xml:space="preserve">Initial population generation based on </w:t>
      </w:r>
      <w:r w:rsidRPr="00A57B74">
        <w:rPr>
          <w:rFonts w:hint="eastAsia"/>
        </w:rPr>
        <w:t>the</w:t>
      </w:r>
      <w:r w:rsidRPr="00A57B74">
        <w:t xml:space="preserve"> TSHA</w:t>
      </w:r>
    </w:p>
    <w:p w14:paraId="394E2E41" w14:textId="790D1342" w:rsidR="007D716A" w:rsidRPr="00A57B74" w:rsidRDefault="007D716A" w:rsidP="001F1E24">
      <w:pPr>
        <w:ind w:firstLine="420"/>
      </w:pPr>
      <w:r w:rsidRPr="00A57B74">
        <w:t xml:space="preserve">The initial population of our GA is generated based on the TSHA. In the following, we first describe the TSHA. The first stage of the TSHA solves the PSSP. In a project with flexible structures, choosing different activities for implementation results in different resource </w:t>
      </w:r>
      <w:r w:rsidRPr="00A57B74">
        <w:rPr>
          <w:rFonts w:cs="Times New Roman"/>
        </w:rPr>
        <w:t>usages</w:t>
      </w:r>
      <w:r w:rsidRPr="00A57B74">
        <w:t xml:space="preserve">. If there are many implemented activities with relatively small resource requirements, then there may be much adjustment space when constructing the schedule, such that the total resource usage is highly leveled. Therefore, in this stage, for each triggered choice </w:t>
      </w:r>
      <m:oMath>
        <m:r>
          <w:rPr>
            <w:rFonts w:ascii="Cambria Math" w:hAnsi="Cambria Math"/>
          </w:rPr>
          <m:t>e</m:t>
        </m:r>
      </m:oMath>
      <w:r w:rsidRPr="00A57B74">
        <w:rPr>
          <w:rFonts w:hint="eastAsia"/>
        </w:rPr>
        <w:t>,</w:t>
      </w:r>
      <w:r w:rsidRPr="00A57B74">
        <w:t xml:space="preserve"> we select activity </w:t>
      </w:r>
      <m:oMath>
        <m:r>
          <w:rPr>
            <w:rFonts w:ascii="Cambria Math" w:hAnsi="Cambria Math"/>
          </w:rPr>
          <m:t>i</m:t>
        </m:r>
      </m:oMath>
      <w:r w:rsidRPr="00A57B74">
        <w:t xml:space="preserve"> to be implemented from the optional activity set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according to the minimum resource requirement rule, i.e., </w:t>
      </w:r>
      <m:oMath>
        <m:r>
          <w:rPr>
            <w:rFonts w:ascii="Cambria Math" w:hAnsi="Cambria Math"/>
          </w:rPr>
          <m:t>i=</m:t>
        </m:r>
        <m:r>
          <m:rPr>
            <m:sty m:val="p"/>
          </m:rPr>
          <w:rPr>
            <w:rFonts w:ascii="Cambria Math" w:hAnsi="Cambria Math"/>
            <w:color w:val="0070C0"/>
          </w:rPr>
          <m:t>argmi</m:t>
        </m:r>
        <m:sSub>
          <m:sSubPr>
            <m:ctrlPr>
              <w:rPr>
                <w:rFonts w:ascii="Cambria Math" w:hAnsi="Cambria Math"/>
                <w:i/>
                <w:color w:val="0070C0"/>
              </w:rPr>
            </m:ctrlPr>
          </m:sSubPr>
          <m:e>
            <m:r>
              <m:rPr>
                <m:sty m:val="p"/>
              </m:rPr>
              <w:rPr>
                <w:rFonts w:ascii="Cambria Math" w:hAnsi="Cambria Math"/>
                <w:color w:val="0070C0"/>
              </w:rPr>
              <m:t>n</m:t>
            </m:r>
          </m:e>
          <m:sub>
            <m:r>
              <w:rPr>
                <w:rFonts w:ascii="Cambria Math" w:hAnsi="Cambria Math"/>
                <w:color w:val="0070C0"/>
              </w:rPr>
              <m:t>i</m:t>
            </m:r>
            <m:r>
              <w:rPr>
                <w:rFonts w:ascii="Cambria Math" w:hAnsi="Cambria Math" w:hint="eastAsia"/>
                <w:color w:val="0070C0"/>
              </w:rPr>
              <m:t>∈</m:t>
            </m:r>
            <m:sSub>
              <m:sSubPr>
                <m:ctrlPr>
                  <w:rPr>
                    <w:rFonts w:ascii="Cambria Math" w:hAnsi="Cambria Math"/>
                    <w:iCs/>
                    <w:color w:val="0070C0"/>
                  </w:rPr>
                </m:ctrlPr>
              </m:sSubPr>
              <m:e>
                <m:r>
                  <w:rPr>
                    <w:rFonts w:ascii="Cambria Math" w:hAnsi="Cambria Math"/>
                    <w:color w:val="0070C0"/>
                  </w:rPr>
                  <m:t>Q</m:t>
                </m:r>
              </m:e>
              <m:sub>
                <m:r>
                  <w:rPr>
                    <w:rFonts w:ascii="Cambria Math" w:hAnsi="Cambria Math"/>
                    <w:color w:val="0070C0"/>
                  </w:rPr>
                  <m:t>e</m:t>
                </m:r>
              </m:sub>
            </m:sSub>
          </m:sub>
        </m:sSub>
        <m:nary>
          <m:naryPr>
            <m:chr m:val="∑"/>
            <m:limLoc m:val="subSup"/>
            <m:ctrlPr>
              <w:rPr>
                <w:rFonts w:ascii="Cambria Math" w:hAnsi="Cambria Math"/>
                <w:i/>
                <w:color w:val="0070C0"/>
              </w:rPr>
            </m:ctrlPr>
          </m:naryPr>
          <m:sub>
            <m:r>
              <w:rPr>
                <w:rFonts w:ascii="Cambria Math" w:hAnsi="Cambria Math"/>
                <w:color w:val="0070C0"/>
              </w:rPr>
              <m:t>k=1</m:t>
            </m:r>
          </m:sub>
          <m:sup>
            <m:r>
              <w:rPr>
                <w:rFonts w:ascii="Cambria Math" w:hAnsi="Cambria Math"/>
                <w:color w:val="0070C0"/>
              </w:rPr>
              <m:t>K</m:t>
            </m:r>
          </m:sup>
          <m:e>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ik</m:t>
                </m:r>
              </m:sub>
            </m:sSub>
            <m:r>
              <w:rPr>
                <w:rFonts w:ascii="Cambria Math" w:hAnsi="Cambria Math"/>
                <w:color w:val="0070C0"/>
              </w:rPr>
              <m:t>+</m:t>
            </m:r>
            <m:nary>
              <m:naryPr>
                <m:chr m:val="∑"/>
                <m:limLoc m:val="subSup"/>
                <m:supHide m:val="1"/>
                <m:ctrlPr>
                  <w:rPr>
                    <w:rFonts w:ascii="Cambria Math" w:hAnsi="Cambria Math"/>
                    <w:i/>
                    <w:color w:val="0070C0"/>
                  </w:rPr>
                </m:ctrlPr>
              </m:naryPr>
              <m:sub>
                <m:r>
                  <w:rPr>
                    <w:rFonts w:ascii="Cambria Math" w:hAnsi="Cambria Math"/>
                    <w:color w:val="0070C0"/>
                  </w:rPr>
                  <m:t>j</m:t>
                </m:r>
                <m:r>
                  <w:rPr>
                    <w:rFonts w:ascii="Cambria Math" w:hAnsi="Cambria Math" w:hint="eastAsia"/>
                    <w:color w:val="0070C0"/>
                  </w:rPr>
                  <m:t>∈</m:t>
                </m:r>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i</m:t>
                    </m:r>
                  </m:sub>
                </m:sSub>
              </m:sub>
              <m:sup/>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jk</m:t>
                    </m:r>
                  </m:sub>
                </m:sSub>
              </m:e>
            </m:nary>
            <m:r>
              <w:rPr>
                <w:rFonts w:ascii="Cambria Math" w:hAnsi="Cambria Math"/>
                <w:color w:val="0070C0"/>
              </w:rPr>
              <m:t>)</m:t>
            </m:r>
          </m:e>
        </m:nary>
      </m:oMath>
      <w:r w:rsidRPr="00A57B74">
        <w:t xml:space="preserve">. It can be seen that the resource requirement of each activity and its dependent activities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is taken as the priority value. When a choice </w:t>
      </w:r>
      <m:oMath>
        <m:r>
          <w:rPr>
            <w:rFonts w:ascii="Cambria Math" w:hAnsi="Cambria Math"/>
          </w:rPr>
          <m:t>e</m:t>
        </m:r>
      </m:oMath>
      <w:r w:rsidRPr="00A57B74">
        <w:t xml:space="preserve"> is triggered, the activity with the smallest priority value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w:t>
      </w:r>
      <w:r w:rsidRPr="00A57B74">
        <w:t>is selected for implementation. If multiple activities have the same priority value, the activity with the smallest duration is selected. If there is still a tie, the activity with the smallest activity number is selected.</w:t>
      </w:r>
    </w:p>
    <w:p w14:paraId="075154F3" w14:textId="77777777" w:rsidR="007D716A" w:rsidRPr="00A57B74" w:rsidRDefault="007D716A" w:rsidP="001F1E24">
      <w:pPr>
        <w:ind w:firstLine="420"/>
      </w:pPr>
      <w:r w:rsidRPr="00A57B74">
        <w:t xml:space="preserve">In the flexible project structure, the implementations of optional activities and dependent activities are related. As long as the optional activities to be performed are determined according to </w:t>
      </w:r>
      <w:r w:rsidRPr="00A57B74">
        <w:lastRenderedPageBreak/>
        <w:t xml:space="preserve">the priority rule, the dependent activities to be performed are also executed. </w:t>
      </w:r>
      <w:r w:rsidRPr="00A57B74">
        <w:rPr>
          <w:rFonts w:hint="eastAsia"/>
        </w:rPr>
        <w:t>T</w:t>
      </w:r>
      <w:r w:rsidRPr="00A57B74">
        <w:t>hen the precedence relationships between these activities are determined accordingly. This leads to a fixed project structure.</w:t>
      </w:r>
    </w:p>
    <w:p w14:paraId="56349FE1" w14:textId="77777777" w:rsidR="007D716A" w:rsidRPr="00A57B74" w:rsidRDefault="007D716A" w:rsidP="001F1E24">
      <w:pPr>
        <w:ind w:firstLine="420"/>
      </w:pPr>
      <w:r w:rsidRPr="00A57B74">
        <w:t xml:space="preserve">After the project structure is obtained, the RLP-PS becomes the classical RLP. Solving the RLP corresponds to the second stage of the TSHA. In this stage, a forward-backward heuristic algorithm based on a dynamic priority rule </w:t>
      </w:r>
      <w:r>
        <w:rPr>
          <w:noProof/>
        </w:rPr>
        <w:t>(He &amp; Zhang, 2013)</w:t>
      </w:r>
      <w:r w:rsidRPr="00A57B74">
        <w:t xml:space="preserve"> is employed to generate the baseline schedule. The algorithm consists of three modules: two backward iteration modules and one forward iteration module. These modules shift activities according to the forward total float, the forward total float and the backward free float of noncritical activities to level resource usages, respectively. </w:t>
      </w:r>
    </w:p>
    <w:p w14:paraId="3BE65E05" w14:textId="77777777" w:rsidR="007D716A" w:rsidRPr="00A57B74" w:rsidRDefault="007D716A" w:rsidP="001F1E24">
      <w:pPr>
        <w:ind w:firstLine="420"/>
      </w:pPr>
      <w:r w:rsidRPr="00A57B74">
        <w:t>Based on the above-mentioned TSHA, the initial population of our GA is generated as follows:</w:t>
      </w:r>
    </w:p>
    <w:p w14:paraId="0FB1B325" w14:textId="77777777" w:rsidR="007D716A" w:rsidRPr="00A57B74" w:rsidRDefault="007D716A" w:rsidP="001F1E24">
      <w:pPr>
        <w:ind w:firstLine="420"/>
      </w:pPr>
      <w:r w:rsidRPr="00A57B74">
        <w:t xml:space="preserve">(1) Generation of POP implement list vectors. First, we use the first stage of the TSHA to determine the activities that need to be implemented and the corresponding implement list vector </w:t>
      </w:r>
      <m:oMath>
        <m:r>
          <w:rPr>
            <w:rFonts w:ascii="Cambria Math" w:hAnsi="Cambria Math"/>
            <w:szCs w:val="22"/>
          </w:rPr>
          <m:t>VL</m:t>
        </m:r>
      </m:oMath>
      <w:r w:rsidRPr="00A57B74">
        <w:rPr>
          <w:szCs w:val="22"/>
        </w:rPr>
        <w:t xml:space="preserve">. Then, the mutation operator is applied to </w:t>
      </w:r>
      <m:oMath>
        <m:r>
          <w:rPr>
            <w:rFonts w:ascii="Cambria Math" w:hAnsi="Cambria Math"/>
            <w:szCs w:val="22"/>
          </w:rPr>
          <m:t>VL</m:t>
        </m:r>
      </m:oMath>
      <w:r w:rsidRPr="00A57B74">
        <w:rPr>
          <w:szCs w:val="22"/>
        </w:rPr>
        <w:t xml:space="preserve"> (Section 3.5) </w:t>
      </w:r>
      <w:r w:rsidRPr="00A57B74">
        <w:t>POP-1 times</w:t>
      </w:r>
      <w:r w:rsidRPr="00A57B74">
        <w:rPr>
          <w:szCs w:val="22"/>
        </w:rPr>
        <w:t xml:space="preserve"> to generate the rest</w:t>
      </w:r>
      <w:r w:rsidRPr="00A57B74">
        <w:t xml:space="preserve"> implement list vectors. N</w:t>
      </w:r>
      <w:r w:rsidRPr="00A57B74">
        <w:rPr>
          <w:rFonts w:hint="eastAsia"/>
        </w:rPr>
        <w:t>o</w:t>
      </w:r>
      <w:r w:rsidRPr="00A57B74">
        <w:t xml:space="preserve">te that when this </w:t>
      </w:r>
      <w:r w:rsidRPr="00A57B74">
        <w:rPr>
          <w:szCs w:val="22"/>
        </w:rPr>
        <w:t>mutation operator is used here, we assume a mutation probability of 1.</w:t>
      </w:r>
    </w:p>
    <w:p w14:paraId="2F32574D" w14:textId="77777777" w:rsidR="007D716A" w:rsidRPr="00A57B74" w:rsidRDefault="007D716A" w:rsidP="001F1E24">
      <w:pPr>
        <w:ind w:firstLine="420"/>
      </w:pPr>
      <w:r w:rsidRPr="00A57B74">
        <w:t xml:space="preserve">(2) Generation of POP random key vectors. We first use the second stage of the TSHA to obtain start times for each implemented activity in the previously obtained </w:t>
      </w:r>
      <m:oMath>
        <m:r>
          <w:rPr>
            <w:rFonts w:ascii="Cambria Math" w:hAnsi="Cambria Math"/>
            <w:szCs w:val="22"/>
          </w:rPr>
          <m:t>VL</m:t>
        </m:r>
      </m:oMath>
      <w:r w:rsidRPr="00A57B74">
        <w:rPr>
          <w:rFonts w:hint="eastAsia"/>
          <w:szCs w:val="22"/>
        </w:rPr>
        <w:t>.</w:t>
      </w:r>
      <w:r w:rsidRPr="00A57B74">
        <w:rPr>
          <w:szCs w:val="22"/>
        </w:rPr>
        <w:t xml:space="preserve"> Then we sort these activities in </w:t>
      </w:r>
      <w:r w:rsidRPr="00A57B74">
        <w:t>ascending order of their start times</w:t>
      </w:r>
      <w:r w:rsidRPr="00A57B74">
        <w:rPr>
          <w:rFonts w:cs="Times New Roman"/>
        </w:rPr>
        <w:t xml:space="preserve">. The </w:t>
      </w:r>
      <w:r w:rsidRPr="00A57B74">
        <w:t xml:space="preserve">random key values for these sorted activities are set to </w:t>
      </w:r>
      <m:oMath>
        <m:box>
          <m:boxPr>
            <m:ctrlPr>
              <w:rPr>
                <w:rFonts w:ascii="Cambria Math" w:hAnsi="Cambria Math"/>
              </w:rPr>
            </m:ctrlPr>
          </m:boxPr>
          <m:e>
            <m:argPr>
              <m:argSz m:val="-1"/>
            </m:argPr>
            <m:f>
              <m:fPr>
                <m:ctrlPr>
                  <w:rPr>
                    <w:rFonts w:ascii="Cambria Math" w:hAnsi="Cambria Math"/>
                  </w:rPr>
                </m:ctrlPr>
              </m:fPr>
              <m:num>
                <m:r>
                  <w:rPr>
                    <w:rFonts w:ascii="Cambria Math" w:hAnsi="Cambria Math"/>
                  </w:rPr>
                  <m:t>m</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m-1</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szCs w:val="22"/>
                  </w:rPr>
                  <m:t>m+1</m:t>
                </m:r>
              </m:den>
            </m:f>
          </m:e>
        </m:box>
      </m:oMath>
      <w:r w:rsidRPr="00A57B74">
        <w:rPr>
          <w:rFonts w:hint="eastAsia"/>
        </w:rPr>
        <w:t>,</w:t>
      </w:r>
      <w:r w:rsidRPr="00A57B74">
        <w:t xml:space="preserve"> where </w:t>
      </w:r>
      <m:oMath>
        <m:r>
          <w:rPr>
            <w:rFonts w:ascii="Cambria Math" w:hAnsi="Cambria Math"/>
            <w:szCs w:val="22"/>
          </w:rPr>
          <m:t>m</m:t>
        </m:r>
      </m:oMath>
      <w:r w:rsidRPr="00A57B74">
        <w:t xml:space="preserve"> is the number of implemented activities in </w:t>
      </w:r>
      <m:oMath>
        <m:r>
          <w:rPr>
            <w:rFonts w:ascii="Cambria Math" w:hAnsi="Cambria Math"/>
            <w:szCs w:val="22"/>
          </w:rPr>
          <m:t>VL</m:t>
        </m:r>
      </m:oMath>
      <w:r w:rsidRPr="00A57B74">
        <w:rPr>
          <w:rFonts w:hint="eastAsia"/>
          <w:szCs w:val="22"/>
        </w:rPr>
        <w:t>.</w:t>
      </w:r>
      <w:r w:rsidRPr="00A57B74">
        <w:rPr>
          <w:szCs w:val="22"/>
        </w:rPr>
        <w:t xml:space="preserve"> The above operations are also performed on the rest </w:t>
      </w:r>
      <w:r w:rsidRPr="00A57B74">
        <w:t>POP-1</w:t>
      </w:r>
      <w:r w:rsidRPr="00A57B74">
        <w:rPr>
          <w:szCs w:val="22"/>
        </w:rPr>
        <w:t xml:space="preserve"> </w:t>
      </w:r>
      <w:r w:rsidRPr="00A57B74">
        <w:t>implement list vectors</w:t>
      </w:r>
      <w:r w:rsidRPr="00A57B74">
        <w:rPr>
          <w:szCs w:val="22"/>
        </w:rPr>
        <w:t xml:space="preserve"> to obtain the rest POP-1 </w:t>
      </w:r>
      <w:r w:rsidRPr="00A57B74">
        <w:t>random key vectors.</w:t>
      </w:r>
    </w:p>
    <w:p w14:paraId="394BFC0A" w14:textId="77777777" w:rsidR="007D716A" w:rsidRPr="00A57B74" w:rsidRDefault="007D716A" w:rsidP="001F1E24">
      <w:pPr>
        <w:ind w:firstLine="420"/>
      </w:pPr>
      <w:r w:rsidRPr="00A57B74">
        <w:t>(3) Generation of POP shift key vectors. For each implemented activity</w:t>
      </w:r>
      <m:oMath>
        <m:r>
          <w:rPr>
            <w:rFonts w:ascii="Cambria Math" w:hAnsi="Cambria Math"/>
          </w:rPr>
          <m:t xml:space="preserve"> i</m:t>
        </m:r>
      </m:oMath>
      <w:r w:rsidRPr="00A57B74">
        <w:rPr>
          <w:rFonts w:hint="eastAsia"/>
        </w:rPr>
        <w:t xml:space="preserve"> </w:t>
      </w:r>
      <w:r w:rsidRPr="00A57B74">
        <w:t xml:space="preserve">in </w:t>
      </w:r>
      <m:oMath>
        <m:r>
          <w:rPr>
            <w:rFonts w:ascii="Cambria Math" w:hAnsi="Cambria Math"/>
            <w:szCs w:val="22"/>
          </w:rPr>
          <m:t>VL</m:t>
        </m:r>
      </m:oMath>
      <w:r w:rsidRPr="00A57B74">
        <w:t xml:space="preserve">, its shift key value </w:t>
      </w:r>
      <m:oMath>
        <m:sSub>
          <m:sSubPr>
            <m:ctrlPr>
              <w:rPr>
                <w:rFonts w:ascii="Cambria Math" w:hAnsi="Cambria Math"/>
              </w:rPr>
            </m:ctrlPr>
          </m:sSubPr>
          <m:e>
            <m:r>
              <w:rPr>
                <w:rFonts w:ascii="Cambria Math" w:hAnsi="Cambria Math"/>
              </w:rPr>
              <m:t>sk</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num>
          <m:den>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den>
        </m:f>
      </m:oMath>
      <w:r w:rsidRPr="00A57B74">
        <w:rPr>
          <w:rFonts w:hint="eastAsia"/>
        </w:rPr>
        <w:t>,</w:t>
      </w:r>
      <w:r w:rsidRPr="00A57B74">
        <w:t xml:space="preserve"> where the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rPr>
          <w:rFonts w:hint="eastAsia"/>
        </w:rPr>
        <w:t xml:space="preserve"> </w:t>
      </w:r>
      <w:r w:rsidRPr="00A57B74">
        <w:t xml:space="preserve">of activity </w:t>
      </w:r>
      <m:oMath>
        <m:r>
          <w:rPr>
            <w:rFonts w:ascii="Cambria Math" w:hAnsi="Cambria Math"/>
          </w:rPr>
          <m:t>i</m:t>
        </m:r>
      </m:oMath>
      <w:r w:rsidRPr="00A57B74">
        <w:t xml:space="preserve"> is obtained by the second stage of the TSHA. For the non-implemented activity, its shift key value is set to 0.</w:t>
      </w:r>
    </w:p>
    <w:p w14:paraId="3310E805" w14:textId="77777777" w:rsidR="007D716A" w:rsidRPr="00A57B74" w:rsidRDefault="007D716A" w:rsidP="001F1E24">
      <w:pPr>
        <w:pStyle w:val="2"/>
        <w:spacing w:before="156" w:after="156"/>
      </w:pPr>
      <w:r w:rsidRPr="00A57B74">
        <w:t>Crossover</w:t>
      </w:r>
    </w:p>
    <w:p w14:paraId="2AA1E03C" w14:textId="3499374A" w:rsidR="007D716A" w:rsidRPr="00A57B74" w:rsidRDefault="007D716A" w:rsidP="001F1E24">
      <w:pPr>
        <w:ind w:firstLine="420"/>
      </w:pPr>
      <w:r w:rsidRPr="00A57B74">
        <w:t xml:space="preserve">In the flexible project structure, the trigger of a choice affects the implementation of both optional and dependent activities. If standard crossover operators are applied to the implementation list, </w:t>
      </w:r>
      <w:r w:rsidRPr="00A57B74">
        <w:rPr>
          <w:rFonts w:cs="Times New Roman"/>
        </w:rPr>
        <w:t>they tend</w:t>
      </w:r>
      <w:r w:rsidRPr="00A57B74">
        <w:t xml:space="preserve"> to generate infeasible individuals. Taking the example project in Section 2.4 as an example, given two parent individuals and a crossover point corresponding to activity 3 (</w:t>
      </w:r>
      <w:r w:rsidR="00254FC4">
        <w:fldChar w:fldCharType="begin"/>
      </w:r>
      <w:r w:rsidR="00254FC4">
        <w:instrText xml:space="preserve"> REF _Ref81395044 \h </w:instrText>
      </w:r>
      <w:r w:rsidR="00254FC4">
        <w:fldChar w:fldCharType="separate"/>
      </w:r>
      <w:r w:rsidR="00B26F87" w:rsidRPr="0055401E">
        <w:t xml:space="preserve">Fig. </w:t>
      </w:r>
      <w:r w:rsidR="00B26F87">
        <w:rPr>
          <w:noProof/>
        </w:rPr>
        <w:t>4</w:t>
      </w:r>
      <w:r w:rsidR="00254FC4">
        <w:fldChar w:fldCharType="end"/>
      </w:r>
      <w:r w:rsidRPr="00A57B74">
        <w:t xml:space="preserve">), we perform a one-point crossover and this results in two infeasible child individuals. In the two child individuals, the </w:t>
      </w:r>
      <w:r w:rsidRPr="00A57B74">
        <w:lastRenderedPageBreak/>
        <w:t xml:space="preserve">implemented activity 2 triggers choice 1, so only one optional activity can be implemented in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 4}</m:t>
        </m:r>
      </m:oMath>
      <w:r w:rsidRPr="00A57B74">
        <w:t xml:space="preserve">. However, both </w:t>
      </w:r>
      <w:r w:rsidRPr="00A57B74">
        <w:rPr>
          <w:rFonts w:cs="Times New Roman"/>
        </w:rPr>
        <w:t>activities</w:t>
      </w:r>
      <w:r w:rsidRPr="00A57B74">
        <w:t xml:space="preserve"> 3 and 4 are implemented in the resulting son individual, while neither activity 3 nor activity 4 is implemented in the daughter individual. In addition, </w:t>
      </w:r>
      <w:r w:rsidRPr="00A57B74">
        <w:rPr>
          <w:rFonts w:cs="Times New Roman"/>
        </w:rPr>
        <w:t>if</w:t>
      </w:r>
      <w:r w:rsidRPr="00A57B74">
        <w:t xml:space="preserve"> activity 3 is implemented, all its dependent activities in </w:t>
      </w:r>
      <m:oMath>
        <m:sSub>
          <m:sSubPr>
            <m:ctrlPr>
              <w:rPr>
                <w:rFonts w:ascii="Cambria Math" w:hAnsi="Cambria Math"/>
                <w:i/>
                <w:szCs w:val="22"/>
              </w:rPr>
            </m:ctrlPr>
          </m:sSubPr>
          <m:e>
            <m:r>
              <w:rPr>
                <w:rFonts w:ascii="Cambria Math" w:hAnsi="Cambria Math"/>
              </w:rPr>
              <m:t>B</m:t>
            </m:r>
          </m:e>
          <m:sub>
            <m:r>
              <w:rPr>
                <w:rFonts w:ascii="Cambria Math" w:hAnsi="Cambria Math"/>
              </w:rPr>
              <m:t>3</m:t>
            </m:r>
          </m:sub>
        </m:sSub>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5, 6</m:t>
            </m:r>
          </m:e>
        </m:d>
      </m:oMath>
      <w:r w:rsidRPr="00A57B74">
        <w:rPr>
          <w:szCs w:val="22"/>
        </w:rPr>
        <w:t xml:space="preserve"> </w:t>
      </w:r>
      <w:r w:rsidRPr="00A57B74">
        <w:t xml:space="preserve">must be implemented. However, although activity 3 is implemented </w:t>
      </w:r>
      <w:r w:rsidRPr="00A57B74">
        <w:rPr>
          <w:rFonts w:hint="eastAsia"/>
        </w:rPr>
        <w:t>in</w:t>
      </w:r>
      <w:r w:rsidRPr="00A57B74">
        <w:t xml:space="preserve"> the son individual, its dependent activities 5 and 6 are not implemented. In the daughter individual, activity 3 is not implemented, but both activity 5 and activity 6 are implemented. Therefore, neither of the two child individuals is feasible.</w:t>
      </w:r>
    </w:p>
    <w:p w14:paraId="1F241E2A" w14:textId="77777777" w:rsidR="0055401E" w:rsidRDefault="007D716A" w:rsidP="0055401E">
      <w:pPr>
        <w:keepNext/>
        <w:ind w:firstLineChars="0" w:firstLine="0"/>
      </w:pPr>
      <w:r w:rsidRPr="00A57B74">
        <w:rPr>
          <w:noProof/>
        </w:rPr>
        <w:drawing>
          <wp:inline distT="0" distB="0" distL="0" distR="0" wp14:anchorId="3D3BDA48" wp14:editId="3C31CA75">
            <wp:extent cx="5274310" cy="755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9718" name="crossover_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755650"/>
                    </a:xfrm>
                    <a:prstGeom prst="rect">
                      <a:avLst/>
                    </a:prstGeom>
                  </pic:spPr>
                </pic:pic>
              </a:graphicData>
            </a:graphic>
          </wp:inline>
        </w:drawing>
      </w:r>
    </w:p>
    <w:p w14:paraId="47A5E5DB" w14:textId="74EAD444" w:rsidR="007D716A" w:rsidRPr="0055401E" w:rsidRDefault="0055401E" w:rsidP="0055401E">
      <w:pPr>
        <w:pStyle w:val="a4"/>
      </w:pPr>
      <w:bookmarkStart w:id="76" w:name="_Ref81395044"/>
      <w:r w:rsidRPr="0055401E">
        <w:t xml:space="preserve">Fig. </w:t>
      </w:r>
      <w:r w:rsidR="00ED3E8A">
        <w:fldChar w:fldCharType="begin"/>
      </w:r>
      <w:r w:rsidR="00ED3E8A">
        <w:instrText xml:space="preserve"> SEQ Fig. \* ARABIC </w:instrText>
      </w:r>
      <w:r w:rsidR="00ED3E8A">
        <w:fldChar w:fldCharType="separate"/>
      </w:r>
      <w:r w:rsidR="00B26F87">
        <w:rPr>
          <w:noProof/>
        </w:rPr>
        <w:t>4</w:t>
      </w:r>
      <w:r w:rsidR="00ED3E8A">
        <w:rPr>
          <w:noProof/>
        </w:rPr>
        <w:fldChar w:fldCharType="end"/>
      </w:r>
      <w:bookmarkEnd w:id="76"/>
      <w:r w:rsidRPr="0055401E">
        <w:t xml:space="preserve"> An example of generating infeasible implementation lists after using the standard one-point crossover</w:t>
      </w:r>
      <w:r w:rsidR="007D716A" w:rsidRPr="0055401E">
        <w:t xml:space="preserve"> </w:t>
      </w:r>
    </w:p>
    <w:p w14:paraId="426FF007" w14:textId="77777777" w:rsidR="007D716A" w:rsidRPr="00A57B74" w:rsidRDefault="007D716A" w:rsidP="001F1E24">
      <w:pPr>
        <w:ind w:firstLine="420"/>
      </w:pPr>
      <w:r w:rsidRPr="00A57B74">
        <w:t xml:space="preserve">According to the above analysis, the crossover operator for the </w:t>
      </w:r>
      <m:oMath>
        <m:r>
          <w:rPr>
            <w:rFonts w:ascii="Cambria Math" w:hAnsi="Cambria Math"/>
          </w:rPr>
          <m:t>VL</m:t>
        </m:r>
      </m:oMath>
      <w:r w:rsidRPr="00A57B74">
        <w:t xml:space="preserve"> needs to consider whether each choice is triggered and the impact of the optional activity’s status on dependent activities. Therefore, we specially design a one-point crossover operator for the implementation list. In our one-point crossover operator, the choices are chosen as crossover points.</w:t>
      </w:r>
    </w:p>
    <w:p w14:paraId="5B5824D8" w14:textId="66F59489" w:rsidR="007D716A" w:rsidRPr="00A57B74" w:rsidRDefault="007D716A" w:rsidP="001F1E24">
      <w:pPr>
        <w:ind w:firstLineChars="0" w:firstLine="420"/>
      </w:pPr>
      <w:r w:rsidRPr="00A57B74">
        <w:t xml:space="preserve">Consider two individuals, i.e., a mother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and a father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We now show how to generate the daughter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rFonts w:hint="eastAsia"/>
          <w:kern w:val="0"/>
        </w:rPr>
        <w:t xml:space="preserve"> </w:t>
      </w:r>
      <w:r w:rsidRPr="00A57B74">
        <w:rPr>
          <w:kern w:val="0"/>
        </w:rPr>
        <w:t xml:space="preserve">and </w:t>
      </w:r>
      <w:r w:rsidRPr="00A57B74">
        <w:t xml:space="preserve">the son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We first draw a random number </w:t>
      </w:r>
      <m:oMath>
        <m:r>
          <w:rPr>
            <w:rFonts w:ascii="Cambria Math" w:hAnsi="Cambria Math"/>
            <w:kern w:val="0"/>
          </w:rPr>
          <m:t>r</m:t>
        </m:r>
        <m:r>
          <w:rPr>
            <w:rFonts w:ascii="Cambria Math" w:hAnsi="Cambria Math" w:hint="eastAsia"/>
          </w:rPr>
          <m:t>∈</m:t>
        </m:r>
        <m:r>
          <w:rPr>
            <w:rFonts w:ascii="Cambria Math" w:hAnsi="Cambria Math"/>
          </w:rPr>
          <m:t>[0,1]</m:t>
        </m:r>
      </m:oMath>
      <w:r w:rsidRPr="00A57B74">
        <w:t xml:space="preserve">. If </w:t>
      </w:r>
      <m:oMath>
        <m:r>
          <w:rPr>
            <w:rFonts w:ascii="Cambria Math" w:hAnsi="Cambria Math" w:hint="eastAsia"/>
            <w:kern w:val="0"/>
          </w:rPr>
          <m:t>r</m:t>
        </m:r>
        <m:r>
          <w:rPr>
            <w:rFonts w:ascii="Cambria Math" w:hAnsi="Cambria Math"/>
            <w:kern w:val="0"/>
          </w:rPr>
          <m:t>&gt;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rPr>
          <w:sz w:val="24"/>
          <w:szCs w:val="24"/>
        </w:rPr>
        <w:t xml:space="preserve"> </w:t>
      </w:r>
      <w:r w:rsidRPr="00A57B74">
        <w:rPr>
          <w:kern w:val="0"/>
        </w:rPr>
        <w:t>(</w:t>
      </w:r>
      <m:oMath>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is a </w:t>
      </w:r>
      <w:r w:rsidRPr="00A57B74">
        <w:rPr>
          <w:rFonts w:cs="Times New Roman"/>
        </w:rPr>
        <w:t>predetermined</w:t>
      </w:r>
      <w:r w:rsidRPr="00A57B74">
        <w:t xml:space="preserve"> crossover probability), then the child individuals are obtained by directly copying the parent individuals; otherwise, the crossover operation is performed. In the crossover operation, we first initialize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by letting the status of all mandatory activities be executed,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m:rPr>
            <m:sty m:val="p"/>
          </m:rPr>
          <w:rPr>
            <w:rFonts w:ascii="Cambria Math" w:hAnsi="Cambria Math"/>
            <w:kern w:val="0"/>
          </w:rPr>
          <m:t xml:space="preserve">=1 </m:t>
        </m:r>
        <m:d>
          <m:dPr>
            <m:ctrlPr>
              <w:rPr>
                <w:rFonts w:ascii="Cambria Math" w:hAnsi="Cambria Math"/>
                <w:kern w:val="0"/>
              </w:rPr>
            </m:ctrlPr>
          </m:dPr>
          <m:e>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=1</m:t>
            </m:r>
          </m:e>
        </m:d>
        <m:r>
          <m:rPr>
            <m:sty m:val="p"/>
          </m:rPr>
          <w:rPr>
            <w:rFonts w:ascii="Cambria Math" w:hAnsi="Cambria Math"/>
            <w:kern w:val="0"/>
          </w:rPr>
          <m:t xml:space="preserve">, </m:t>
        </m:r>
        <m:r>
          <w:rPr>
            <w:rFonts w:ascii="Cambria Math" w:hAnsi="Cambria Math" w:hint="eastAsia"/>
            <w:kern w:val="0"/>
          </w:rPr>
          <m:t>i</m:t>
        </m:r>
        <m:r>
          <w:rPr>
            <w:rFonts w:ascii="Cambria Math" w:hAnsi="Cambria Math" w:hint="eastAsia"/>
            <w:kern w:val="0"/>
          </w:rPr>
          <m:t>∈</m:t>
        </m:r>
        <m:r>
          <w:rPr>
            <w:rFonts w:ascii="Cambria Math" w:hAnsi="Cambria Math"/>
            <w:kern w:val="0"/>
          </w:rPr>
          <m:t>M</m:t>
        </m:r>
      </m:oMath>
      <w:r w:rsidRPr="00A57B74">
        <w:t xml:space="preserve">. The rest of the activities are set to be non-implemented, i.e., </w:t>
      </w:r>
      <m:oMath>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 xml:space="preserve">=0 </m:t>
        </m:r>
        <m:r>
          <m:rPr>
            <m:sty m:val="p"/>
          </m:rPr>
          <w:rPr>
            <w:rFonts w:ascii="Cambria Math" w:hAnsi="Cambria Math"/>
            <w:kern w:val="0"/>
          </w:rPr>
          <m:t>(</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=0)</m:t>
        </m:r>
        <m:r>
          <w:rPr>
            <w:rFonts w:ascii="Cambria Math" w:hAnsi="Cambria Math"/>
            <w:kern w:val="0"/>
          </w:rPr>
          <m:t>,j∉M</m:t>
        </m:r>
      </m:oMath>
      <w:r w:rsidRPr="00A57B74">
        <w:t xml:space="preserve">. Then, we randomly choose a crossover position </w:t>
      </w:r>
      <m:oMath>
        <m:r>
          <w:rPr>
            <w:rFonts w:ascii="Cambria Math" w:hAnsi="Cambria Math"/>
            <w:kern w:val="0"/>
          </w:rPr>
          <m:t xml:space="preserve">α </m:t>
        </m:r>
        <m:r>
          <m:rPr>
            <m:sty m:val="p"/>
          </m:rPr>
          <w:rPr>
            <w:rFonts w:ascii="Cambria Math" w:hAnsi="Cambria Math"/>
            <w:kern w:val="0"/>
          </w:rPr>
          <m:t>(</m:t>
        </m:r>
        <m:r>
          <w:rPr>
            <w:rFonts w:ascii="Cambria Math" w:hAnsi="Cambria Math"/>
            <w:kern w:val="0"/>
          </w:rPr>
          <m:t>1</m:t>
        </m:r>
        <m:r>
          <w:rPr>
            <w:rFonts w:ascii="Cambria Math" w:hAnsi="Cambria Math" w:hint="eastAsia"/>
            <w:kern w:val="0"/>
          </w:rPr>
          <m:t>≤</m:t>
        </m:r>
        <m:r>
          <w:rPr>
            <w:rFonts w:ascii="Cambria Math" w:hAnsi="Cambria Math"/>
            <w:kern w:val="0"/>
          </w:rPr>
          <m:t>α</m:t>
        </m:r>
        <m:r>
          <w:rPr>
            <w:rFonts w:ascii="Cambria Math" w:hAnsi="Cambria Math" w:hint="eastAsia"/>
            <w:kern w:val="0"/>
          </w:rPr>
          <m:t>≤</m:t>
        </m:r>
        <m:d>
          <m:dPr>
            <m:begChr m:val="|"/>
            <m:endChr m:val="|"/>
            <m:ctrlPr>
              <w:rPr>
                <w:rFonts w:ascii="Cambria Math" w:hAnsi="Cambria Math" w:cs="宋体"/>
                <w:i/>
                <w:sz w:val="24"/>
                <w:szCs w:val="24"/>
              </w:rPr>
            </m:ctrlPr>
          </m:dPr>
          <m:e>
            <m:r>
              <w:rPr>
                <w:rFonts w:ascii="Cambria Math" w:hAnsi="Cambria Math"/>
                <w:kern w:val="0"/>
              </w:rPr>
              <m:t>E</m:t>
            </m:r>
          </m:e>
        </m:d>
        <m:r>
          <m:rPr>
            <m:sty m:val="p"/>
          </m:rPr>
          <w:rPr>
            <w:rFonts w:ascii="Cambria Math" w:hAnsi="Cambria Math"/>
            <w:kern w:val="0"/>
          </w:rPr>
          <m:t>)</m:t>
        </m:r>
      </m:oMath>
      <w:r w:rsidRPr="00A57B74">
        <w:t xml:space="preserve"> from the choice set, </w:t>
      </w:r>
      <w:r w:rsidRPr="00A57B74">
        <w:rPr>
          <w:rFonts w:cs="Times New Roman"/>
        </w:rPr>
        <w:t xml:space="preserve">and </w:t>
      </w:r>
      <w:r w:rsidRPr="00A57B74">
        <w:t xml:space="preserve">the implementation status of the optional activities in choice </w:t>
      </w:r>
      <m:oMath>
        <m:r>
          <w:rPr>
            <w:rFonts w:ascii="Cambria Math" w:hAnsi="Cambria Math"/>
          </w:rPr>
          <m:t>e</m:t>
        </m:r>
        <m:r>
          <m:rPr>
            <m:sty m:val="p"/>
          </m:rPr>
          <w:rPr>
            <w:rFonts w:ascii="Cambria Math" w:hAnsi="Cambria Math"/>
          </w:rPr>
          <m:t>=1,…,</m:t>
        </m:r>
        <m:r>
          <w:rPr>
            <w:rFonts w:ascii="Cambria Math" w:hAnsi="Cambria Math"/>
            <w:kern w:val="0"/>
          </w:rPr>
          <m:t>α</m:t>
        </m:r>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F</m:t>
            </m:r>
          </m:sup>
        </m:sSubSup>
        <m:r>
          <w:rPr>
            <w:rFonts w:ascii="Cambria Math" w:hAnsi="Cambria Math" w:cs="宋体"/>
            <w:sz w:val="24"/>
            <w:szCs w:val="24"/>
          </w:rPr>
          <m:t xml:space="preserve"> (</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M</m:t>
            </m:r>
          </m:sup>
        </m:sSubSup>
        <m:r>
          <w:rPr>
            <w:rFonts w:ascii="Cambria Math" w:hAnsi="Cambria Math" w:cs="宋体"/>
            <w:sz w:val="24"/>
            <w:szCs w:val="24"/>
          </w:rPr>
          <m:t>)</m:t>
        </m:r>
        <m:r>
          <w:rPr>
            <w:rFonts w:ascii="Cambria Math" w:hAnsi="Cambria Math"/>
            <w:kern w:val="0"/>
          </w:rPr>
          <m:t>,</m:t>
        </m:r>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After that, the implementation status of the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is updated </w:t>
      </w:r>
      <w:r w:rsidRPr="00A57B74">
        <w:t xml:space="preserve">according to the implemented </w:t>
      </w:r>
      <w:r w:rsidR="00DA0833" w:rsidRPr="00A57B74">
        <w:t>activit</w:t>
      </w:r>
      <w:r w:rsidR="00DA0833">
        <w:t>y</w:t>
      </w:r>
      <w:r w:rsidR="00DA0833" w:rsidRPr="00A57B74">
        <w:t xml:space="preserve"> </w:t>
      </w:r>
      <m:oMath>
        <m:r>
          <w:rPr>
            <w:rFonts w:ascii="Cambria Math" w:hAnsi="Cambria Math"/>
          </w:rPr>
          <m:t>i</m:t>
        </m:r>
      </m:oMath>
      <w:r w:rsidR="00DA0833" w:rsidRPr="00A57B74">
        <w:t xml:space="preserve"> </w:t>
      </w:r>
      <w:r w:rsidRPr="00A57B74">
        <w:t xml:space="preserve">in </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i.e., </w:t>
      </w:r>
      <m:oMath>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S</m:t>
            </m:r>
          </m:sup>
        </m:sSubSup>
        <m:r>
          <w:rPr>
            <w:rFonts w:ascii="Cambria Math" w:hAnsi="Cambria Math"/>
          </w:rPr>
          <m:t xml:space="preserve">=1 </m:t>
        </m:r>
        <m:d>
          <m:dPr>
            <m:ctrlPr>
              <w:rPr>
                <w:rFonts w:ascii="Cambria Math" w:hAnsi="Cambria Math"/>
                <w:i/>
              </w:rPr>
            </m:ctrlPr>
          </m:dPr>
          <m:e>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D</m:t>
                </m:r>
              </m:sup>
            </m:sSubSup>
            <m:r>
              <w:rPr>
                <w:rFonts w:ascii="Cambria Math" w:hAnsi="Cambria Math"/>
              </w:rPr>
              <m:t>=1</m:t>
            </m:r>
          </m:e>
        </m:d>
        <m:r>
          <w:rPr>
            <w:rFonts w:ascii="Cambria Math" w:hAnsi="Cambria Math"/>
          </w:rPr>
          <m:t>,j</m:t>
        </m:r>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For the remaining choices </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kern w:val="0"/>
          </w:rPr>
          <m:t>α+1,…,E</m:t>
        </m:r>
      </m:oMath>
      <w:r w:rsidRPr="00A57B74">
        <w:t xml:space="preserve">, the implementation status of the activities in </w:t>
      </w:r>
      <m:oMath>
        <m:sSup>
          <m:sSupPr>
            <m:ctrlPr>
              <w:rPr>
                <w:rFonts w:ascii="Cambria Math" w:hAnsi="Cambria Math"/>
                <w:i/>
                <w:kern w:val="0"/>
              </w:rPr>
            </m:ctrlPr>
          </m:sSupPr>
          <m:e>
            <m:r>
              <w:rPr>
                <w:rFonts w:ascii="Cambria Math" w:hAnsi="Cambria Math"/>
                <w:kern w:val="0"/>
              </w:rPr>
              <m:t>e</m:t>
            </m:r>
          </m:e>
          <m:sup>
            <m:r>
              <w:rPr>
                <w:rFonts w:ascii="Cambria Math" w:hAnsi="Cambria Math"/>
                <w:kern w:val="0"/>
              </w:rPr>
              <m:t>'</m:t>
            </m:r>
          </m:sup>
        </m:sSup>
      </m:oMath>
      <w:r w:rsidRPr="00A57B74">
        <w:rPr>
          <w:sz w:val="24"/>
          <w:szCs w:val="24"/>
        </w:rPr>
        <w:t xml:space="preserve"> </w:t>
      </w:r>
      <w:r w:rsidRPr="00A57B74">
        <w:t xml:space="preserve">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rPr>
          <w:rFonts w:cs="Times New Roman"/>
        </w:rPr>
        <w:t xml:space="preserve"> are inherited</w:t>
      </w:r>
      <w:r w:rsidRPr="00A57B74">
        <w:t xml:space="preserve">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Similarly, after this, the implementation status of the dependent activities is updated accordingly. </w:t>
      </w:r>
      <w:r w:rsidRPr="00A57B74">
        <w:rPr>
          <w:rFonts w:hint="eastAsia"/>
        </w:rPr>
        <w:t>In</w:t>
      </w:r>
      <w:r w:rsidRPr="00A57B74">
        <w:t xml:space="preserve"> addition,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m:oMath>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&gt;</m:t>
        </m:r>
        <m:r>
          <w:rPr>
            <w:rFonts w:ascii="Cambria Math" w:hAnsi="Cambria Math"/>
            <w:kern w:val="0"/>
          </w:rPr>
          <m:t>α</m:t>
        </m:r>
      </m:oMath>
      <w:r w:rsidRPr="00A57B74">
        <w:rPr>
          <w:kern w:val="0"/>
        </w:rPr>
        <w:t xml:space="preserve">) may be </w:t>
      </w:r>
      <w:r w:rsidRPr="00A57B74">
        <w:t xml:space="preserve">triggered by the following activities: (a) the implemented activities in choice </w:t>
      </w:r>
      <m:oMath>
        <m:r>
          <w:rPr>
            <w:rFonts w:ascii="Cambria Math" w:hAnsi="Cambria Math"/>
          </w:rPr>
          <m:t>e (e</m:t>
        </m:r>
        <m:r>
          <w:rPr>
            <w:rFonts w:ascii="Cambria Math" w:hAnsi="Cambria Math" w:hint="eastAsia"/>
          </w:rPr>
          <m:t>≤</m:t>
        </m:r>
        <m:r>
          <m:rPr>
            <m:sty m:val="p"/>
          </m:rPr>
          <w:rPr>
            <w:rFonts w:ascii="Cambria Math" w:hAnsi="Cambria Math"/>
          </w:rPr>
          <m:t>α)</m:t>
        </m:r>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that </w:t>
      </w:r>
      <w:r w:rsidRPr="00A57B74">
        <w:lastRenderedPageBreak/>
        <w:t xml:space="preserve">inherit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or (b) </w:t>
      </w:r>
      <w:r w:rsidRPr="00A57B74">
        <w:t xml:space="preserve">the implemented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This means that there exists an optional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that need</w:t>
      </w:r>
      <w:r w:rsidRPr="00A57B74">
        <w:rPr>
          <w:rFonts w:hint="eastAsia"/>
          <w:kern w:val="0"/>
        </w:rPr>
        <w:t>s</w:t>
      </w:r>
      <w:r w:rsidRPr="00A57B74">
        <w:rPr>
          <w:kern w:val="0"/>
        </w:rPr>
        <w:t xml:space="preserve"> to be implemented</w:t>
      </w:r>
      <w:r w:rsidRPr="00A57B74">
        <w:t xml:space="preserve">. If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w:r w:rsidRPr="00A57B74">
        <w:rPr>
          <w:rFonts w:hint="eastAsia"/>
        </w:rPr>
        <w:t>in</w:t>
      </w:r>
      <w:r w:rsidRPr="00A57B74">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has been triggered (i.e., an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has been implemented), then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Otherwise,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w:t>
      </w:r>
      <w:r w:rsidRPr="00A57B74">
        <w:t>to ensure the feasibility of the generated individuals.</w:t>
      </w:r>
    </w:p>
    <w:p w14:paraId="5F8A4650" w14:textId="00E4281E" w:rsidR="007D716A" w:rsidRPr="00A57B74" w:rsidRDefault="007D716A" w:rsidP="001F1E24">
      <w:pPr>
        <w:ind w:firstLineChars="0" w:firstLine="420"/>
        <w:rPr>
          <w:highlight w:val="yellow"/>
        </w:rPr>
      </w:pPr>
      <w:r w:rsidRPr="00A57B74">
        <w:rPr>
          <w:rFonts w:hint="eastAsia"/>
        </w:rPr>
        <w:t>W</w:t>
      </w:r>
      <w:r w:rsidRPr="00A57B74">
        <w:t xml:space="preserve">e give an example in </w:t>
      </w:r>
      <w:r w:rsidR="000D0AFA">
        <w:fldChar w:fldCharType="begin"/>
      </w:r>
      <w:r w:rsidR="000D0AFA">
        <w:instrText xml:space="preserve"> REF _Ref81394905 \h </w:instrText>
      </w:r>
      <w:r w:rsidR="000D0AFA">
        <w:fldChar w:fldCharType="separate"/>
      </w:r>
      <w:r w:rsidR="00B26F87">
        <w:t xml:space="preserve">Fig. </w:t>
      </w:r>
      <w:r w:rsidR="00B26F87">
        <w:rPr>
          <w:noProof/>
        </w:rPr>
        <w:t>5</w:t>
      </w:r>
      <w:r w:rsidR="000D0AFA">
        <w:fldChar w:fldCharType="end"/>
      </w:r>
      <w:r w:rsidRPr="00A57B74">
        <w:t xml:space="preserve"> to show how to generate the son individual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using our one-point crossover operator</w:t>
      </w:r>
      <w:r w:rsidRPr="00A57B74">
        <w:rPr>
          <w:rFonts w:hint="eastAsia"/>
          <w:kern w:val="0"/>
        </w:rPr>
        <w:t>.</w:t>
      </w:r>
      <w:r w:rsidRPr="00A57B74">
        <w:t xml:space="preserve"> First, we initialize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=1</m:t>
        </m:r>
        <m:r>
          <m:rPr>
            <m:sty m:val="p"/>
          </m:rPr>
          <w:rPr>
            <w:rFonts w:ascii="Cambria Math" w:hAnsi="Cambria Math"/>
            <w:kern w:val="0"/>
          </w:rPr>
          <m:t>,</m:t>
        </m:r>
        <m:r>
          <w:rPr>
            <w:rFonts w:ascii="Cambria Math" w:hAnsi="Cambria Math" w:cs="Times New Roman"/>
            <w:kern w:val="0"/>
          </w:rPr>
          <m:t>i</m:t>
        </m:r>
        <m:r>
          <w:rPr>
            <w:rFonts w:ascii="Cambria Math" w:hAnsi="Cambria Math" w:cs="Times New Roman" w:hint="eastAsia"/>
            <w:kern w:val="0"/>
          </w:rPr>
          <m:t>∈</m:t>
        </m:r>
        <m:r>
          <w:rPr>
            <w:rFonts w:ascii="Cambria Math" w:hAnsi="Cambria Math" w:cs="Times New Roman"/>
            <w:kern w:val="0"/>
          </w:rPr>
          <m:t>{0</m:t>
        </m:r>
        <m:r>
          <m:rPr>
            <m:sty m:val="p"/>
          </m:rPr>
          <w:rPr>
            <w:rFonts w:ascii="Cambria Math" w:hAnsi="Cambria Math" w:cs="Times New Roman"/>
            <w:kern w:val="0"/>
          </w:rPr>
          <m:t xml:space="preserve">, 1, </m:t>
        </m:r>
        <m:r>
          <w:rPr>
            <w:rFonts w:ascii="Cambria Math" w:hAnsi="Cambria Math" w:cs="Times New Roman"/>
            <w:kern w:val="0"/>
          </w:rPr>
          <m:t>2</m:t>
        </m:r>
        <m:r>
          <m:rPr>
            <m:sty m:val="p"/>
          </m:rPr>
          <w:rPr>
            <w:rFonts w:ascii="Cambria Math" w:hAnsi="Cambria Math" w:cs="Times New Roman"/>
            <w:kern w:val="0"/>
          </w:rPr>
          <m:t xml:space="preserve">, </m:t>
        </m:r>
        <m:r>
          <w:rPr>
            <w:rFonts w:ascii="Cambria Math" w:hAnsi="Cambria Math" w:cs="Times New Roman"/>
            <w:kern w:val="0"/>
          </w:rPr>
          <m:t>10}</m:t>
        </m:r>
      </m:oMath>
      <w:r w:rsidRPr="00A57B74">
        <w:t xml:space="preserve">. </w:t>
      </w:r>
      <w:r w:rsidRPr="00A57B74">
        <w:rPr>
          <w:rFonts w:hint="eastAsia"/>
        </w:rPr>
        <w:t>S</w:t>
      </w:r>
      <w:r w:rsidRPr="00A57B74">
        <w:t>uppose that choice 1 is the crossover point</w:t>
      </w:r>
      <w:r w:rsidRPr="00A57B74">
        <w:rPr>
          <w:rFonts w:hint="eastAsia"/>
        </w:rPr>
        <w:t xml:space="preserve">. </w:t>
      </w:r>
      <w:r w:rsidRPr="00A57B74">
        <w:t>Then</w:t>
      </w:r>
      <w:r w:rsidRPr="00A57B74">
        <w:rPr>
          <w:kern w:val="0"/>
        </w:rPr>
        <w:t xml:space="preserve"> t</w:t>
      </w:r>
      <w:r w:rsidRPr="00A57B74">
        <w:t xml:space="preserve">he activities’ implementation status in choice 1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t>
      </w:r>
      <w:r w:rsidRPr="00A57B74">
        <w:rPr>
          <w:rFonts w:hint="eastAsia"/>
        </w:rPr>
        <w:t>i.e.,</w:t>
      </w:r>
      <w:r w:rsidRPr="00A57B74">
        <w:t xml:space="preserv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={3, 4}</m:t>
        </m:r>
      </m:oMath>
      <w:r w:rsidRPr="00A57B74">
        <w:rPr>
          <w:rFonts w:hint="eastAsia"/>
        </w:rPr>
        <w:t>.</w:t>
      </w:r>
      <w:r w:rsidRPr="00A57B74">
        <w:t xml:space="preserve"> </w:t>
      </w:r>
      <w:r w:rsidRPr="00A57B74">
        <w:rPr>
          <w:rFonts w:hint="eastAsia"/>
        </w:rPr>
        <w:t>Since</w:t>
      </w:r>
      <w:r w:rsidRPr="00A57B74">
        <w:t xml:space="preserve"> activity 3 is implemented, all of its dependent activities in </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A57B74">
        <w:t xml:space="preserve"> are also implemented,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=1,  i</m:t>
        </m:r>
        <m:r>
          <w:rPr>
            <w:rFonts w:ascii="Cambria Math" w:hAnsi="Cambria Math" w:cs="Times New Roman"/>
          </w:rPr>
          <m:t>∈</m:t>
        </m:r>
        <m:sSub>
          <m:sSubPr>
            <m:ctrlPr>
              <w:rPr>
                <w:rFonts w:ascii="Cambria Math" w:hAnsi="Cambria Math"/>
                <w:i/>
              </w:rPr>
            </m:ctrlPr>
          </m:sSubPr>
          <m:e>
            <m:r>
              <w:rPr>
                <w:rFonts w:ascii="Cambria Math" w:hAnsi="Cambria Math" w:hint="eastAsia"/>
              </w:rPr>
              <m:t>B</m:t>
            </m:r>
          </m:e>
          <m:sub>
            <m:r>
              <w:rPr>
                <w:rFonts w:ascii="Cambria Math" w:hAnsi="Cambria Math" w:hint="eastAsia"/>
              </w:rPr>
              <m:t>3</m:t>
            </m:r>
          </m:sub>
        </m:sSub>
        <m:r>
          <w:rPr>
            <w:rFonts w:ascii="Cambria Math" w:hAnsi="Cambria Math"/>
          </w:rPr>
          <m:t>={</m:t>
        </m:r>
        <m:r>
          <w:rPr>
            <w:rFonts w:ascii="Cambria Math" w:hAnsi="Cambria Math" w:hint="eastAsia"/>
          </w:rPr>
          <m:t>5</m:t>
        </m:r>
        <m:r>
          <w:rPr>
            <w:rFonts w:ascii="Cambria Math" w:hAnsi="Cambria Math"/>
          </w:rPr>
          <m:t xml:space="preserve">, </m:t>
        </m:r>
        <m:r>
          <w:rPr>
            <w:rFonts w:ascii="Cambria Math" w:hAnsi="Cambria Math" w:hint="eastAsia"/>
          </w:rPr>
          <m:t>6</m:t>
        </m:r>
        <m:r>
          <w:rPr>
            <w:rFonts w:ascii="Cambria Math" w:hAnsi="Cambria Math"/>
          </w:rPr>
          <m:t>}</m:t>
        </m:r>
      </m:oMath>
      <w:r w:rsidRPr="00A57B74">
        <w:t>. For</w:t>
      </w:r>
      <w:r w:rsidRPr="00A57B74">
        <w:rPr>
          <w:rFonts w:hint="eastAsia"/>
        </w:rPr>
        <w:t xml:space="preserve"> </w:t>
      </w:r>
      <w:r w:rsidRPr="00A57B74">
        <w:t xml:space="preserve">choice 2, the activities’ implementation status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It should be noted that dependent activity 6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implemented, so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t>is triggered. S</w:t>
      </w:r>
      <w:r w:rsidRPr="00A57B74">
        <w:rPr>
          <w:rFonts w:hint="eastAsia"/>
        </w:rPr>
        <w:t>ince</w:t>
      </w:r>
      <w:r w:rsidRPr="00A57B74">
        <w:t xml:space="preserve">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rFonts w:hint="eastAsia"/>
          <w:kern w:val="0"/>
        </w:rPr>
        <w:t xml:space="preserve"> i</w:t>
      </w:r>
      <w:r w:rsidRPr="00A57B74">
        <w:rPr>
          <w:kern w:val="0"/>
        </w:rPr>
        <w:t>s not triggered</w:t>
      </w:r>
      <w:r w:rsidRPr="00A57B74">
        <w:t xml:space="preserve">, </w:t>
      </w:r>
      <w:r w:rsidRPr="00A57B74">
        <w:rPr>
          <w:kern w:val="0"/>
        </w:rPr>
        <w:t xml:space="preserve">to ensure that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feasible, choice 2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w:t>
      </w:r>
      <w:r w:rsidRPr="00A57B74">
        <w:t xml:space="preserve">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hint="eastAsia"/>
          </w:rPr>
          <m:t>=</m:t>
        </m:r>
        <m:r>
          <w:rPr>
            <w:rFonts w:ascii="Cambria Math" w:hAnsi="Cambria Math"/>
          </w:rPr>
          <m:t>{8, 9}</m:t>
        </m:r>
      </m:oMath>
      <w:r w:rsidRPr="00A57B74">
        <w:rPr>
          <w:rFonts w:hint="eastAsia"/>
        </w:rPr>
        <w:t>.</w:t>
      </w:r>
      <w:r w:rsidRPr="00A57B74">
        <w:t xml:space="preserve"> </w:t>
      </w:r>
      <w:bookmarkStart w:id="77" w:name="OLE_LINK6"/>
      <w:r w:rsidRPr="00A57B74">
        <w:t xml:space="preserve">The implemented activity 9 in </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oMath>
      <w:r w:rsidRPr="00A57B74">
        <w:t xml:space="preserve"> has no dependent activities.</w:t>
      </w:r>
    </w:p>
    <w:bookmarkEnd w:id="77"/>
    <w:p w14:paraId="56B84EB7" w14:textId="77777777" w:rsidR="000D0AFA" w:rsidRDefault="007D716A" w:rsidP="000D0AFA">
      <w:pPr>
        <w:keepNext/>
        <w:ind w:firstLineChars="0" w:firstLine="0"/>
        <w:jc w:val="center"/>
      </w:pPr>
      <w:r w:rsidRPr="00A57B74">
        <w:rPr>
          <w:noProof/>
        </w:rPr>
        <w:drawing>
          <wp:inline distT="0" distB="0" distL="0" distR="0" wp14:anchorId="5D30BD39" wp14:editId="31D821EE">
            <wp:extent cx="2778710" cy="1389356"/>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5442" name="crossover_e3.png"/>
                    <pic:cNvPicPr/>
                  </pic:nvPicPr>
                  <pic:blipFill>
                    <a:blip r:embed="rId12">
                      <a:extLst>
                        <a:ext uri="{28A0092B-C50C-407E-A947-70E740481C1C}">
                          <a14:useLocalDpi xmlns:a14="http://schemas.microsoft.com/office/drawing/2010/main" val="0"/>
                        </a:ext>
                      </a:extLst>
                    </a:blip>
                    <a:stretch>
                      <a:fillRect/>
                    </a:stretch>
                  </pic:blipFill>
                  <pic:spPr>
                    <a:xfrm>
                      <a:off x="0" y="0"/>
                      <a:ext cx="2802260" cy="1401131"/>
                    </a:xfrm>
                    <a:prstGeom prst="rect">
                      <a:avLst/>
                    </a:prstGeom>
                  </pic:spPr>
                </pic:pic>
              </a:graphicData>
            </a:graphic>
          </wp:inline>
        </w:drawing>
      </w:r>
    </w:p>
    <w:p w14:paraId="77B0B2A5" w14:textId="4BE3B248" w:rsidR="007D716A" w:rsidRPr="00A57B74" w:rsidRDefault="000D0AFA" w:rsidP="000D0AFA">
      <w:pPr>
        <w:pStyle w:val="a4"/>
      </w:pPr>
      <w:bookmarkStart w:id="78" w:name="_Ref81394905"/>
      <w:r>
        <w:t xml:space="preserve">Fig. </w:t>
      </w:r>
      <w:r w:rsidR="00ED3E8A">
        <w:fldChar w:fldCharType="begin"/>
      </w:r>
      <w:r w:rsidR="00ED3E8A">
        <w:instrText xml:space="preserve"> SEQ Fig. \* ARABIC </w:instrText>
      </w:r>
      <w:r w:rsidR="00ED3E8A">
        <w:fldChar w:fldCharType="separate"/>
      </w:r>
      <w:r w:rsidR="00B26F87">
        <w:rPr>
          <w:noProof/>
        </w:rPr>
        <w:t>5</w:t>
      </w:r>
      <w:r w:rsidR="00ED3E8A">
        <w:rPr>
          <w:noProof/>
        </w:rPr>
        <w:fldChar w:fldCharType="end"/>
      </w:r>
      <w:bookmarkEnd w:id="78"/>
      <w:r>
        <w:t xml:space="preserve"> </w:t>
      </w:r>
      <w:r w:rsidRPr="00A57B74">
        <w:t>Crossover operator for the implementation list</w:t>
      </w:r>
    </w:p>
    <w:p w14:paraId="50C260EC"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w:t>
      </w:r>
      <w:r w:rsidRPr="00A57B74">
        <w:t xml:space="preserve">the standard two-point crossover is used. The crossover operator is applied to the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pair of each individual simultaneously. For each pair of parent individuals, a random number </w:t>
      </w:r>
      <m:oMath>
        <m:r>
          <w:rPr>
            <w:rFonts w:ascii="Cambria Math" w:hAnsi="Cambria Math" w:hint="eastAsia"/>
            <w:kern w:val="0"/>
          </w:rPr>
          <m:t>r</m:t>
        </m:r>
        <m:r>
          <w:rPr>
            <w:rFonts w:ascii="Cambria Math" w:hAnsi="Cambria Math" w:hint="eastAsia"/>
            <w:kern w:val="0"/>
          </w:rPr>
          <m:t>∈</m:t>
        </m:r>
        <m:r>
          <w:rPr>
            <w:rFonts w:ascii="Cambria Math" w:hAnsi="Cambria Math"/>
            <w:kern w:val="0"/>
          </w:rPr>
          <m:t>[0,1]</m:t>
        </m:r>
      </m:oMath>
      <w:r w:rsidRPr="00A57B74">
        <w:t xml:space="preserve"> is generated. If </w:t>
      </w:r>
      <m:oMath>
        <m:r>
          <w:rPr>
            <w:rFonts w:ascii="Cambria Math" w:hAnsi="Cambria Math" w:hint="eastAsia"/>
            <w:kern w:val="0"/>
          </w:rPr>
          <m:t>r</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then the crossover operator is applied to the parent individuals. Specifically, we randomly select two individuals as the father and mother individuals. Two crossover points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rPr>
          <w:sz w:val="24"/>
          <w:szCs w:val="24"/>
        </w:rPr>
        <w:t xml:space="preserve"> </w:t>
      </w:r>
      <w:r w:rsidRPr="00A57B74">
        <w:rPr>
          <w:kern w:val="0"/>
        </w:rPr>
        <w:t xml:space="preserve">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rPr>
          <w:sz w:val="24"/>
          <w:szCs w:val="24"/>
        </w:rPr>
        <w:t xml:space="preserve"> </w:t>
      </w:r>
      <w:r w:rsidRPr="00A57B74">
        <w:rPr>
          <w:kern w:val="0"/>
        </w:rPr>
        <w:t>(</w:t>
      </w:r>
      <m:oMath>
        <m:r>
          <w:rPr>
            <w:rFonts w:ascii="Cambria Math" w:hAnsi="Cambria Math" w:hint="eastAsia"/>
            <w:kern w:val="0"/>
          </w:rPr>
          <m:t>1</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r>
          <w:rPr>
            <w:rFonts w:ascii="Cambria Math" w:hAnsi="Cambria Math" w:hint="eastAsia"/>
            <w:kern w:val="0"/>
          </w:rPr>
          <m:t>≤</m:t>
        </m:r>
        <m:r>
          <w:rPr>
            <w:rFonts w:ascii="Cambria Math" w:hAnsi="Cambria Math" w:hint="eastAsia"/>
            <w:kern w:val="0"/>
          </w:rPr>
          <m:t>n</m:t>
        </m:r>
        <m:r>
          <w:rPr>
            <w:rFonts w:ascii="Cambria Math" w:hAnsi="Cambria Math"/>
            <w:kern w:val="0"/>
          </w:rPr>
          <m:t>)</m:t>
        </m:r>
      </m:oMath>
      <w:r w:rsidRPr="00A57B74">
        <w:rPr>
          <w:kern w:val="0"/>
        </w:rPr>
        <w:t xml:space="preserve"> </w:t>
      </w:r>
      <w:r w:rsidRPr="00A57B74">
        <w:t xml:space="preserve">are generated randomly. The elements of the father (mother)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between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t xml:space="preserve"> 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t xml:space="preserve"> are passed to the corresponding positions of the daughter (son). The remaining positions of the daughter (son) are filled by the corresponding elements of the mother (father)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If </w:t>
      </w:r>
      <m:oMath>
        <m:r>
          <w:rPr>
            <w:rFonts w:ascii="Cambria Math" w:hAnsi="Cambria Math"/>
            <w:kern w:val="0"/>
          </w:rPr>
          <m:t>r&gt;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the crossover operator is applied to the parent individuals</w:t>
      </w:r>
      <w:r w:rsidRPr="00A57B74">
        <w:rPr>
          <w:rFonts w:cs="Times New Roman"/>
        </w:rPr>
        <w:t>,</w:t>
      </w:r>
      <w:r w:rsidRPr="00A57B74">
        <w:t xml:space="preserve"> and the child individuals are directly copied from the parent individuals. </w:t>
      </w:r>
    </w:p>
    <w:p w14:paraId="4C0D16AD" w14:textId="77777777" w:rsidR="007D716A" w:rsidRPr="00A57B74" w:rsidRDefault="007D716A" w:rsidP="001F1E24">
      <w:pPr>
        <w:pStyle w:val="2"/>
        <w:spacing w:before="156" w:after="156"/>
      </w:pPr>
      <w:r w:rsidRPr="00A57B74">
        <w:lastRenderedPageBreak/>
        <w:t>Mutation</w:t>
      </w:r>
    </w:p>
    <w:p w14:paraId="2D2BB5A1" w14:textId="77777777" w:rsidR="007D716A" w:rsidRPr="00A57B74" w:rsidRDefault="007D716A" w:rsidP="001F1E24">
      <w:pPr>
        <w:ind w:firstLine="420"/>
      </w:pPr>
      <w:r w:rsidRPr="00A57B74">
        <w:t xml:space="preserve">Mutation operators are applied to the child individuals that are obtained by the crossover operator described in Section 3.3. Similar to the case for the crossover operation, the </w:t>
      </w:r>
      <m:oMath>
        <m:r>
          <w:rPr>
            <w:rFonts w:ascii="Cambria Math" w:hAnsi="Cambria Math"/>
            <w:kern w:val="0"/>
          </w:rPr>
          <m:t>VL</m:t>
        </m:r>
      </m:oMath>
      <w:r w:rsidRPr="00A57B74">
        <w:t xml:space="preserve"> cannot directly employ standard mutation operators. Therefore, we specially design a mutation operator for </w:t>
      </w:r>
      <m:oMath>
        <m:r>
          <w:rPr>
            <w:rFonts w:ascii="Cambria Math" w:hAnsi="Cambria Math"/>
            <w:kern w:val="0"/>
          </w:rPr>
          <m:t>VL</m:t>
        </m:r>
      </m:oMath>
      <w:r w:rsidRPr="00A57B74">
        <w:rPr>
          <w:kern w:val="0"/>
        </w:rPr>
        <w:t>s</w:t>
      </w:r>
      <w:r w:rsidR="009C428E">
        <w:t xml:space="preserve">. </w:t>
      </w:r>
      <w:r w:rsidRPr="00A57B74">
        <w:t xml:space="preserve">Specifically, to avoid generating infeasible individuals, we use the choice as the mutation point. We sample a random number </w:t>
      </w:r>
      <m:oMath>
        <m:r>
          <w:rPr>
            <w:rFonts w:ascii="Cambria Math" w:hAnsi="Cambria Math" w:hint="eastAsia"/>
            <w:kern w:val="0"/>
          </w:rPr>
          <m:t>rn</m:t>
        </m:r>
        <m:r>
          <w:rPr>
            <w:rFonts w:ascii="Cambria Math" w:hAnsi="Cambria Math" w:hint="eastAsia"/>
            <w:kern w:val="0"/>
          </w:rPr>
          <m:t>∈</m:t>
        </m:r>
        <m:r>
          <w:rPr>
            <w:rFonts w:ascii="Cambria Math" w:hAnsi="Cambria Math"/>
            <w:kern w:val="0"/>
          </w:rPr>
          <m:t>[0,1]</m:t>
        </m:r>
      </m:oMath>
      <w:r w:rsidRPr="00A57B74">
        <w:t xml:space="preserve"> for each child. If </w:t>
      </w:r>
      <m:oMath>
        <m:r>
          <w:rPr>
            <w:rFonts w:ascii="Cambria Math" w:hAnsi="Cambria Math"/>
            <w:kern w:val="0"/>
          </w:rPr>
          <m:t>rn&lt;</m:t>
        </m:r>
        <m:sSub>
          <m:sSubPr>
            <m:ctrlPr>
              <w:rPr>
                <w:rFonts w:ascii="Cambria Math" w:hAnsi="Cambria Math" w:cs="宋体"/>
                <w:i/>
                <w:sz w:val="24"/>
                <w:szCs w:val="22"/>
              </w:rPr>
            </m:ctrlPr>
          </m:sSubPr>
          <m:e>
            <m:r>
              <w:rPr>
                <w:rFonts w:ascii="Cambria Math" w:hAnsi="Cambria Math"/>
                <w:kern w:val="0"/>
              </w:rPr>
              <m:t>P</m:t>
            </m:r>
          </m:e>
          <m:sub>
            <m:r>
              <w:rPr>
                <w:rFonts w:ascii="Cambria Math" w:hAnsi="Cambria Math"/>
                <w:kern w:val="0"/>
              </w:rPr>
              <m:t>m</m:t>
            </m:r>
          </m:sub>
        </m:sSub>
      </m:oMath>
      <w:r w:rsidRPr="00A57B74">
        <w:t xml:space="preserve"> (</w:t>
      </w:r>
      <m:oMath>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is a </w:t>
      </w:r>
      <w:r w:rsidRPr="00A57B74">
        <w:rPr>
          <w:rFonts w:cs="Times New Roman"/>
        </w:rPr>
        <w:t>predetermined</w:t>
      </w:r>
      <w:r w:rsidRPr="00A57B74">
        <w:t xml:space="preserve"> mutation probability), then the mutation operator is applied to </w:t>
      </w:r>
      <m:oMath>
        <m:r>
          <w:rPr>
            <w:rFonts w:ascii="Cambria Math" w:hAnsi="Cambria Math"/>
            <w:kern w:val="0"/>
          </w:rPr>
          <m:t>VL</m:t>
        </m:r>
      </m:oMath>
      <w:r w:rsidRPr="00A57B74">
        <w:t xml:space="preserve"> corresponding to the </w:t>
      </w:r>
      <w:r>
        <w:t>child individual (Algorithm 2).</w:t>
      </w:r>
    </w:p>
    <w:tbl>
      <w:tblPr>
        <w:tblStyle w:val="a5"/>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7D716A" w:rsidRPr="00A57B74" w14:paraId="376EC70A" w14:textId="77777777" w:rsidTr="001F1E24">
        <w:tc>
          <w:tcPr>
            <w:tcW w:w="5000" w:type="pct"/>
            <w:gridSpan w:val="2"/>
            <w:tcBorders>
              <w:bottom w:val="single" w:sz="4" w:space="0" w:color="auto"/>
            </w:tcBorders>
          </w:tcPr>
          <w:p w14:paraId="00E39F9C" w14:textId="77777777" w:rsidR="007D716A" w:rsidRPr="00A57B74" w:rsidRDefault="007D716A" w:rsidP="001F1E24">
            <w:pPr>
              <w:pStyle w:val="a8"/>
              <w:jc w:val="left"/>
              <w:rPr>
                <w:b/>
                <w:szCs w:val="21"/>
              </w:rPr>
            </w:pPr>
            <w:r w:rsidRPr="00A57B74">
              <w:rPr>
                <w:b/>
                <w:szCs w:val="21"/>
              </w:rPr>
              <w:t>Algorithm 2. The mutation operator for the implementation list</w:t>
            </w:r>
          </w:p>
        </w:tc>
      </w:tr>
      <w:tr w:rsidR="007D716A" w:rsidRPr="00A57B74" w14:paraId="5C5F8FF6" w14:textId="77777777" w:rsidTr="001F1E24">
        <w:tc>
          <w:tcPr>
            <w:tcW w:w="250" w:type="pct"/>
            <w:tcBorders>
              <w:top w:val="single" w:sz="4" w:space="0" w:color="auto"/>
            </w:tcBorders>
          </w:tcPr>
          <w:p w14:paraId="2FD69A49" w14:textId="77777777" w:rsidR="007D716A" w:rsidRPr="00A57B74" w:rsidRDefault="007D716A" w:rsidP="001F1E24">
            <w:pPr>
              <w:pStyle w:val="a8"/>
              <w:ind w:firstLineChars="50" w:firstLine="105"/>
              <w:jc w:val="left"/>
              <w:rPr>
                <w:b/>
                <w:szCs w:val="21"/>
              </w:rPr>
            </w:pPr>
            <w:r w:rsidRPr="00A57B74">
              <w:t>1</w:t>
            </w:r>
          </w:p>
        </w:tc>
        <w:tc>
          <w:tcPr>
            <w:tcW w:w="4750" w:type="pct"/>
            <w:tcBorders>
              <w:top w:val="single" w:sz="4" w:space="0" w:color="auto"/>
            </w:tcBorders>
          </w:tcPr>
          <w:p w14:paraId="56E9A4AE" w14:textId="77777777" w:rsidR="007D716A" w:rsidRPr="00A57B74" w:rsidRDefault="007D716A" w:rsidP="001F1E24">
            <w:pPr>
              <w:pStyle w:val="a8"/>
              <w:jc w:val="left"/>
              <w:rPr>
                <w:szCs w:val="21"/>
              </w:rPr>
            </w:pPr>
            <w:r w:rsidRPr="00A57B74">
              <w:rPr>
                <w:b/>
                <w:szCs w:val="21"/>
              </w:rPr>
              <w:t>Input</w:t>
            </w:r>
            <w:r w:rsidRPr="00A57B74">
              <w:rPr>
                <w:szCs w:val="21"/>
              </w:rPr>
              <w:t xml:space="preserve">: Implementation list </w:t>
            </w:r>
            <m:oMath>
              <m:r>
                <w:rPr>
                  <w:rFonts w:ascii="Cambria Math" w:hAnsi="Cambria Math"/>
                </w:rPr>
                <m:t>VL</m:t>
              </m:r>
            </m:oMath>
          </w:p>
        </w:tc>
      </w:tr>
      <w:tr w:rsidR="007D716A" w:rsidRPr="00A57B74" w14:paraId="4AE64134" w14:textId="77777777" w:rsidTr="001F1E24">
        <w:tc>
          <w:tcPr>
            <w:tcW w:w="250" w:type="pct"/>
          </w:tcPr>
          <w:p w14:paraId="5922A7A8" w14:textId="77777777" w:rsidR="007D716A" w:rsidRPr="00A57B74" w:rsidRDefault="007D716A" w:rsidP="001F1E24">
            <w:pPr>
              <w:pStyle w:val="a8"/>
              <w:ind w:firstLineChars="50" w:firstLine="105"/>
              <w:jc w:val="left"/>
              <w:rPr>
                <w:b/>
                <w:szCs w:val="21"/>
              </w:rPr>
            </w:pPr>
            <w:r w:rsidRPr="00A57B74">
              <w:t>2</w:t>
            </w:r>
          </w:p>
        </w:tc>
        <w:tc>
          <w:tcPr>
            <w:tcW w:w="4750" w:type="pct"/>
          </w:tcPr>
          <w:p w14:paraId="2186C953" w14:textId="77777777" w:rsidR="007D716A" w:rsidRPr="00A57B74" w:rsidRDefault="007D716A" w:rsidP="001F1E24">
            <w:pPr>
              <w:pStyle w:val="a8"/>
              <w:jc w:val="left"/>
              <w:rPr>
                <w:szCs w:val="21"/>
              </w:rPr>
            </w:pPr>
            <w:r w:rsidRPr="00A57B74">
              <w:rPr>
                <w:b/>
                <w:szCs w:val="21"/>
              </w:rPr>
              <w:t>Output</w:t>
            </w:r>
            <w:r w:rsidRPr="00A57B74">
              <w:rPr>
                <w:szCs w:val="21"/>
              </w:rPr>
              <w:t xml:space="preserve">: Mutated implementation list </w:t>
            </w:r>
            <m:oMath>
              <m:sSup>
                <m:sSupPr>
                  <m:ctrlPr>
                    <w:rPr>
                      <w:rFonts w:ascii="Cambria Math" w:hAnsi="Cambria Math"/>
                      <w:i/>
                    </w:rPr>
                  </m:ctrlPr>
                </m:sSupPr>
                <m:e>
                  <m:r>
                    <w:rPr>
                      <w:rFonts w:ascii="Cambria Math" w:hAnsi="Cambria Math"/>
                    </w:rPr>
                    <m:t>VL</m:t>
                  </m:r>
                </m:e>
                <m:sup>
                  <m:r>
                    <w:rPr>
                      <w:rFonts w:ascii="Cambria Math" w:hAnsi="Cambria Math"/>
                    </w:rPr>
                    <m:t>'</m:t>
                  </m:r>
                </m:sup>
              </m:sSup>
            </m:oMath>
          </w:p>
        </w:tc>
      </w:tr>
      <w:tr w:rsidR="007D716A" w:rsidRPr="00A57B74" w14:paraId="5EE39153" w14:textId="77777777" w:rsidTr="001F1E24">
        <w:tc>
          <w:tcPr>
            <w:tcW w:w="250" w:type="pct"/>
          </w:tcPr>
          <w:p w14:paraId="7E604FBD" w14:textId="77777777" w:rsidR="007D716A" w:rsidRPr="00A57B74" w:rsidRDefault="007D716A" w:rsidP="001F1E24">
            <w:pPr>
              <w:pStyle w:val="a8"/>
              <w:ind w:firstLineChars="50" w:firstLine="105"/>
              <w:jc w:val="left"/>
            </w:pPr>
            <w:r w:rsidRPr="00A57B74">
              <w:t>3</w:t>
            </w:r>
          </w:p>
        </w:tc>
        <w:tc>
          <w:tcPr>
            <w:tcW w:w="4750" w:type="pct"/>
          </w:tcPr>
          <w:p w14:paraId="4FDFFC6C" w14:textId="6E9FCC8F" w:rsidR="007D716A" w:rsidRPr="00A57B74" w:rsidRDefault="00ED3E8A" w:rsidP="001F1E24">
            <w:pPr>
              <w:pStyle w:val="a8"/>
              <w:jc w:val="left"/>
              <w:rPr>
                <w:szCs w:val="21"/>
              </w:rPr>
            </w:pPr>
            <m:oMath>
              <m:sSup>
                <m:sSupPr>
                  <m:ctrlPr>
                    <w:rPr>
                      <w:rFonts w:ascii="Cambria Math" w:hAnsi="Cambria Math"/>
                      <w:i/>
                    </w:rPr>
                  </m:ctrlPr>
                </m:sSupPr>
                <m:e>
                  <m:r>
                    <w:rPr>
                      <w:rFonts w:ascii="Cambria Math" w:hAnsi="Cambria Math"/>
                    </w:rPr>
                    <m:t>VL</m:t>
                  </m:r>
                </m:e>
                <m:sup>
                  <m:r>
                    <w:rPr>
                      <w:rFonts w:ascii="Cambria Math" w:hAnsi="Cambria Math"/>
                    </w:rPr>
                    <m:t>'</m:t>
                  </m:r>
                </m:sup>
              </m:sSup>
              <m:r>
                <m:rPr>
                  <m:sty m:val="p"/>
                </m:rPr>
                <w:rPr>
                  <w:rFonts w:ascii="Cambria Math" w:hAnsi="Cambria Math"/>
                </w:rPr>
                <m:t>←</m:t>
              </m:r>
              <m:r>
                <w:rPr>
                  <w:rFonts w:ascii="Cambria Math" w:hAnsi="Cambria Math"/>
                </w:rPr>
                <m:t>VL</m:t>
              </m:r>
            </m:oMath>
            <w:r w:rsidR="007D716A" w:rsidRPr="00A57B74">
              <w:t>;</w:t>
            </w:r>
          </w:p>
        </w:tc>
      </w:tr>
      <w:tr w:rsidR="007D716A" w:rsidRPr="00A57B74" w14:paraId="1AD752D6" w14:textId="77777777" w:rsidTr="001F1E24">
        <w:tc>
          <w:tcPr>
            <w:tcW w:w="250" w:type="pct"/>
          </w:tcPr>
          <w:p w14:paraId="5B4B120A" w14:textId="77777777" w:rsidR="007D716A" w:rsidRPr="00A57B74" w:rsidRDefault="007D716A" w:rsidP="001F1E24">
            <w:pPr>
              <w:pStyle w:val="a8"/>
              <w:ind w:firstLineChars="50" w:firstLine="105"/>
              <w:jc w:val="left"/>
              <w:rPr>
                <w:szCs w:val="21"/>
              </w:rPr>
            </w:pPr>
            <w:r w:rsidRPr="00A57B74">
              <w:t>4</w:t>
            </w:r>
          </w:p>
        </w:tc>
        <w:tc>
          <w:tcPr>
            <w:tcW w:w="4750" w:type="pct"/>
          </w:tcPr>
          <w:p w14:paraId="69FFF142" w14:textId="77777777" w:rsidR="007D716A" w:rsidRPr="00A57B74" w:rsidRDefault="007D716A" w:rsidP="001F1E24">
            <w:pPr>
              <w:pStyle w:val="a8"/>
              <w:jc w:val="left"/>
              <w:rPr>
                <w:szCs w:val="21"/>
              </w:rPr>
            </w:pPr>
            <w:r w:rsidRPr="00A57B74">
              <w:rPr>
                <w:szCs w:val="21"/>
              </w:rPr>
              <w:t xml:space="preserve">Generate a random number </w:t>
            </w:r>
            <m:oMath>
              <m:r>
                <w:rPr>
                  <w:rFonts w:ascii="Cambria Math" w:hAnsi="Cambria Math"/>
                  <w:szCs w:val="21"/>
                </w:rPr>
                <m:t>r</m:t>
              </m:r>
            </m:oMath>
            <w:r w:rsidRPr="00A57B74">
              <w:rPr>
                <w:szCs w:val="21"/>
              </w:rPr>
              <w:t xml:space="preserve"> between 0 and 1;</w:t>
            </w:r>
          </w:p>
        </w:tc>
      </w:tr>
      <w:tr w:rsidR="007D716A" w:rsidRPr="00A57B74" w14:paraId="65FD7F60" w14:textId="77777777" w:rsidTr="001F1E24">
        <w:tc>
          <w:tcPr>
            <w:tcW w:w="250" w:type="pct"/>
          </w:tcPr>
          <w:p w14:paraId="519197C2" w14:textId="77777777" w:rsidR="007D716A" w:rsidRPr="00A57B74" w:rsidRDefault="007D716A" w:rsidP="001F1E24">
            <w:pPr>
              <w:pStyle w:val="a8"/>
              <w:ind w:firstLineChars="50" w:firstLine="105"/>
              <w:jc w:val="left"/>
              <w:rPr>
                <w:szCs w:val="21"/>
              </w:rPr>
            </w:pPr>
            <w:r w:rsidRPr="00A57B74">
              <w:t>5</w:t>
            </w:r>
          </w:p>
        </w:tc>
        <w:tc>
          <w:tcPr>
            <w:tcW w:w="4750" w:type="pct"/>
          </w:tcPr>
          <w:p w14:paraId="5977DA45" w14:textId="77777777" w:rsidR="007D716A" w:rsidRPr="00A57B74" w:rsidRDefault="007D716A" w:rsidP="001F1E24">
            <w:pPr>
              <w:pStyle w:val="a8"/>
              <w:jc w:val="left"/>
              <w:rPr>
                <w:b/>
                <w:szCs w:val="21"/>
              </w:rPr>
            </w:pPr>
            <w:r w:rsidRPr="00A57B74">
              <w:rPr>
                <w:szCs w:val="21"/>
              </w:rPr>
              <w:t xml:space="preserve">If  </w:t>
            </w:r>
            <m:oMath>
              <m:r>
                <w:rPr>
                  <w:rFonts w:ascii="Cambria Math" w:hAnsi="Cambria Math"/>
                  <w:szCs w:val="21"/>
                </w:rPr>
                <m:t>rn</m:t>
              </m:r>
              <m:r>
                <m:rPr>
                  <m:sty m:val="p"/>
                </m:rPr>
                <w:rPr>
                  <w:rFonts w:ascii="Cambria Math" w:hAnsi="Cambria Math"/>
                  <w:szCs w:val="21"/>
                </w:rPr>
                <m:t>&lt;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p>
        </w:tc>
      </w:tr>
      <w:tr w:rsidR="007D716A" w:rsidRPr="00A57B74" w14:paraId="13E47730" w14:textId="77777777" w:rsidTr="001F1E24">
        <w:tc>
          <w:tcPr>
            <w:tcW w:w="250" w:type="pct"/>
          </w:tcPr>
          <w:p w14:paraId="490C7ECF" w14:textId="77777777" w:rsidR="007D716A" w:rsidRPr="00A57B74" w:rsidRDefault="007D716A" w:rsidP="001F1E24">
            <w:pPr>
              <w:pStyle w:val="a8"/>
              <w:ind w:firstLineChars="50" w:firstLine="105"/>
              <w:jc w:val="left"/>
              <w:rPr>
                <w:szCs w:val="21"/>
              </w:rPr>
            </w:pPr>
            <w:r w:rsidRPr="00A57B74">
              <w:t>6</w:t>
            </w:r>
          </w:p>
        </w:tc>
        <w:tc>
          <w:tcPr>
            <w:tcW w:w="4750" w:type="pct"/>
          </w:tcPr>
          <w:p w14:paraId="7F69AB7B" w14:textId="77777777" w:rsidR="007D716A" w:rsidRPr="00A57B74" w:rsidRDefault="007D716A" w:rsidP="001F1E24">
            <w:pPr>
              <w:pStyle w:val="a8"/>
              <w:jc w:val="left"/>
              <w:rPr>
                <w:szCs w:val="21"/>
              </w:rPr>
            </w:pPr>
            <w:r w:rsidRPr="00A57B74">
              <w:rPr>
                <w:szCs w:val="21"/>
              </w:rPr>
              <w:t xml:space="preserve">    Randomly generate a mutation position </w:t>
            </w:r>
            <m:oMath>
              <m:r>
                <w:rPr>
                  <w:rFonts w:ascii="Cambria Math" w:hAnsi="Cambria Math"/>
                  <w:szCs w:val="21"/>
                </w:rPr>
                <m:t>α</m:t>
              </m:r>
              <m:r>
                <w:rPr>
                  <w:rFonts w:ascii="Cambria Math" w:hAnsi="Cambria Math" w:hint="eastAsia"/>
                  <w:szCs w:val="24"/>
                </w:rPr>
                <m:t>(1</m:t>
              </m:r>
              <m:r>
                <w:rPr>
                  <w:rFonts w:ascii="Cambria Math" w:hAnsi="Cambria Math" w:hint="eastAsia"/>
                  <w:szCs w:val="24"/>
                </w:rPr>
                <m:t>≤</m:t>
              </m:r>
              <m:r>
                <w:rPr>
                  <w:rFonts w:ascii="Cambria Math" w:hAnsi="Cambria Math"/>
                  <w:szCs w:val="24"/>
                </w:rPr>
                <m:t>α</m:t>
              </m:r>
              <m:r>
                <w:rPr>
                  <w:rFonts w:ascii="Cambria Math" w:hAnsi="Cambria Math" w:hint="eastAsia"/>
                  <w:szCs w:val="24"/>
                </w:rPr>
                <m:t>≤</m:t>
              </m:r>
              <m:r>
                <w:rPr>
                  <w:rFonts w:ascii="Cambria Math" w:hAnsi="Cambria Math"/>
                  <w:szCs w:val="24"/>
                </w:rPr>
                <m:t>|E|</m:t>
              </m:r>
            </m:oMath>
            <w:r w:rsidRPr="00A57B74">
              <w:rPr>
                <w:szCs w:val="24"/>
              </w:rPr>
              <w:t>);</w:t>
            </w:r>
          </w:p>
        </w:tc>
      </w:tr>
      <w:tr w:rsidR="007D716A" w:rsidRPr="00A57B74" w14:paraId="77436B98" w14:textId="77777777" w:rsidTr="001F1E24">
        <w:tc>
          <w:tcPr>
            <w:tcW w:w="250" w:type="pct"/>
          </w:tcPr>
          <w:p w14:paraId="3EBD1653" w14:textId="77777777" w:rsidR="007D716A" w:rsidRPr="00A57B74" w:rsidRDefault="007D716A" w:rsidP="001F1E24">
            <w:pPr>
              <w:pStyle w:val="a8"/>
              <w:ind w:firstLineChars="50" w:firstLine="105"/>
              <w:jc w:val="left"/>
              <w:rPr>
                <w:szCs w:val="21"/>
              </w:rPr>
            </w:pPr>
            <w:r w:rsidRPr="00A57B74">
              <w:t>7</w:t>
            </w:r>
          </w:p>
        </w:tc>
        <w:tc>
          <w:tcPr>
            <w:tcW w:w="4750" w:type="pct"/>
          </w:tcPr>
          <w:p w14:paraId="770E363B" w14:textId="77777777" w:rsidR="007D716A" w:rsidRPr="00A57B74" w:rsidRDefault="007D716A" w:rsidP="001F1E24">
            <w:pPr>
              <w:pStyle w:val="a8"/>
              <w:ind w:firstLineChars="200" w:firstLine="420"/>
              <w:jc w:val="left"/>
              <w:rPr>
                <w:szCs w:val="21"/>
              </w:rPr>
            </w:pPr>
            <w:r w:rsidRPr="00A57B74">
              <w:rPr>
                <w:szCs w:val="21"/>
              </w:rPr>
              <w:t xml:space="preserve">For  </w:t>
            </w:r>
            <m:oMath>
              <m:r>
                <w:rPr>
                  <w:rFonts w:ascii="Cambria Math" w:hAnsi="Cambria Math"/>
                  <w:szCs w:val="21"/>
                </w:rPr>
                <m:t>e=α,…,ε</m:t>
              </m:r>
            </m:oMath>
            <w:r w:rsidRPr="00A57B74">
              <w:rPr>
                <w:szCs w:val="21"/>
              </w:rPr>
              <w:t xml:space="preserve"> do</w:t>
            </w:r>
          </w:p>
        </w:tc>
      </w:tr>
      <w:tr w:rsidR="007D716A" w:rsidRPr="00A57B74" w14:paraId="2C162E73" w14:textId="77777777" w:rsidTr="001F1E24">
        <w:tc>
          <w:tcPr>
            <w:tcW w:w="250" w:type="pct"/>
          </w:tcPr>
          <w:p w14:paraId="7083914A" w14:textId="77777777" w:rsidR="007D716A" w:rsidRPr="00A57B74" w:rsidRDefault="007D716A" w:rsidP="001F1E24">
            <w:pPr>
              <w:pStyle w:val="a8"/>
              <w:ind w:firstLineChars="50" w:firstLine="105"/>
              <w:jc w:val="left"/>
              <w:rPr>
                <w:szCs w:val="21"/>
              </w:rPr>
            </w:pPr>
            <w:r w:rsidRPr="00A57B74">
              <w:t>8</w:t>
            </w:r>
          </w:p>
        </w:tc>
        <w:tc>
          <w:tcPr>
            <w:tcW w:w="4750" w:type="pct"/>
          </w:tcPr>
          <w:p w14:paraId="0269B375" w14:textId="0377891B" w:rsidR="007D716A" w:rsidRPr="00A57B74" w:rsidRDefault="007D716A" w:rsidP="001F1E24">
            <w:pPr>
              <w:pStyle w:val="a8"/>
              <w:ind w:firstLineChars="400" w:firstLine="840"/>
              <w:jc w:val="left"/>
              <w:rPr>
                <w:szCs w:val="21"/>
              </w:rPr>
            </w:pPr>
            <w:r w:rsidRPr="00A57B74">
              <w:rPr>
                <w:szCs w:val="21"/>
              </w:rPr>
              <w:t xml:space="preserve">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a(e)</m:t>
                  </m:r>
                </m:sub>
                <m:sup>
                  <m:r>
                    <w:rPr>
                      <w:rFonts w:ascii="Cambria Math" w:hAnsi="Cambria Math"/>
                      <w:szCs w:val="21"/>
                    </w:rPr>
                    <m:t>'</m:t>
                  </m:r>
                </m:sup>
              </m:sSubSup>
              <m:r>
                <w:rPr>
                  <w:rFonts w:ascii="Cambria Math" w:hAnsi="Cambria Math"/>
                  <w:szCs w:val="21"/>
                </w:rPr>
                <m:t>=1</m:t>
              </m:r>
            </m:oMath>
          </w:p>
        </w:tc>
      </w:tr>
      <w:tr w:rsidR="007D716A" w:rsidRPr="00A57B74" w14:paraId="0B96433F" w14:textId="77777777" w:rsidTr="001F1E24">
        <w:tc>
          <w:tcPr>
            <w:tcW w:w="250" w:type="pct"/>
          </w:tcPr>
          <w:p w14:paraId="6A00CC4A" w14:textId="77777777" w:rsidR="007D716A" w:rsidRPr="00A57B74" w:rsidRDefault="007D716A" w:rsidP="001F1E24">
            <w:pPr>
              <w:pStyle w:val="a8"/>
              <w:ind w:firstLineChars="50" w:firstLine="105"/>
              <w:jc w:val="left"/>
              <w:rPr>
                <w:szCs w:val="21"/>
              </w:rPr>
            </w:pPr>
            <w:r w:rsidRPr="00A57B74">
              <w:t>9</w:t>
            </w:r>
          </w:p>
        </w:tc>
        <w:tc>
          <w:tcPr>
            <w:tcW w:w="4750" w:type="pct"/>
          </w:tcPr>
          <w:p w14:paraId="3BAA33E9" w14:textId="1BD38DBA" w:rsidR="007D716A" w:rsidRPr="00A57B74" w:rsidRDefault="007D716A" w:rsidP="001F1E24">
            <w:pPr>
              <w:pStyle w:val="a8"/>
              <w:ind w:firstLineChars="400" w:firstLine="840"/>
              <w:jc w:val="left"/>
              <w:rPr>
                <w:szCs w:val="21"/>
              </w:rPr>
            </w:pPr>
            <w:r w:rsidRPr="00A57B74">
              <w:rPr>
                <w:szCs w:val="21"/>
              </w:rPr>
              <w:t xml:space="preserve">   </w:t>
            </w:r>
            <w:r w:rsidRPr="00A57B74">
              <w:t xml:space="preserve">If </w:t>
            </w:r>
            <m:oMath>
              <m:r>
                <m:rPr>
                  <m:sty m:val="p"/>
                </m:rPr>
                <w:rPr>
                  <w:rFonts w:ascii="Cambria Math" w:hAnsi="Cambria Math"/>
                </w:rPr>
                <m:t xml:space="preserve"> </m:t>
              </m:r>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p>
        </w:tc>
      </w:tr>
      <w:tr w:rsidR="007D716A" w:rsidRPr="00A57B74" w14:paraId="177F1EB8" w14:textId="77777777" w:rsidTr="001F1E24">
        <w:tc>
          <w:tcPr>
            <w:tcW w:w="250" w:type="pct"/>
          </w:tcPr>
          <w:p w14:paraId="1E9E73F2" w14:textId="77777777" w:rsidR="007D716A" w:rsidRPr="00A57B74" w:rsidRDefault="007D716A" w:rsidP="001F1E24">
            <w:pPr>
              <w:pStyle w:val="a8"/>
              <w:jc w:val="left"/>
              <w:rPr>
                <w:szCs w:val="21"/>
              </w:rPr>
            </w:pPr>
            <w:r w:rsidRPr="00A57B74">
              <w:t>10</w:t>
            </w:r>
          </w:p>
        </w:tc>
        <w:tc>
          <w:tcPr>
            <w:tcW w:w="4750" w:type="pct"/>
          </w:tcPr>
          <w:p w14:paraId="3FD2DD43" w14:textId="77777777" w:rsidR="007D716A" w:rsidRPr="00A57B74" w:rsidRDefault="007D716A" w:rsidP="001F1E24">
            <w:pPr>
              <w:pStyle w:val="a8"/>
              <w:ind w:firstLineChars="700" w:firstLine="1470"/>
              <w:jc w:val="left"/>
              <w:rPr>
                <w:szCs w:val="21"/>
              </w:rPr>
            </w:pPr>
            <w:r w:rsidRPr="00A57B74">
              <w:rPr>
                <w:szCs w:val="21"/>
              </w:rPr>
              <w:t xml:space="preserve">Randomly select an activity </w:t>
            </w:r>
            <m:oMath>
              <m:r>
                <w:rPr>
                  <w:rFonts w:ascii="Cambria Math" w:hAnsi="Cambria Math" w:hint="eastAsia"/>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F56965F" w14:textId="77777777" w:rsidTr="001F1E24">
        <w:tc>
          <w:tcPr>
            <w:tcW w:w="250" w:type="pct"/>
          </w:tcPr>
          <w:p w14:paraId="02CA4859" w14:textId="77777777" w:rsidR="007D716A" w:rsidRPr="00A57B74" w:rsidRDefault="007D716A" w:rsidP="001F1E24">
            <w:pPr>
              <w:pStyle w:val="a8"/>
              <w:jc w:val="left"/>
              <w:rPr>
                <w:szCs w:val="21"/>
              </w:rPr>
            </w:pPr>
            <w:r w:rsidRPr="00A57B74">
              <w:t>11</w:t>
            </w:r>
          </w:p>
        </w:tc>
        <w:tc>
          <w:tcPr>
            <w:tcW w:w="4750" w:type="pct"/>
          </w:tcPr>
          <w:p w14:paraId="25462718" w14:textId="1DF0E5E6" w:rsidR="007D716A" w:rsidRPr="00A57B74" w:rsidRDefault="007D716A" w:rsidP="001F1E24">
            <w:pPr>
              <w:pStyle w:val="a8"/>
              <w:ind w:firstLineChars="700" w:firstLine="1470"/>
              <w:jc w:val="left"/>
              <w:rPr>
                <w:szCs w:val="21"/>
              </w:rPr>
            </w:pPr>
            <w:r w:rsidRPr="00A57B74">
              <w:rPr>
                <w:szCs w:val="21"/>
              </w:rPr>
              <w:t xml:space="preserve">While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rPr>
                  <w:rFonts w:ascii="Cambria Math" w:hAnsi="Cambria Math"/>
                  <w:szCs w:val="21"/>
                </w:rPr>
                <m:t>=1</m:t>
              </m:r>
            </m:oMath>
          </w:p>
        </w:tc>
      </w:tr>
      <w:tr w:rsidR="007D716A" w:rsidRPr="00A57B74" w14:paraId="60A5F05C" w14:textId="77777777" w:rsidTr="001F1E24">
        <w:tc>
          <w:tcPr>
            <w:tcW w:w="250" w:type="pct"/>
          </w:tcPr>
          <w:p w14:paraId="07D36C0B" w14:textId="77777777" w:rsidR="007D716A" w:rsidRPr="00A57B74" w:rsidRDefault="007D716A" w:rsidP="001F1E24">
            <w:pPr>
              <w:pStyle w:val="a8"/>
              <w:jc w:val="left"/>
              <w:rPr>
                <w:szCs w:val="21"/>
              </w:rPr>
            </w:pPr>
            <w:r w:rsidRPr="00A57B74">
              <w:t>12</w:t>
            </w:r>
          </w:p>
        </w:tc>
        <w:tc>
          <w:tcPr>
            <w:tcW w:w="4750" w:type="pct"/>
          </w:tcPr>
          <w:p w14:paraId="54E497F2" w14:textId="77777777" w:rsidR="007D716A" w:rsidRPr="00A57B74" w:rsidRDefault="007D716A" w:rsidP="001F1E24">
            <w:pPr>
              <w:pStyle w:val="a8"/>
              <w:ind w:firstLineChars="850" w:firstLine="1785"/>
              <w:jc w:val="left"/>
              <w:rPr>
                <w:szCs w:val="21"/>
              </w:rPr>
            </w:pPr>
            <w:r w:rsidRPr="00A57B74">
              <w:rPr>
                <w:szCs w:val="21"/>
              </w:rPr>
              <w:t>Randomly select an activity</w:t>
            </w:r>
            <m:oMath>
              <m:r>
                <w:rPr>
                  <w:rFonts w:ascii="Cambria Math" w:hAnsi="Cambria Math" w:hint="eastAsia"/>
                  <w:szCs w:val="21"/>
                </w:rPr>
                <m:t xml:space="preserve"> 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571C8AA" w14:textId="77777777" w:rsidTr="001F1E24">
        <w:tc>
          <w:tcPr>
            <w:tcW w:w="250" w:type="pct"/>
          </w:tcPr>
          <w:p w14:paraId="5902E445" w14:textId="77777777" w:rsidR="007D716A" w:rsidRPr="00A57B74" w:rsidRDefault="007D716A" w:rsidP="001F1E24">
            <w:pPr>
              <w:pStyle w:val="a8"/>
              <w:jc w:val="left"/>
              <w:rPr>
                <w:szCs w:val="21"/>
              </w:rPr>
            </w:pPr>
            <w:r w:rsidRPr="00A57B74">
              <w:t>13</w:t>
            </w:r>
          </w:p>
        </w:tc>
        <w:tc>
          <w:tcPr>
            <w:tcW w:w="4750" w:type="pct"/>
          </w:tcPr>
          <w:p w14:paraId="5EFC05A7" w14:textId="77777777" w:rsidR="007D716A" w:rsidRPr="00A57B74" w:rsidRDefault="007D716A" w:rsidP="001F1E24">
            <w:pPr>
              <w:pStyle w:val="a8"/>
              <w:jc w:val="left"/>
              <w:rPr>
                <w:szCs w:val="21"/>
              </w:rPr>
            </w:pPr>
            <w:r w:rsidRPr="00A57B74">
              <w:rPr>
                <w:szCs w:val="21"/>
              </w:rPr>
              <w:t xml:space="preserve">              End </w:t>
            </w:r>
          </w:p>
        </w:tc>
      </w:tr>
      <w:tr w:rsidR="007D716A" w:rsidRPr="00A57B74" w14:paraId="255611F2" w14:textId="77777777" w:rsidTr="001F1E24">
        <w:tc>
          <w:tcPr>
            <w:tcW w:w="250" w:type="pct"/>
          </w:tcPr>
          <w:p w14:paraId="792BD1EF" w14:textId="77777777" w:rsidR="007D716A" w:rsidRPr="00A57B74" w:rsidRDefault="007D716A" w:rsidP="001F1E24">
            <w:pPr>
              <w:pStyle w:val="a8"/>
              <w:jc w:val="left"/>
              <w:rPr>
                <w:szCs w:val="21"/>
              </w:rPr>
            </w:pPr>
            <w:r w:rsidRPr="00A57B74">
              <w:rPr>
                <w:szCs w:val="21"/>
              </w:rPr>
              <w:t>14</w:t>
            </w:r>
          </w:p>
        </w:tc>
        <w:tc>
          <w:tcPr>
            <w:tcW w:w="4750" w:type="pct"/>
          </w:tcPr>
          <w:p w14:paraId="2121B629" w14:textId="34625293" w:rsidR="007D716A" w:rsidRPr="00A57B74" w:rsidRDefault="00ED3E8A" w:rsidP="001F1E24">
            <w:pPr>
              <w:pStyle w:val="a8"/>
              <w:ind w:firstLineChars="700" w:firstLine="1470"/>
              <w:jc w:val="left"/>
              <w:rPr>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m:rPr>
                  <m:sty m:val="p"/>
                </m:rPr>
                <w:rPr>
                  <w:rFonts w:ascii="Cambria Math" w:hAnsi="Cambria Math"/>
                </w:rPr>
                <m:t>←</m:t>
              </m:r>
              <m:r>
                <w:rPr>
                  <w:rFonts w:ascii="Cambria Math" w:hAnsi="Cambria Math"/>
                  <w:szCs w:val="21"/>
                </w:rPr>
                <m:t>1</m:t>
              </m:r>
            </m:oMath>
            <w:r w:rsidR="007D716A" w:rsidRPr="00A57B74">
              <w:rPr>
                <w:szCs w:val="21"/>
              </w:rPr>
              <w:t>,</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β</m:t>
                  </m:r>
                </m:sub>
                <m:sup>
                  <m:r>
                    <w:rPr>
                      <w:rFonts w:ascii="Cambria Math" w:hAnsi="Cambria Math"/>
                      <w:szCs w:val="21"/>
                    </w:rPr>
                    <m:t>'</m:t>
                  </m:r>
                </m:sup>
              </m:sSubSup>
              <m:r>
                <m:rPr>
                  <m:sty m:val="p"/>
                </m:rPr>
                <w:rPr>
                  <w:rFonts w:ascii="Cambria Math" w:hAnsi="Cambria Math"/>
                </w:rPr>
                <m:t xml:space="preserve">← </m:t>
              </m:r>
            </m:oMath>
            <w:r w:rsidR="007D716A" w:rsidRPr="00A57B74">
              <w:rPr>
                <w:szCs w:val="21"/>
              </w:rPr>
              <w:t>0,</w:t>
            </w:r>
            <m:oMath>
              <m:r>
                <m:rPr>
                  <m:sty m:val="p"/>
                </m:rPr>
                <w:rPr>
                  <w:rFonts w:ascii="Cambria Math" w:hAnsi="Cambria Math"/>
                  <w:szCs w:val="21"/>
                </w:rPr>
                <m:t xml:space="preserve"> </m:t>
              </m:r>
              <m:r>
                <w:rPr>
                  <w:rFonts w:ascii="Cambria Math" w:hAnsi="Cambria Math" w:hint="eastAsia"/>
                  <w:szCs w:val="21"/>
                </w:rPr>
                <m:t>β</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r>
                <w:rPr>
                  <w:rFonts w:ascii="Cambria Math" w:hAnsi="Cambria Math"/>
                  <w:szCs w:val="21"/>
                </w:rPr>
                <m:t>\b</m:t>
              </m:r>
            </m:oMath>
            <w:r w:rsidR="007D716A" w:rsidRPr="00A57B74">
              <w:rPr>
                <w:szCs w:val="21"/>
              </w:rPr>
              <w:t>;</w:t>
            </w:r>
          </w:p>
        </w:tc>
      </w:tr>
      <w:tr w:rsidR="007D716A" w:rsidRPr="00A57B74" w14:paraId="7B558E25" w14:textId="77777777" w:rsidTr="001F1E24">
        <w:tc>
          <w:tcPr>
            <w:tcW w:w="250" w:type="pct"/>
          </w:tcPr>
          <w:p w14:paraId="71FB3C97" w14:textId="77777777" w:rsidR="007D716A" w:rsidRPr="00A57B74" w:rsidRDefault="007D716A" w:rsidP="001F1E24">
            <w:pPr>
              <w:pStyle w:val="a8"/>
              <w:jc w:val="left"/>
              <w:rPr>
                <w:szCs w:val="21"/>
              </w:rPr>
            </w:pPr>
            <w:r w:rsidRPr="00A57B74">
              <w:t>15</w:t>
            </w:r>
          </w:p>
        </w:tc>
        <w:tc>
          <w:tcPr>
            <w:tcW w:w="4750" w:type="pct"/>
          </w:tcPr>
          <w:p w14:paraId="4E50583A" w14:textId="77777777" w:rsidR="007D716A" w:rsidRPr="00A57B74" w:rsidRDefault="007D716A" w:rsidP="001F1E24">
            <w:pPr>
              <w:pStyle w:val="a8"/>
              <w:jc w:val="left"/>
              <w:rPr>
                <w:szCs w:val="21"/>
              </w:rPr>
            </w:pPr>
            <w:r w:rsidRPr="00A57B74">
              <w:rPr>
                <w:szCs w:val="21"/>
              </w:rPr>
              <w:t xml:space="preserve">           Else </w:t>
            </w:r>
          </w:p>
        </w:tc>
      </w:tr>
      <w:tr w:rsidR="007D716A" w:rsidRPr="00A57B74" w14:paraId="4DE0D091" w14:textId="77777777" w:rsidTr="001F1E24">
        <w:tc>
          <w:tcPr>
            <w:tcW w:w="250" w:type="pct"/>
          </w:tcPr>
          <w:p w14:paraId="1C3B22EC" w14:textId="77777777" w:rsidR="007D716A" w:rsidRPr="00A57B74" w:rsidRDefault="007D716A" w:rsidP="001F1E24">
            <w:pPr>
              <w:pStyle w:val="a8"/>
              <w:jc w:val="left"/>
              <w:rPr>
                <w:szCs w:val="21"/>
              </w:rPr>
            </w:pPr>
            <w:r w:rsidRPr="00A57B74">
              <w:t>16</w:t>
            </w:r>
          </w:p>
        </w:tc>
        <w:tc>
          <w:tcPr>
            <w:tcW w:w="4750" w:type="pct"/>
          </w:tcPr>
          <w:p w14:paraId="23B7666B" w14:textId="77777777" w:rsidR="007D716A" w:rsidRPr="00A57B74" w:rsidRDefault="007D716A" w:rsidP="001F1E24">
            <w:pPr>
              <w:pStyle w:val="a8"/>
              <w:jc w:val="left"/>
              <w:rPr>
                <w:szCs w:val="21"/>
              </w:rPr>
            </w:pPr>
            <w:r w:rsidRPr="00A57B74">
              <w:rPr>
                <w:szCs w:val="21"/>
              </w:rPr>
              <w:t xml:space="preserve">              Randomly select an activity </w:t>
            </w:r>
            <m:oMath>
              <m:r>
                <w:rPr>
                  <w:rFonts w:ascii="Cambria Math" w:hAnsi="Cambria Math"/>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rFonts w:hint="eastAsia"/>
                <w:szCs w:val="21"/>
              </w:rPr>
              <w:t>;</w:t>
            </w:r>
          </w:p>
        </w:tc>
      </w:tr>
      <w:tr w:rsidR="007D716A" w:rsidRPr="00A57B74" w14:paraId="7EBFB82A" w14:textId="77777777" w:rsidTr="001F1E24">
        <w:tc>
          <w:tcPr>
            <w:tcW w:w="250" w:type="pct"/>
          </w:tcPr>
          <w:p w14:paraId="44AE1F45" w14:textId="77777777" w:rsidR="007D716A" w:rsidRPr="00A57B74" w:rsidRDefault="007D716A" w:rsidP="001F1E24">
            <w:pPr>
              <w:pStyle w:val="a8"/>
              <w:jc w:val="left"/>
              <w:rPr>
                <w:szCs w:val="21"/>
              </w:rPr>
            </w:pPr>
            <w:r w:rsidRPr="00A57B74">
              <w:t>17</w:t>
            </w:r>
          </w:p>
        </w:tc>
        <w:tc>
          <w:tcPr>
            <w:tcW w:w="4750" w:type="pct"/>
          </w:tcPr>
          <w:p w14:paraId="66F276AD" w14:textId="3B06ADCA"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m:rPr>
                  <m:sty m:val="p"/>
                </m:rPr>
                <w:rPr>
                  <w:rFonts w:ascii="Cambria Math" w:hAnsi="Cambria Math"/>
                </w:rPr>
                <m:t>←</m:t>
              </m:r>
              <m:r>
                <w:rPr>
                  <w:rFonts w:ascii="Cambria Math" w:hAnsi="Cambria Math"/>
                  <w:szCs w:val="21"/>
                </w:rPr>
                <m:t>1</m:t>
              </m:r>
            </m:oMath>
            <w:r w:rsidRPr="00A57B74">
              <w:rPr>
                <w:szCs w:val="21"/>
              </w:rPr>
              <w:t>;</w:t>
            </w:r>
          </w:p>
        </w:tc>
      </w:tr>
      <w:tr w:rsidR="007D716A" w:rsidRPr="00A57B74" w14:paraId="5F2C277F" w14:textId="77777777" w:rsidTr="001F1E24">
        <w:tc>
          <w:tcPr>
            <w:tcW w:w="250" w:type="pct"/>
          </w:tcPr>
          <w:p w14:paraId="1C0923FD" w14:textId="77777777" w:rsidR="007D716A" w:rsidRPr="00A57B74" w:rsidRDefault="007D716A" w:rsidP="001F1E24">
            <w:pPr>
              <w:pStyle w:val="a8"/>
              <w:jc w:val="left"/>
              <w:rPr>
                <w:szCs w:val="21"/>
              </w:rPr>
            </w:pPr>
            <w:r w:rsidRPr="00A57B74">
              <w:t>18</w:t>
            </w:r>
          </w:p>
        </w:tc>
        <w:tc>
          <w:tcPr>
            <w:tcW w:w="4750" w:type="pct"/>
          </w:tcPr>
          <w:p w14:paraId="25B656C9"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201DF455" w14:textId="77777777" w:rsidTr="001F1E24">
        <w:tc>
          <w:tcPr>
            <w:tcW w:w="250" w:type="pct"/>
          </w:tcPr>
          <w:p w14:paraId="3BF4221B" w14:textId="77777777" w:rsidR="007D716A" w:rsidRPr="00A57B74" w:rsidRDefault="007D716A" w:rsidP="001F1E24">
            <w:pPr>
              <w:pStyle w:val="a8"/>
              <w:jc w:val="left"/>
              <w:rPr>
                <w:szCs w:val="21"/>
              </w:rPr>
            </w:pPr>
            <w:r w:rsidRPr="00A57B74">
              <w:rPr>
                <w:szCs w:val="21"/>
              </w:rPr>
              <w:t>19</w:t>
            </w:r>
          </w:p>
        </w:tc>
        <w:tc>
          <w:tcPr>
            <w:tcW w:w="4750" w:type="pct"/>
          </w:tcPr>
          <w:p w14:paraId="1FCD4006" w14:textId="77777777" w:rsidR="007D716A" w:rsidRPr="00A57B74" w:rsidRDefault="007D716A" w:rsidP="001F1E24">
            <w:pPr>
              <w:pStyle w:val="a8"/>
              <w:ind w:firstLineChars="550" w:firstLine="1155"/>
              <w:jc w:val="left"/>
              <w:rPr>
                <w:szCs w:val="21"/>
              </w:rPr>
            </w:pPr>
            <w:r w:rsidRPr="00A57B74">
              <w:rPr>
                <w:szCs w:val="21"/>
              </w:rPr>
              <w:t xml:space="preserve">// Update the implementation states of dependent activities based on the </w:t>
            </w:r>
          </w:p>
        </w:tc>
      </w:tr>
      <w:tr w:rsidR="007D716A" w:rsidRPr="00A57B74" w14:paraId="24654411" w14:textId="77777777" w:rsidTr="001F1E24">
        <w:tc>
          <w:tcPr>
            <w:tcW w:w="250" w:type="pct"/>
          </w:tcPr>
          <w:p w14:paraId="383325AA" w14:textId="77777777" w:rsidR="007D716A" w:rsidRPr="00A57B74" w:rsidRDefault="007D716A" w:rsidP="001F1E24">
            <w:pPr>
              <w:pStyle w:val="a8"/>
              <w:jc w:val="left"/>
              <w:rPr>
                <w:szCs w:val="21"/>
              </w:rPr>
            </w:pPr>
          </w:p>
        </w:tc>
        <w:tc>
          <w:tcPr>
            <w:tcW w:w="4750" w:type="pct"/>
          </w:tcPr>
          <w:p w14:paraId="1D38BADC" w14:textId="77777777" w:rsidR="007D716A" w:rsidRPr="00A57B74" w:rsidRDefault="007D716A" w:rsidP="001F1E24">
            <w:pPr>
              <w:pStyle w:val="a8"/>
              <w:ind w:firstLineChars="600" w:firstLine="1260"/>
              <w:jc w:val="left"/>
              <w:rPr>
                <w:szCs w:val="21"/>
              </w:rPr>
            </w:pPr>
            <w:r w:rsidRPr="00A57B74">
              <w:rPr>
                <w:szCs w:val="21"/>
              </w:rPr>
              <w:t>implementation of optional activities</w:t>
            </w:r>
          </w:p>
        </w:tc>
      </w:tr>
      <w:tr w:rsidR="007D716A" w:rsidRPr="00A57B74" w14:paraId="2CB900A4" w14:textId="77777777" w:rsidTr="001F1E24">
        <w:tc>
          <w:tcPr>
            <w:tcW w:w="250" w:type="pct"/>
          </w:tcPr>
          <w:p w14:paraId="5BF11837" w14:textId="77777777" w:rsidR="007D716A" w:rsidRPr="00A57B74" w:rsidRDefault="007D716A" w:rsidP="001F1E24">
            <w:pPr>
              <w:pStyle w:val="a8"/>
              <w:jc w:val="left"/>
              <w:rPr>
                <w:szCs w:val="21"/>
              </w:rPr>
            </w:pPr>
            <w:r w:rsidRPr="00A57B74">
              <w:t>20</w:t>
            </w:r>
          </w:p>
        </w:tc>
        <w:tc>
          <w:tcPr>
            <w:tcW w:w="4750" w:type="pct"/>
          </w:tcPr>
          <w:p w14:paraId="4B3AE03A" w14:textId="77777777" w:rsidR="007D716A" w:rsidRPr="00A57B74" w:rsidRDefault="007D716A" w:rsidP="001F1E24">
            <w:pPr>
              <w:pStyle w:val="a8"/>
              <w:ind w:firstLineChars="550" w:firstLine="1155"/>
              <w:jc w:val="left"/>
              <w:rPr>
                <w:szCs w:val="21"/>
              </w:rPr>
            </w:pPr>
            <w:r w:rsidRPr="00A57B74">
              <w:rPr>
                <w:szCs w:val="21"/>
              </w:rPr>
              <w:t xml:space="preserve">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73CDB4F3" w14:textId="77777777" w:rsidTr="001F1E24">
        <w:tc>
          <w:tcPr>
            <w:tcW w:w="250" w:type="pct"/>
          </w:tcPr>
          <w:p w14:paraId="505A58D0" w14:textId="77777777" w:rsidR="007D716A" w:rsidRPr="00A57B74" w:rsidRDefault="007D716A" w:rsidP="001F1E24">
            <w:pPr>
              <w:pStyle w:val="a8"/>
              <w:jc w:val="left"/>
              <w:rPr>
                <w:szCs w:val="21"/>
              </w:rPr>
            </w:pPr>
            <w:r w:rsidRPr="00A57B74">
              <w:t>21</w:t>
            </w:r>
          </w:p>
        </w:tc>
        <w:tc>
          <w:tcPr>
            <w:tcW w:w="4750" w:type="pct"/>
          </w:tcPr>
          <w:p w14:paraId="350DF71C" w14:textId="3919D6D6" w:rsidR="007D716A" w:rsidRPr="00A57B74" w:rsidRDefault="007D716A" w:rsidP="001F1E24">
            <w:pPr>
              <w:pStyle w:val="a8"/>
              <w:jc w:val="left"/>
              <w:rPr>
                <w:szCs w:val="21"/>
              </w:rPr>
            </w:pPr>
            <w:r w:rsidRPr="00A57B74">
              <w:rPr>
                <w:szCs w:val="21"/>
              </w:rPr>
              <w:t xml:space="preserve">             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j</m:t>
                  </m:r>
                </m:sub>
                <m:sup>
                  <m:r>
                    <w:rPr>
                      <w:rFonts w:ascii="Cambria Math" w:hAnsi="Cambria Math"/>
                      <w:szCs w:val="21"/>
                    </w:rPr>
                    <m:t>'</m:t>
                  </m:r>
                </m:sup>
              </m:sSubSup>
              <m:r>
                <w:rPr>
                  <w:rFonts w:ascii="Cambria Math" w:hAnsi="Cambria Math"/>
                  <w:szCs w:val="21"/>
                </w:rPr>
                <m:t>=1</m:t>
              </m:r>
            </m:oMath>
          </w:p>
        </w:tc>
      </w:tr>
      <w:tr w:rsidR="007D716A" w:rsidRPr="00A57B74" w14:paraId="6D50D5A9" w14:textId="77777777" w:rsidTr="001F1E24">
        <w:tc>
          <w:tcPr>
            <w:tcW w:w="250" w:type="pct"/>
          </w:tcPr>
          <w:p w14:paraId="35A3CEEE" w14:textId="77777777" w:rsidR="007D716A" w:rsidRPr="00A57B74" w:rsidRDefault="007D716A" w:rsidP="001F1E24">
            <w:pPr>
              <w:pStyle w:val="a8"/>
              <w:jc w:val="left"/>
              <w:rPr>
                <w:szCs w:val="21"/>
              </w:rPr>
            </w:pPr>
            <w:r w:rsidRPr="00A57B74">
              <w:t>22</w:t>
            </w:r>
          </w:p>
        </w:tc>
        <w:tc>
          <w:tcPr>
            <w:tcW w:w="4750" w:type="pct"/>
          </w:tcPr>
          <w:p w14:paraId="684655A7" w14:textId="2F53AAB5"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rPr>
                <m:t>←</m:t>
              </m:r>
              <m:r>
                <w:rPr>
                  <w:rFonts w:ascii="Cambria Math" w:hAnsi="Cambria Math" w:hint="eastAsia"/>
                  <w:szCs w:val="21"/>
                </w:rPr>
                <m:t>1,i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1D47B98E" w14:textId="77777777" w:rsidTr="001F1E24">
        <w:tc>
          <w:tcPr>
            <w:tcW w:w="250" w:type="pct"/>
          </w:tcPr>
          <w:p w14:paraId="5121A71C" w14:textId="77777777" w:rsidR="007D716A" w:rsidRPr="00A57B74" w:rsidRDefault="007D716A" w:rsidP="001F1E24">
            <w:pPr>
              <w:pStyle w:val="a8"/>
              <w:jc w:val="left"/>
              <w:rPr>
                <w:szCs w:val="21"/>
              </w:rPr>
            </w:pPr>
            <w:r w:rsidRPr="00A57B74">
              <w:t>23</w:t>
            </w:r>
          </w:p>
        </w:tc>
        <w:tc>
          <w:tcPr>
            <w:tcW w:w="4750" w:type="pct"/>
          </w:tcPr>
          <w:p w14:paraId="1314BA9C" w14:textId="77777777" w:rsidR="007D716A" w:rsidRPr="00A57B74" w:rsidRDefault="007D716A" w:rsidP="001F1E24">
            <w:pPr>
              <w:pStyle w:val="a8"/>
              <w:jc w:val="left"/>
              <w:rPr>
                <w:szCs w:val="21"/>
              </w:rPr>
            </w:pPr>
            <w:r w:rsidRPr="00A57B74">
              <w:rPr>
                <w:szCs w:val="21"/>
              </w:rPr>
              <w:t xml:space="preserve">             else </w:t>
            </w:r>
          </w:p>
        </w:tc>
      </w:tr>
      <w:tr w:rsidR="007D716A" w:rsidRPr="00A57B74" w14:paraId="71E84EDB" w14:textId="77777777" w:rsidTr="001F1E24">
        <w:tc>
          <w:tcPr>
            <w:tcW w:w="250" w:type="pct"/>
          </w:tcPr>
          <w:p w14:paraId="63A64FFB" w14:textId="77777777" w:rsidR="007D716A" w:rsidRPr="00A57B74" w:rsidRDefault="007D716A" w:rsidP="001F1E24">
            <w:pPr>
              <w:pStyle w:val="a8"/>
              <w:jc w:val="left"/>
              <w:rPr>
                <w:szCs w:val="21"/>
              </w:rPr>
            </w:pPr>
            <w:r w:rsidRPr="00A57B74">
              <w:t>24</w:t>
            </w:r>
          </w:p>
        </w:tc>
        <w:tc>
          <w:tcPr>
            <w:tcW w:w="4750" w:type="pct"/>
          </w:tcPr>
          <w:p w14:paraId="7E573063" w14:textId="37C8A8DD"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rPr>
                <m:t>←</m:t>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4CD6D3CC" w14:textId="77777777" w:rsidTr="001F1E24">
        <w:tc>
          <w:tcPr>
            <w:tcW w:w="250" w:type="pct"/>
          </w:tcPr>
          <w:p w14:paraId="7826225D" w14:textId="77777777" w:rsidR="007D716A" w:rsidRPr="00A57B74" w:rsidDel="001A73B6" w:rsidRDefault="007D716A" w:rsidP="001F1E24">
            <w:pPr>
              <w:pStyle w:val="a8"/>
              <w:jc w:val="left"/>
              <w:rPr>
                <w:szCs w:val="21"/>
              </w:rPr>
            </w:pPr>
            <w:r w:rsidRPr="00A57B74">
              <w:rPr>
                <w:szCs w:val="21"/>
              </w:rPr>
              <w:t>25</w:t>
            </w:r>
          </w:p>
        </w:tc>
        <w:tc>
          <w:tcPr>
            <w:tcW w:w="4750" w:type="pct"/>
          </w:tcPr>
          <w:p w14:paraId="6A013EE5"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54964ED7" w14:textId="77777777" w:rsidTr="001F1E24">
        <w:tc>
          <w:tcPr>
            <w:tcW w:w="250" w:type="pct"/>
          </w:tcPr>
          <w:p w14:paraId="68881592" w14:textId="77777777" w:rsidR="007D716A" w:rsidRPr="00A57B74" w:rsidRDefault="007D716A" w:rsidP="001F1E24">
            <w:pPr>
              <w:pStyle w:val="a8"/>
              <w:jc w:val="left"/>
              <w:rPr>
                <w:szCs w:val="21"/>
              </w:rPr>
            </w:pPr>
            <w:r w:rsidRPr="00A57B74">
              <w:t>26</w:t>
            </w:r>
          </w:p>
        </w:tc>
        <w:tc>
          <w:tcPr>
            <w:tcW w:w="4750" w:type="pct"/>
          </w:tcPr>
          <w:p w14:paraId="47B0616C" w14:textId="77777777" w:rsidR="007D716A" w:rsidRPr="00A57B74" w:rsidRDefault="007D716A" w:rsidP="001F1E24">
            <w:pPr>
              <w:pStyle w:val="a8"/>
              <w:ind w:firstLineChars="550" w:firstLine="1155"/>
              <w:jc w:val="left"/>
              <w:rPr>
                <w:szCs w:val="21"/>
              </w:rPr>
            </w:pPr>
            <w:r w:rsidRPr="00A57B74">
              <w:rPr>
                <w:szCs w:val="21"/>
              </w:rPr>
              <w:t>End for</w:t>
            </w:r>
          </w:p>
        </w:tc>
      </w:tr>
      <w:tr w:rsidR="007D716A" w:rsidRPr="00A57B74" w14:paraId="0B6519B3" w14:textId="77777777" w:rsidTr="001F1E24">
        <w:tc>
          <w:tcPr>
            <w:tcW w:w="250" w:type="pct"/>
          </w:tcPr>
          <w:p w14:paraId="255B6972" w14:textId="77777777" w:rsidR="007D716A" w:rsidRPr="00A57B74" w:rsidRDefault="007D716A" w:rsidP="001F1E24">
            <w:pPr>
              <w:pStyle w:val="a8"/>
              <w:jc w:val="left"/>
              <w:rPr>
                <w:szCs w:val="21"/>
              </w:rPr>
            </w:pPr>
            <w:r w:rsidRPr="00A57B74">
              <w:t>27</w:t>
            </w:r>
          </w:p>
        </w:tc>
        <w:tc>
          <w:tcPr>
            <w:tcW w:w="4750" w:type="pct"/>
          </w:tcPr>
          <w:p w14:paraId="3EE8FE00" w14:textId="77777777" w:rsidR="007D716A" w:rsidRPr="00A57B74" w:rsidRDefault="007D716A" w:rsidP="001F1E24">
            <w:pPr>
              <w:pStyle w:val="a8"/>
              <w:ind w:firstLineChars="400" w:firstLine="840"/>
              <w:jc w:val="left"/>
              <w:rPr>
                <w:szCs w:val="21"/>
              </w:rPr>
            </w:pPr>
            <w:r w:rsidRPr="00A57B74">
              <w:rPr>
                <w:szCs w:val="21"/>
              </w:rPr>
              <w:t>Else</w:t>
            </w:r>
          </w:p>
        </w:tc>
      </w:tr>
      <w:tr w:rsidR="007D716A" w:rsidRPr="00A57B74" w14:paraId="53CA222C" w14:textId="77777777" w:rsidTr="001F1E24">
        <w:tc>
          <w:tcPr>
            <w:tcW w:w="250" w:type="pct"/>
          </w:tcPr>
          <w:p w14:paraId="40979762" w14:textId="77777777" w:rsidR="007D716A" w:rsidRPr="00A57B74" w:rsidRDefault="007D716A" w:rsidP="001F1E24">
            <w:pPr>
              <w:pStyle w:val="a8"/>
              <w:jc w:val="left"/>
              <w:rPr>
                <w:szCs w:val="21"/>
              </w:rPr>
            </w:pPr>
            <w:r w:rsidRPr="00A57B74">
              <w:t>28</w:t>
            </w:r>
          </w:p>
        </w:tc>
        <w:tc>
          <w:tcPr>
            <w:tcW w:w="4750" w:type="pct"/>
          </w:tcPr>
          <w:p w14:paraId="12975CA7" w14:textId="2802E839" w:rsidR="007D716A" w:rsidRPr="00A57B74" w:rsidRDefault="007D716A" w:rsidP="001F1E24">
            <w:pPr>
              <w:pStyle w:val="a8"/>
              <w:ind w:firstLineChars="400" w:firstLine="840"/>
              <w:jc w:val="left"/>
              <w:rPr>
                <w:szCs w:val="21"/>
              </w:rPr>
            </w:pPr>
            <w:r w:rsidRPr="00A57B74">
              <w:rPr>
                <w:szCs w:val="21"/>
              </w:rPr>
              <w:t xml:space="preserve">   If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p>
        </w:tc>
      </w:tr>
      <w:tr w:rsidR="007D716A" w:rsidRPr="00A57B74" w14:paraId="649F4793" w14:textId="77777777" w:rsidTr="001F1E24">
        <w:tc>
          <w:tcPr>
            <w:tcW w:w="250" w:type="pct"/>
          </w:tcPr>
          <w:p w14:paraId="0C8DD1F9" w14:textId="77777777" w:rsidR="007D716A" w:rsidRPr="00A57B74" w:rsidRDefault="007D716A" w:rsidP="001F1E24">
            <w:pPr>
              <w:pStyle w:val="a8"/>
              <w:jc w:val="left"/>
              <w:rPr>
                <w:szCs w:val="21"/>
              </w:rPr>
            </w:pPr>
            <w:r w:rsidRPr="00A57B74">
              <w:t>29</w:t>
            </w:r>
          </w:p>
        </w:tc>
        <w:tc>
          <w:tcPr>
            <w:tcW w:w="4750" w:type="pct"/>
          </w:tcPr>
          <w:p w14:paraId="37BCE4B8" w14:textId="1293A68E" w:rsidR="007D716A" w:rsidRPr="00A57B74" w:rsidRDefault="00ED3E8A" w:rsidP="001F1E24">
            <w:pPr>
              <w:pStyle w:val="a8"/>
              <w:ind w:firstLineChars="700" w:firstLine="1470"/>
              <w:jc w:val="left"/>
              <w:rPr>
                <w:i/>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γ</m:t>
                  </m:r>
                </m:sub>
                <m:sup>
                  <m:r>
                    <w:rPr>
                      <w:rFonts w:ascii="Cambria Math" w:hAnsi="Cambria Math"/>
                      <w:szCs w:val="21"/>
                    </w:rPr>
                    <m:t>'</m:t>
                  </m:r>
                </m:sup>
              </m:sSubSup>
              <m:r>
                <m:rPr>
                  <m:sty m:val="p"/>
                </m:rPr>
                <w:rPr>
                  <w:rFonts w:ascii="Cambria Math" w:hAnsi="Cambria Math"/>
                </w:rPr>
                <m:t>←</m:t>
              </m:r>
              <m:r>
                <m:rPr>
                  <m:sty m:val="p"/>
                </m:rPr>
                <w:rPr>
                  <w:rFonts w:ascii="Cambria Math" w:hAnsi="Cambria Math"/>
                  <w:szCs w:val="21"/>
                </w:rPr>
                <m:t>0</m:t>
              </m:r>
            </m:oMath>
            <w:r w:rsidR="007D716A" w:rsidRPr="00A57B74">
              <w:rPr>
                <w:i/>
                <w:szCs w:val="21"/>
              </w:rPr>
              <w:t>,</w:t>
            </w:r>
            <m:oMath>
              <m:r>
                <w:rPr>
                  <w:rFonts w:ascii="Cambria Math" w:hAnsi="Cambria Math" w:hint="eastAsia"/>
                  <w:szCs w:val="21"/>
                </w:rPr>
                <m:t xml:space="preserve"> γ</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007D716A" w:rsidRPr="00A57B74">
              <w:rPr>
                <w:szCs w:val="21"/>
              </w:rPr>
              <w:t>;</w:t>
            </w:r>
          </w:p>
        </w:tc>
      </w:tr>
      <w:tr w:rsidR="007D716A" w:rsidRPr="00A57B74" w14:paraId="6B7C09AC" w14:textId="77777777" w:rsidTr="001F1E24">
        <w:tc>
          <w:tcPr>
            <w:tcW w:w="250" w:type="pct"/>
          </w:tcPr>
          <w:p w14:paraId="4D89BF59" w14:textId="77777777" w:rsidR="007D716A" w:rsidRPr="00A57B74" w:rsidRDefault="007D716A" w:rsidP="001F1E24">
            <w:pPr>
              <w:pStyle w:val="a8"/>
              <w:jc w:val="left"/>
              <w:rPr>
                <w:szCs w:val="21"/>
              </w:rPr>
            </w:pPr>
            <w:r w:rsidRPr="00A57B74">
              <w:t>30</w:t>
            </w:r>
          </w:p>
        </w:tc>
        <w:tc>
          <w:tcPr>
            <w:tcW w:w="4750" w:type="pct"/>
          </w:tcPr>
          <w:p w14:paraId="387E9738" w14:textId="77777777" w:rsidR="007D716A" w:rsidRPr="00A57B74" w:rsidRDefault="007D716A" w:rsidP="001F1E24">
            <w:pPr>
              <w:pStyle w:val="a8"/>
              <w:jc w:val="left"/>
              <w:rPr>
                <w:szCs w:val="21"/>
              </w:rPr>
            </w:pPr>
            <w:r w:rsidRPr="00A57B74">
              <w:rPr>
                <w:szCs w:val="21"/>
              </w:rPr>
              <w:t xml:space="preserve">              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2E51776B" w14:textId="77777777" w:rsidTr="001F1E24">
        <w:tc>
          <w:tcPr>
            <w:tcW w:w="250" w:type="pct"/>
          </w:tcPr>
          <w:p w14:paraId="108BEC85" w14:textId="77777777" w:rsidR="007D716A" w:rsidRPr="00A57B74" w:rsidRDefault="007D716A" w:rsidP="001F1E24">
            <w:pPr>
              <w:pStyle w:val="a8"/>
              <w:jc w:val="left"/>
              <w:rPr>
                <w:szCs w:val="21"/>
              </w:rPr>
            </w:pPr>
            <w:r w:rsidRPr="00A57B74">
              <w:lastRenderedPageBreak/>
              <w:t>31</w:t>
            </w:r>
          </w:p>
        </w:tc>
        <w:tc>
          <w:tcPr>
            <w:tcW w:w="4750" w:type="pct"/>
          </w:tcPr>
          <w:p w14:paraId="62FD667B" w14:textId="456952E1"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rPr>
                <m:t>←</m:t>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09AC253C" w14:textId="77777777" w:rsidTr="001F1E24">
        <w:tc>
          <w:tcPr>
            <w:tcW w:w="250" w:type="pct"/>
          </w:tcPr>
          <w:p w14:paraId="065F0B95" w14:textId="77777777" w:rsidR="007D716A" w:rsidRPr="00A57B74" w:rsidRDefault="007D716A" w:rsidP="001F1E24">
            <w:pPr>
              <w:pStyle w:val="a8"/>
              <w:jc w:val="left"/>
              <w:rPr>
                <w:szCs w:val="21"/>
              </w:rPr>
            </w:pPr>
            <w:r w:rsidRPr="00A57B74">
              <w:t>32</w:t>
            </w:r>
          </w:p>
        </w:tc>
        <w:tc>
          <w:tcPr>
            <w:tcW w:w="4750" w:type="pct"/>
          </w:tcPr>
          <w:p w14:paraId="074C0017" w14:textId="77777777" w:rsidR="007D716A" w:rsidRPr="00A57B74" w:rsidRDefault="007D716A" w:rsidP="001F1E24">
            <w:pPr>
              <w:pStyle w:val="a8"/>
              <w:jc w:val="left"/>
              <w:rPr>
                <w:szCs w:val="21"/>
              </w:rPr>
            </w:pPr>
            <w:r w:rsidRPr="00A57B74">
              <w:rPr>
                <w:szCs w:val="21"/>
              </w:rPr>
              <w:t xml:space="preserve">              End for</w:t>
            </w:r>
          </w:p>
        </w:tc>
      </w:tr>
      <w:tr w:rsidR="007D716A" w:rsidRPr="00A57B74" w14:paraId="1444DF24" w14:textId="77777777" w:rsidTr="001F1E24">
        <w:tc>
          <w:tcPr>
            <w:tcW w:w="250" w:type="pct"/>
          </w:tcPr>
          <w:p w14:paraId="2C1D2F16" w14:textId="77777777" w:rsidR="007D716A" w:rsidRPr="00A57B74" w:rsidRDefault="007D716A" w:rsidP="001F1E24">
            <w:pPr>
              <w:pStyle w:val="a8"/>
              <w:jc w:val="left"/>
              <w:rPr>
                <w:szCs w:val="21"/>
              </w:rPr>
            </w:pPr>
            <w:r w:rsidRPr="00A57B74">
              <w:t>33</w:t>
            </w:r>
          </w:p>
        </w:tc>
        <w:tc>
          <w:tcPr>
            <w:tcW w:w="4750" w:type="pct"/>
          </w:tcPr>
          <w:p w14:paraId="76A432FC"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0762C8D1" w14:textId="77777777" w:rsidTr="001F1E24">
        <w:tc>
          <w:tcPr>
            <w:tcW w:w="250" w:type="pct"/>
          </w:tcPr>
          <w:p w14:paraId="313129A4" w14:textId="77777777" w:rsidR="007D716A" w:rsidRPr="00A57B74" w:rsidRDefault="007D716A" w:rsidP="001F1E24">
            <w:pPr>
              <w:pStyle w:val="a8"/>
              <w:jc w:val="left"/>
              <w:rPr>
                <w:szCs w:val="21"/>
              </w:rPr>
            </w:pPr>
            <w:r w:rsidRPr="00A57B74">
              <w:t>34</w:t>
            </w:r>
          </w:p>
        </w:tc>
        <w:tc>
          <w:tcPr>
            <w:tcW w:w="4750" w:type="pct"/>
          </w:tcPr>
          <w:p w14:paraId="46174FF2"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6BABE1F3" w14:textId="77777777" w:rsidTr="001F1E24">
        <w:tc>
          <w:tcPr>
            <w:tcW w:w="250" w:type="pct"/>
          </w:tcPr>
          <w:p w14:paraId="73BE9B7E" w14:textId="77777777" w:rsidR="007D716A" w:rsidRPr="00A57B74" w:rsidRDefault="007D716A" w:rsidP="001F1E24">
            <w:pPr>
              <w:pStyle w:val="a8"/>
              <w:jc w:val="left"/>
              <w:rPr>
                <w:szCs w:val="21"/>
              </w:rPr>
            </w:pPr>
            <w:r w:rsidRPr="00A57B74">
              <w:t>35</w:t>
            </w:r>
          </w:p>
        </w:tc>
        <w:tc>
          <w:tcPr>
            <w:tcW w:w="4750" w:type="pct"/>
          </w:tcPr>
          <w:p w14:paraId="726018FF" w14:textId="77777777" w:rsidR="007D716A" w:rsidRPr="00A57B74" w:rsidRDefault="007D716A" w:rsidP="001F1E24">
            <w:pPr>
              <w:pStyle w:val="a8"/>
              <w:ind w:firstLineChars="200" w:firstLine="420"/>
              <w:jc w:val="left"/>
              <w:rPr>
                <w:szCs w:val="21"/>
              </w:rPr>
            </w:pPr>
            <w:r w:rsidRPr="00A57B74">
              <w:rPr>
                <w:szCs w:val="21"/>
              </w:rPr>
              <w:t>End for</w:t>
            </w:r>
          </w:p>
        </w:tc>
      </w:tr>
      <w:tr w:rsidR="007D716A" w:rsidRPr="00A57B74" w14:paraId="695944AF" w14:textId="77777777" w:rsidTr="001F1E24">
        <w:tc>
          <w:tcPr>
            <w:tcW w:w="250" w:type="pct"/>
          </w:tcPr>
          <w:p w14:paraId="3C081619" w14:textId="77777777" w:rsidR="007D716A" w:rsidRPr="00A57B74" w:rsidRDefault="007D716A" w:rsidP="001F1E24">
            <w:pPr>
              <w:pStyle w:val="a8"/>
              <w:jc w:val="left"/>
              <w:rPr>
                <w:szCs w:val="21"/>
              </w:rPr>
            </w:pPr>
            <w:r w:rsidRPr="00A57B74">
              <w:rPr>
                <w:szCs w:val="21"/>
              </w:rPr>
              <w:t>36</w:t>
            </w:r>
          </w:p>
        </w:tc>
        <w:tc>
          <w:tcPr>
            <w:tcW w:w="4750" w:type="pct"/>
          </w:tcPr>
          <w:p w14:paraId="1D448970" w14:textId="77777777" w:rsidR="007D716A" w:rsidRPr="00A57B74" w:rsidRDefault="007D716A" w:rsidP="001F1E24">
            <w:pPr>
              <w:pStyle w:val="a8"/>
              <w:jc w:val="left"/>
              <w:rPr>
                <w:szCs w:val="21"/>
              </w:rPr>
            </w:pPr>
            <w:r w:rsidRPr="00A57B74">
              <w:rPr>
                <w:szCs w:val="21"/>
              </w:rPr>
              <w:t>End if</w:t>
            </w:r>
          </w:p>
        </w:tc>
      </w:tr>
    </w:tbl>
    <w:p w14:paraId="20ACD3DB" w14:textId="2F667F0B" w:rsidR="007D716A" w:rsidRPr="00A57B74" w:rsidRDefault="007D716A" w:rsidP="001F1E24">
      <w:pPr>
        <w:ind w:firstLine="420"/>
      </w:pPr>
      <w:r w:rsidRPr="00A57B74">
        <w:t xml:space="preserve">In Algorithm 2, we randomly generate a mutation position </w:t>
      </w:r>
      <m:oMath>
        <m:r>
          <w:rPr>
            <w:rFonts w:ascii="Cambria Math" w:hAnsi="Cambria Math" w:hint="eastAsia"/>
            <w:kern w:val="0"/>
            <w:szCs w:val="24"/>
          </w:rPr>
          <m:t>α (1</m:t>
        </m:r>
        <m:r>
          <w:rPr>
            <w:rFonts w:ascii="Cambria Math" w:hAnsi="Cambria Math" w:hint="eastAsia"/>
            <w:kern w:val="0"/>
            <w:szCs w:val="24"/>
          </w:rPr>
          <m:t>≤</m:t>
        </m:r>
        <m:r>
          <w:rPr>
            <w:rFonts w:ascii="Cambria Math" w:hAnsi="Cambria Math"/>
            <w:kern w:val="0"/>
            <w:szCs w:val="24"/>
          </w:rPr>
          <m:t>α</m:t>
        </m:r>
        <m:r>
          <w:rPr>
            <w:rFonts w:ascii="Cambria Math" w:hAnsi="Cambria Math" w:hint="eastAsia"/>
            <w:kern w:val="0"/>
            <w:szCs w:val="24"/>
          </w:rPr>
          <m:t>≤</m:t>
        </m:r>
        <m:r>
          <w:rPr>
            <w:rFonts w:ascii="Cambria Math" w:hAnsi="Cambria Math"/>
            <w:kern w:val="0"/>
            <w:szCs w:val="24"/>
          </w:rPr>
          <m:t>|E|</m:t>
        </m:r>
      </m:oMath>
      <w:r w:rsidRPr="00A57B74">
        <w:rPr>
          <w:kern w:val="0"/>
          <w:szCs w:val="24"/>
        </w:rPr>
        <w:t>)</w:t>
      </w:r>
      <w:r w:rsidRPr="00A57B74">
        <w:t>.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r w:rsidRPr="00A57B74">
        <w:t xml:space="preserve">) choice </w:t>
      </w:r>
      <m:oMath>
        <m:r>
          <w:rPr>
            <w:rFonts w:ascii="Cambria Math" w:hAnsi="Cambria Math"/>
            <w:kern w:val="0"/>
            <w:szCs w:val="24"/>
          </w:rPr>
          <m:t>e</m:t>
        </m:r>
        <m:r>
          <w:rPr>
            <w:rFonts w:ascii="Cambria Math" w:hAnsi="Cambria Math" w:hint="eastAsia"/>
            <w:kern w:val="0"/>
            <w:szCs w:val="24"/>
          </w:rPr>
          <m:t>≥</m:t>
        </m:r>
        <m:r>
          <w:rPr>
            <w:rFonts w:ascii="Cambria Math" w:hAnsi="Cambria Math"/>
            <w:kern w:val="0"/>
            <w:szCs w:val="24"/>
          </w:rPr>
          <m:t>α</m:t>
        </m:r>
      </m:oMath>
      <w:r w:rsidRPr="00A57B74">
        <w:t xml:space="preserve"> is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=1</m:t>
        </m:r>
      </m:oMath>
      <w:r w:rsidRPr="00A57B74">
        <w:t xml:space="preserve">) again, we randomly select an activity from the optional activity set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The premise of selecting this activity is that the activity has not been implemented before being selected. Except for the selected activities, other activities are not implemented (Lines 8-14). If a choice </w:t>
      </w:r>
      <m:oMath>
        <m:r>
          <w:rPr>
            <w:rFonts w:ascii="Cambria Math" w:hAnsi="Cambria Math"/>
            <w:kern w:val="0"/>
            <w:szCs w:val="24"/>
          </w:rPr>
          <m:t>e</m:t>
        </m:r>
      </m:oMath>
      <w:r w:rsidRPr="00A57B74">
        <w:t xml:space="preserve"> is first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=1</m:t>
        </m:r>
      </m:oMath>
      <w:r w:rsidRPr="00A57B74">
        <w:t xml:space="preserve">,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=0</m:t>
        </m:r>
      </m:oMath>
      <w:r w:rsidRPr="00A57B74">
        <w:t xml:space="preserve">), then an activity is randomly selected from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(Lines 15~18). After selecting the optional activity to be implemented, the implementation status of each dependent activity needs to be updated according to the implementation of the optional activity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(Lines 20-25).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r w:rsidRPr="00A57B74">
        <w:t xml:space="preserve">) choice </w:t>
      </w:r>
      <m:oMath>
        <m:r>
          <w:rPr>
            <w:rFonts w:ascii="Cambria Math" w:hAnsi="Cambria Math"/>
            <w:kern w:val="0"/>
            <w:szCs w:val="24"/>
          </w:rPr>
          <m:t>e</m:t>
        </m:r>
      </m:oMath>
      <w:r w:rsidRPr="00A57B74">
        <w:t xml:space="preserve"> is not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=0</m:t>
        </m:r>
      </m:oMath>
      <w:r w:rsidRPr="00A57B74">
        <w:t xml:space="preserve">) again, then the optional activities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are not implemented, and the corresponding dependent activities are not implemented (Lines 28-33). After one choice is considered, we determine in turn whether the subsequent choices are triggered.</w:t>
      </w:r>
    </w:p>
    <w:p w14:paraId="214829B7"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and </w:t>
      </w:r>
      <m:oMath>
        <m:r>
          <w:rPr>
            <w:rFonts w:ascii="Cambria Math" w:hAnsi="Cambria Math"/>
            <w:kern w:val="0"/>
          </w:rPr>
          <m:t>SK</m:t>
        </m:r>
      </m:oMath>
      <w:r w:rsidRPr="00A57B74">
        <w:rPr>
          <w:kern w:val="0"/>
        </w:rPr>
        <w:t xml:space="preserve">, a </w:t>
      </w:r>
      <w:r w:rsidRPr="00A57B74">
        <w:t xml:space="preserve">uniform mutation is applied. Specifically, for each pair of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a random number </w:t>
      </w:r>
      <m:oMath>
        <m:r>
          <w:rPr>
            <w:rFonts w:ascii="Cambria Math" w:hAnsi="Cambria Math"/>
            <w:kern w:val="0"/>
          </w:rPr>
          <m:t>rn</m:t>
        </m:r>
        <m:r>
          <m:rPr>
            <m:sty m:val="p"/>
          </m:rPr>
          <w:rPr>
            <w:rFonts w:ascii="Cambria Math" w:hAnsi="Cambria Math" w:hint="eastAsia"/>
            <w:kern w:val="0"/>
          </w:rPr>
          <m:t>∈</m:t>
        </m:r>
        <m:r>
          <m:rPr>
            <m:sty m:val="p"/>
          </m:rPr>
          <w:rPr>
            <w:rFonts w:ascii="Cambria Math" w:hAnsi="Cambria Math"/>
            <w:kern w:val="0"/>
          </w:rPr>
          <m:t>[0,1]</m:t>
        </m:r>
      </m:oMath>
      <w:r w:rsidRPr="00A57B74">
        <w:t xml:space="preserve"> is generated. If </w:t>
      </w:r>
      <m:oMath>
        <m:r>
          <w:rPr>
            <w:rFonts w:ascii="Cambria Math" w:hAnsi="Cambria Math"/>
            <w:kern w:val="0"/>
          </w:rPr>
          <m:t>rn</m:t>
        </m:r>
        <m:r>
          <m:rPr>
            <m:sty m:val="p"/>
          </m:rPr>
          <w:rPr>
            <w:rFonts w:ascii="Cambria Math" w:hAnsi="Cambria Math"/>
            <w:kern w:val="0"/>
          </w:rPr>
          <m:t>&lt;</m:t>
        </m:r>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then we use two random numbers </w:t>
      </w:r>
      <m:oMath>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r>
          <m:rPr>
            <m:sty m:val="p"/>
          </m:rPr>
          <w:rPr>
            <w:rFonts w:ascii="Cambria Math" w:hAnsi="Cambria Math" w:hint="eastAsia"/>
            <w:kern w:val="0"/>
          </w:rPr>
          <m:t>∈</m:t>
        </m:r>
        <m:r>
          <m:rPr>
            <m:sty m:val="p"/>
          </m:rPr>
          <w:rPr>
            <w:rFonts w:ascii="Cambria Math" w:hAnsi="Cambria Math"/>
            <w:kern w:val="0"/>
          </w:rPr>
          <m:t>[</m:t>
        </m:r>
        <m:r>
          <m:rPr>
            <m:sty m:val="p"/>
          </m:rPr>
          <w:rPr>
            <w:rFonts w:ascii="Cambria Math" w:hAnsi="Cambria Math" w:hint="eastAsia"/>
            <w:kern w:val="0"/>
          </w:rPr>
          <m:t>0,1</m:t>
        </m:r>
        <m:r>
          <m:rPr>
            <m:sty m:val="p"/>
          </m:rPr>
          <w:rPr>
            <w:rFonts w:ascii="Cambria Math" w:hAnsi="Cambria Math"/>
            <w:kern w:val="0"/>
          </w:rPr>
          <m:t>]</m:t>
        </m:r>
      </m:oMath>
      <w:r w:rsidRPr="00A57B74">
        <w:t xml:space="preserve"> to replace the corresponding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w:t>
      </w:r>
    </w:p>
    <w:p w14:paraId="68750AF3" w14:textId="77777777" w:rsidR="007D716A" w:rsidRPr="00A57B74" w:rsidRDefault="007D716A" w:rsidP="001F1E24">
      <w:pPr>
        <w:pStyle w:val="2"/>
        <w:spacing w:before="156" w:after="156"/>
      </w:pPr>
      <w:r w:rsidRPr="00A57B74">
        <w:t>Local improvement</w:t>
      </w:r>
    </w:p>
    <w:p w14:paraId="6D31F254" w14:textId="77777777" w:rsidR="006D0A53" w:rsidRPr="00A57B74" w:rsidRDefault="007D716A" w:rsidP="003A68CB">
      <w:pPr>
        <w:ind w:firstLine="420"/>
        <w:rPr>
          <w:kern w:val="0"/>
        </w:rPr>
      </w:pPr>
      <w:r w:rsidRPr="00A57B74">
        <w:t xml:space="preserve">A local improvement method is used to further improve the final solution output by the GA. The </w:t>
      </w:r>
      <w:r w:rsidRPr="00A57B74">
        <w:rPr>
          <w:rFonts w:cs="Times New Roman"/>
        </w:rPr>
        <w:t>pseudocode</w:t>
      </w:r>
      <w:r w:rsidRPr="00A57B74">
        <w:t xml:space="preserve"> of the local improvement method is shown in Algorithm 3. In Algorithm 3, </w:t>
      </w:r>
      <m:oMath>
        <m:r>
          <w:rPr>
            <w:rFonts w:ascii="Cambria Math" w:hAnsi="Cambria Math"/>
          </w:rPr>
          <m:t>CB</m:t>
        </m:r>
      </m:oMath>
      <w:r w:rsidRPr="00A57B74">
        <w:t xml:space="preserve"> indicates the current best objective function value. The binary variable</w:t>
      </w:r>
      <m:oMath>
        <m:r>
          <w:rPr>
            <w:rFonts w:ascii="Cambria Math" w:hAnsi="Cambria Math"/>
            <w:kern w:val="0"/>
          </w:rPr>
          <m:t xml:space="preserve"> improvement</m:t>
        </m:r>
      </m:oMath>
      <w:r w:rsidRPr="00A57B74">
        <w:t xml:space="preserve"> indicates whether the resource usage is more leveled after an activity is assigned a new start time.</w:t>
      </w:r>
      <w:r w:rsidRPr="00A57B74">
        <w:rPr>
          <w:iCs/>
          <w:sz w:val="24"/>
          <w:szCs w:val="24"/>
        </w:rPr>
        <w:t xml:space="preserve"> </w:t>
      </w:r>
      <w:r w:rsidRPr="00A57B74">
        <w:t>Based on the schedule produced by the GA, we can calculate the total float for each activity. Then</w:t>
      </w:r>
      <w:r w:rsidRPr="00A57B74">
        <w:rPr>
          <w:rFonts w:cs="Times New Roman"/>
        </w:rPr>
        <w:t>,</w:t>
      </w:r>
      <w:r w:rsidRPr="00A57B74">
        <w:t xml:space="preserve"> we form an activity list </w:t>
      </w:r>
      <m:oMath>
        <m:r>
          <w:rPr>
            <w:rFonts w:ascii="Cambria Math" w:hAnsi="Cambria Math"/>
          </w:rPr>
          <m:t>AL</m:t>
        </m:r>
      </m:oMath>
      <w:r w:rsidRPr="00A57B74">
        <w:t xml:space="preserve"> by arranging the activities in ascending order of their total floats </w:t>
      </w:r>
      <w:r w:rsidRPr="00A57B74">
        <w:rPr>
          <w:rFonts w:hint="eastAsia"/>
        </w:rPr>
        <w:t>(</w:t>
      </w:r>
      <w:r w:rsidRPr="00A57B74">
        <w:t>with the smallest activity number first being the tie-breaker</w:t>
      </w:r>
      <w:r w:rsidRPr="00A57B74">
        <w:rPr>
          <w:rFonts w:hint="eastAsia"/>
        </w:rPr>
        <w:t>)</w:t>
      </w:r>
      <w:r w:rsidRPr="00A57B74">
        <w:t xml:space="preserve">. We adjust the start time of each activity in turn according to the sequence indicated in </w:t>
      </w:r>
      <m:oMath>
        <m:r>
          <w:rPr>
            <w:rFonts w:ascii="Cambria Math" w:hAnsi="Cambria Math"/>
            <w:kern w:val="0"/>
          </w:rPr>
          <m:t>AL</m:t>
        </m:r>
      </m:oMath>
      <w:r w:rsidRPr="00A57B74">
        <w:t xml:space="preserve">. Specifically, for each activity, a new start time </w:t>
      </w:r>
      <m:oMath>
        <m:sSubSup>
          <m:sSubSupPr>
            <m:ctrlPr>
              <w:rPr>
                <w:rFonts w:ascii="Cambria Math" w:hAnsi="Cambria Math" w:cs="Times New Roman"/>
                <w:szCs w:val="20"/>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rPr>
          <w:szCs w:val="20"/>
        </w:rPr>
        <w:t xml:space="preserve"> within its total float is assigned</w:t>
      </w:r>
      <w:r w:rsidRPr="00A57B74">
        <w:rPr>
          <w:rFonts w:ascii="Cambria Math" w:hAnsi="Cambria Math" w:cs="Times New Roman"/>
        </w:rPr>
        <w:t>,</w:t>
      </w:r>
      <w:r w:rsidRPr="00A57B74">
        <w:t xml:space="preserve"> and the start </w:t>
      </w:r>
      <w:r w:rsidRPr="00A57B74">
        <w:rPr>
          <w:rFonts w:cs="Times New Roman"/>
        </w:rPr>
        <w:t>times</w:t>
      </w:r>
      <w:r w:rsidRPr="00A57B74">
        <w:t xml:space="preserve"> of the other activities remain unchanged. Every time the start time of an activity is changed, the performance indicator </w:t>
      </w:r>
      <m:oMath>
        <m:r>
          <w:rPr>
            <w:rFonts w:ascii="Cambria Math" w:hAnsi="Cambria Math"/>
          </w:rPr>
          <m:t>PM</m:t>
        </m:r>
      </m:oMath>
      <w:r w:rsidRPr="00A57B74">
        <w:t xml:space="preserve"> needs to be re-calculated, where</w:t>
      </w:r>
      <m:oMath>
        <m:r>
          <w:rPr>
            <w:rFonts w:ascii="Cambria Math" w:hAnsi="Cambria Math"/>
            <w:kern w:val="0"/>
          </w:rPr>
          <m:t xml:space="preserve"> PM</m:t>
        </m:r>
      </m:oMath>
      <w:r w:rsidRPr="00A57B74">
        <w:rPr>
          <w:kern w:val="0"/>
        </w:rPr>
        <w:t xml:space="preserve"> </w:t>
      </w:r>
      <w:r w:rsidRPr="00A57B74">
        <w:t xml:space="preserve">is equal to the value </w:t>
      </w:r>
      <w:r w:rsidRPr="00A57B74">
        <w:lastRenderedPageBreak/>
        <w:t xml:space="preserve">of the objective function (1) and is used to evaluate the extent of resource leveling. If the objective function value is improved, the current best start time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r w:rsidRPr="00A57B74">
        <w:t xml:space="preserve"> of activity </w:t>
      </w:r>
      <m:oMath>
        <m:r>
          <w:rPr>
            <w:rFonts w:ascii="Cambria Math" w:hAnsi="Cambria Math"/>
          </w:rPr>
          <m:t>i</m:t>
        </m:r>
      </m:oMath>
      <w:r w:rsidRPr="00A57B74">
        <w:t xml:space="preserve"> is set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t xml:space="preserve"> (Lines 11-18). </w:t>
      </w:r>
      <w:bookmarkStart w:id="79" w:name="OLE_LINK64"/>
      <w:bookmarkStart w:id="80" w:name="OLE_LINK65"/>
      <w:r w:rsidRPr="00A57B74">
        <w:t xml:space="preserve">After an activity is adjusted, if </w:t>
      </w:r>
      <m:oMath>
        <m:r>
          <w:rPr>
            <w:rFonts w:ascii="Cambria Math" w:hAnsi="Cambria Math"/>
            <w:kern w:val="0"/>
          </w:rPr>
          <m:t>improvement</m:t>
        </m:r>
      </m:oMath>
      <w:r w:rsidRPr="00A57B74">
        <w:rPr>
          <w:kern w:val="0"/>
        </w:rPr>
        <w:t xml:space="preserve"> is equal to 1, then the start time of activity </w:t>
      </w:r>
      <m:oMath>
        <m:r>
          <w:rPr>
            <w:rFonts w:ascii="Cambria Math" w:hAnsi="Cambria Math"/>
          </w:rPr>
          <m:t>i</m:t>
        </m:r>
      </m:oMath>
      <w:r w:rsidRPr="00A57B74">
        <w:rPr>
          <w:kern w:val="0"/>
        </w:rPr>
        <w:t xml:space="preserve"> is </w:t>
      </w:r>
      <w:r w:rsidRPr="00A57B74">
        <w:rPr>
          <w:rFonts w:cs="Times New Roman"/>
          <w:kern w:val="0"/>
        </w:rPr>
        <w:t>changed</w:t>
      </w:r>
      <w:r w:rsidRPr="00A57B74">
        <w:rPr>
          <w:kern w:val="0"/>
        </w:rPr>
        <w:t xml:space="preserve">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bookmarkEnd w:id="79"/>
      <w:bookmarkEnd w:id="80"/>
      <w:r w:rsidRPr="00A57B74">
        <w:t xml:space="preserve"> (Lines 19-22)</w:t>
      </w:r>
      <w:r w:rsidR="003A68CB">
        <w:rPr>
          <w:kern w:val="0"/>
        </w:rPr>
        <w:t>.</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046"/>
      </w:tblGrid>
      <w:tr w:rsidR="007D716A" w:rsidRPr="00A57B74" w14:paraId="661DCCAE" w14:textId="77777777" w:rsidTr="001F1E24">
        <w:tc>
          <w:tcPr>
            <w:tcW w:w="5000" w:type="pct"/>
            <w:gridSpan w:val="2"/>
            <w:tcBorders>
              <w:top w:val="nil"/>
              <w:left w:val="nil"/>
              <w:bottom w:val="single" w:sz="4" w:space="0" w:color="auto"/>
              <w:right w:val="nil"/>
            </w:tcBorders>
            <w:hideMark/>
          </w:tcPr>
          <w:p w14:paraId="302A697E" w14:textId="77777777" w:rsidR="007D716A" w:rsidRPr="00A57B74" w:rsidRDefault="007D716A" w:rsidP="001F1E24">
            <w:pPr>
              <w:pStyle w:val="a8"/>
              <w:rPr>
                <w:b/>
                <w:kern w:val="2"/>
              </w:rPr>
            </w:pPr>
            <w:bookmarkStart w:id="81" w:name="OLE_LINK14"/>
            <w:r w:rsidRPr="00A57B74">
              <w:rPr>
                <w:b/>
                <w:kern w:val="2"/>
              </w:rPr>
              <w:t>Algorithm 3. Local improvement method</w:t>
            </w:r>
          </w:p>
        </w:tc>
      </w:tr>
      <w:tr w:rsidR="007D716A" w:rsidRPr="00A57B74" w14:paraId="3C58F0BB" w14:textId="77777777" w:rsidTr="001F1E24">
        <w:tc>
          <w:tcPr>
            <w:tcW w:w="269" w:type="pct"/>
            <w:tcBorders>
              <w:top w:val="single" w:sz="4" w:space="0" w:color="auto"/>
              <w:left w:val="nil"/>
              <w:bottom w:val="nil"/>
              <w:right w:val="nil"/>
            </w:tcBorders>
            <w:hideMark/>
          </w:tcPr>
          <w:p w14:paraId="20421B1C" w14:textId="77777777" w:rsidR="007D716A" w:rsidRPr="00A57B74" w:rsidRDefault="007D716A" w:rsidP="001F1E24">
            <w:pPr>
              <w:pStyle w:val="a8"/>
              <w:ind w:firstLine="31"/>
              <w:jc w:val="right"/>
              <w:rPr>
                <w:kern w:val="2"/>
              </w:rPr>
            </w:pPr>
            <w:r w:rsidRPr="00A57B74">
              <w:rPr>
                <w:kern w:val="2"/>
              </w:rPr>
              <w:t>1</w:t>
            </w:r>
          </w:p>
        </w:tc>
        <w:tc>
          <w:tcPr>
            <w:tcW w:w="4731" w:type="pct"/>
            <w:tcBorders>
              <w:top w:val="single" w:sz="4" w:space="0" w:color="auto"/>
              <w:left w:val="nil"/>
              <w:bottom w:val="nil"/>
              <w:right w:val="nil"/>
            </w:tcBorders>
            <w:hideMark/>
          </w:tcPr>
          <w:p w14:paraId="2316CA3B" w14:textId="77777777" w:rsidR="007D716A" w:rsidRPr="00A57B74" w:rsidRDefault="007D716A" w:rsidP="001F1E24">
            <w:pPr>
              <w:pStyle w:val="a8"/>
              <w:rPr>
                <w:kern w:val="2"/>
              </w:rPr>
            </w:pPr>
            <w:r w:rsidRPr="00A57B74">
              <w:rPr>
                <w:b/>
                <w:kern w:val="2"/>
              </w:rPr>
              <w:t>Input</w:t>
            </w:r>
            <w:r w:rsidRPr="00A57B74">
              <w:rPr>
                <w:kern w:val="2"/>
              </w:rPr>
              <w:t xml:space="preserve">: Schedule </w:t>
            </w:r>
            <m:oMath>
              <m:r>
                <w:rPr>
                  <w:rFonts w:ascii="Cambria Math" w:hAnsi="Cambria Math"/>
                  <w:kern w:val="2"/>
                </w:rPr>
                <m:t>S</m:t>
              </m:r>
            </m:oMath>
          </w:p>
        </w:tc>
      </w:tr>
      <w:tr w:rsidR="007D716A" w:rsidRPr="00A57B74" w14:paraId="553EDE7E" w14:textId="77777777" w:rsidTr="001F1E24">
        <w:tc>
          <w:tcPr>
            <w:tcW w:w="269" w:type="pct"/>
            <w:tcBorders>
              <w:top w:val="nil"/>
              <w:left w:val="nil"/>
              <w:bottom w:val="nil"/>
              <w:right w:val="nil"/>
            </w:tcBorders>
            <w:hideMark/>
          </w:tcPr>
          <w:p w14:paraId="3B1811B9" w14:textId="77777777" w:rsidR="007D716A" w:rsidRPr="00A57B74" w:rsidRDefault="007D716A" w:rsidP="001F1E24">
            <w:pPr>
              <w:pStyle w:val="a8"/>
              <w:ind w:firstLine="31"/>
              <w:jc w:val="right"/>
              <w:rPr>
                <w:kern w:val="2"/>
              </w:rPr>
            </w:pPr>
            <w:r w:rsidRPr="00A57B74">
              <w:rPr>
                <w:kern w:val="2"/>
              </w:rPr>
              <w:t>2</w:t>
            </w:r>
          </w:p>
        </w:tc>
        <w:tc>
          <w:tcPr>
            <w:tcW w:w="4731" w:type="pct"/>
            <w:tcBorders>
              <w:top w:val="nil"/>
              <w:left w:val="nil"/>
              <w:bottom w:val="nil"/>
              <w:right w:val="nil"/>
            </w:tcBorders>
            <w:hideMark/>
          </w:tcPr>
          <w:p w14:paraId="256CAD3E" w14:textId="77777777" w:rsidR="007D716A" w:rsidRPr="00A57B74" w:rsidRDefault="007D716A" w:rsidP="001F1E24">
            <w:pPr>
              <w:pStyle w:val="a8"/>
              <w:rPr>
                <w:kern w:val="2"/>
              </w:rPr>
            </w:pPr>
            <w:r w:rsidRPr="00A57B74">
              <w:rPr>
                <w:b/>
                <w:kern w:val="2"/>
              </w:rPr>
              <w:t>Output</w:t>
            </w:r>
            <w:r w:rsidRPr="00A57B74">
              <w:rPr>
                <w:kern w:val="2"/>
              </w:rPr>
              <w:t xml:space="preserve">: Improved schedule </w:t>
            </w:r>
            <m:oMath>
              <m:r>
                <w:rPr>
                  <w:rFonts w:ascii="Cambria Math" w:hAnsi="Cambria Math"/>
                  <w:kern w:val="2"/>
                </w:rPr>
                <m:t>S</m:t>
              </m:r>
              <m:r>
                <m:rPr>
                  <m:sty m:val="p"/>
                </m:rPr>
                <w:rPr>
                  <w:rFonts w:ascii="Cambria Math" w:hAnsi="Cambria Math"/>
                  <w:kern w:val="2"/>
                </w:rPr>
                <m:t>'</m:t>
              </m:r>
            </m:oMath>
          </w:p>
        </w:tc>
      </w:tr>
      <w:tr w:rsidR="007D716A" w:rsidRPr="00A57B74" w14:paraId="172EC2E1" w14:textId="77777777" w:rsidTr="001F1E24">
        <w:tc>
          <w:tcPr>
            <w:tcW w:w="269" w:type="pct"/>
            <w:tcBorders>
              <w:top w:val="nil"/>
              <w:left w:val="nil"/>
              <w:bottom w:val="nil"/>
              <w:right w:val="nil"/>
            </w:tcBorders>
            <w:hideMark/>
          </w:tcPr>
          <w:p w14:paraId="67EA5FBD" w14:textId="77777777" w:rsidR="007D716A" w:rsidRPr="00A57B74" w:rsidRDefault="007D716A" w:rsidP="001F1E24">
            <w:pPr>
              <w:pStyle w:val="a8"/>
              <w:ind w:firstLine="31"/>
              <w:jc w:val="right"/>
              <w:rPr>
                <w:kern w:val="2"/>
              </w:rPr>
            </w:pPr>
            <w:r w:rsidRPr="00A57B74">
              <w:rPr>
                <w:kern w:val="2"/>
              </w:rPr>
              <w:t>3</w:t>
            </w:r>
          </w:p>
        </w:tc>
        <w:tc>
          <w:tcPr>
            <w:tcW w:w="4731" w:type="pct"/>
            <w:tcBorders>
              <w:top w:val="nil"/>
              <w:left w:val="nil"/>
              <w:bottom w:val="nil"/>
              <w:right w:val="nil"/>
            </w:tcBorders>
            <w:hideMark/>
          </w:tcPr>
          <w:p w14:paraId="2567B8F1" w14:textId="77777777" w:rsidR="007D716A" w:rsidRPr="00A57B74" w:rsidRDefault="007D716A" w:rsidP="001F1E24">
            <w:pPr>
              <w:pStyle w:val="a8"/>
              <w:rPr>
                <w:kern w:val="2"/>
              </w:rPr>
            </w:pPr>
            <m:oMath>
              <m:r>
                <w:rPr>
                  <w:rFonts w:ascii="Cambria Math" w:hAnsi="Cambria Math"/>
                  <w:kern w:val="2"/>
                </w:rPr>
                <m:t>CB</m:t>
              </m:r>
            </m:oMath>
            <w:r w:rsidRPr="00A57B74">
              <w:rPr>
                <w:kern w:val="2"/>
              </w:rPr>
              <w:t xml:space="preserve"> denotes the objective function value corresponding to schedule </w:t>
            </w:r>
            <m:oMath>
              <m:r>
                <w:rPr>
                  <w:rFonts w:ascii="Cambria Math" w:hAnsi="Cambria Math"/>
                  <w:kern w:val="2"/>
                </w:rPr>
                <m:t>S</m:t>
              </m:r>
            </m:oMath>
            <w:r w:rsidRPr="00A57B74">
              <w:rPr>
                <w:kern w:val="2"/>
              </w:rPr>
              <w:t>;</w:t>
            </w:r>
          </w:p>
        </w:tc>
      </w:tr>
      <w:tr w:rsidR="007D716A" w:rsidRPr="00A57B74" w14:paraId="54C116D7" w14:textId="77777777" w:rsidTr="001F1E24">
        <w:tc>
          <w:tcPr>
            <w:tcW w:w="269" w:type="pct"/>
            <w:tcBorders>
              <w:top w:val="nil"/>
              <w:left w:val="nil"/>
              <w:bottom w:val="nil"/>
              <w:right w:val="nil"/>
            </w:tcBorders>
            <w:hideMark/>
          </w:tcPr>
          <w:p w14:paraId="77F6F698" w14:textId="77777777" w:rsidR="007D716A" w:rsidRPr="00A57B74" w:rsidRDefault="007D716A" w:rsidP="001F1E24">
            <w:pPr>
              <w:pStyle w:val="a8"/>
              <w:ind w:firstLine="31"/>
              <w:jc w:val="right"/>
              <w:rPr>
                <w:kern w:val="2"/>
              </w:rPr>
            </w:pPr>
            <w:r w:rsidRPr="00A57B74">
              <w:rPr>
                <w:kern w:val="2"/>
              </w:rPr>
              <w:t>4</w:t>
            </w:r>
          </w:p>
        </w:tc>
        <w:tc>
          <w:tcPr>
            <w:tcW w:w="4731" w:type="pct"/>
            <w:tcBorders>
              <w:top w:val="nil"/>
              <w:left w:val="nil"/>
              <w:bottom w:val="nil"/>
              <w:right w:val="nil"/>
            </w:tcBorders>
            <w:hideMark/>
          </w:tcPr>
          <w:p w14:paraId="585F22A6" w14:textId="0A2498A6" w:rsidR="007D716A" w:rsidRPr="00A57B74" w:rsidRDefault="007D716A" w:rsidP="001F1E24">
            <w:pPr>
              <w:pStyle w:val="a8"/>
              <w:rPr>
                <w:kern w:val="2"/>
              </w:rPr>
            </w:pPr>
            <m:oMath>
              <m:r>
                <w:rPr>
                  <w:rFonts w:ascii="Cambria Math" w:hAnsi="Cambria Math"/>
                  <w:kern w:val="2"/>
                </w:rPr>
                <m:t>S</m:t>
              </m:r>
              <m:r>
                <m:rPr>
                  <m:sty m:val="p"/>
                </m:rPr>
                <w:rPr>
                  <w:rFonts w:ascii="Cambria Math" w:hAnsi="Cambria Math"/>
                  <w:kern w:val="2"/>
                </w:rPr>
                <m:t>'</m:t>
              </m:r>
              <m:r>
                <m:rPr>
                  <m:sty m:val="p"/>
                </m:rPr>
                <w:rPr>
                  <w:rFonts w:ascii="Cambria Math" w:hAnsi="Cambria Math"/>
                </w:rPr>
                <m:t>←</m:t>
              </m:r>
              <m:r>
                <w:rPr>
                  <w:rFonts w:ascii="Cambria Math" w:hAnsi="Cambria Math"/>
                  <w:kern w:val="2"/>
                </w:rPr>
                <m:t>S</m:t>
              </m:r>
            </m:oMath>
            <w:r w:rsidRPr="00A57B74">
              <w:rPr>
                <w:kern w:val="2"/>
              </w:rPr>
              <w:t>;</w:t>
            </w:r>
          </w:p>
        </w:tc>
      </w:tr>
      <w:tr w:rsidR="007D716A" w:rsidRPr="00A57B74" w14:paraId="22E9CFA0" w14:textId="77777777" w:rsidTr="001F1E24">
        <w:tc>
          <w:tcPr>
            <w:tcW w:w="269" w:type="pct"/>
            <w:tcBorders>
              <w:top w:val="nil"/>
              <w:left w:val="nil"/>
              <w:bottom w:val="nil"/>
              <w:right w:val="nil"/>
            </w:tcBorders>
            <w:hideMark/>
          </w:tcPr>
          <w:p w14:paraId="0E961C76" w14:textId="77777777" w:rsidR="007D716A" w:rsidRPr="00A57B74" w:rsidRDefault="007D716A" w:rsidP="001F1E24">
            <w:pPr>
              <w:pStyle w:val="a8"/>
              <w:ind w:firstLine="31"/>
              <w:jc w:val="right"/>
              <w:rPr>
                <w:kern w:val="2"/>
              </w:rPr>
            </w:pPr>
            <w:r w:rsidRPr="00A57B74">
              <w:rPr>
                <w:kern w:val="2"/>
              </w:rPr>
              <w:t>5</w:t>
            </w:r>
          </w:p>
        </w:tc>
        <w:tc>
          <w:tcPr>
            <w:tcW w:w="4731" w:type="pct"/>
            <w:tcBorders>
              <w:top w:val="nil"/>
              <w:left w:val="nil"/>
              <w:bottom w:val="nil"/>
              <w:right w:val="nil"/>
            </w:tcBorders>
            <w:hideMark/>
          </w:tcPr>
          <w:p w14:paraId="2FCE92FD" w14:textId="77777777" w:rsidR="007D716A" w:rsidRPr="00A57B74" w:rsidRDefault="007D716A" w:rsidP="001F1E24">
            <w:pPr>
              <w:pStyle w:val="a8"/>
              <w:rPr>
                <w:kern w:val="2"/>
              </w:rPr>
            </w:pPr>
            <w:r w:rsidRPr="00A57B74">
              <w:rPr>
                <w:kern w:val="2"/>
              </w:rPr>
              <w:t xml:space="preserve">For </w:t>
            </w:r>
            <m:oMath>
              <m:r>
                <w:rPr>
                  <w:rFonts w:ascii="Cambria Math" w:hAnsi="Cambria Math"/>
                  <w:kern w:val="2"/>
                </w:rPr>
                <m:t>j</m:t>
              </m:r>
              <m:r>
                <m:rPr>
                  <m:sty m:val="p"/>
                </m:rPr>
                <w:rPr>
                  <w:rFonts w:ascii="Cambria Math" w:hAnsi="Cambria Math"/>
                  <w:kern w:val="2"/>
                </w:rPr>
                <m:t>=1</m:t>
              </m:r>
            </m:oMath>
            <w:r w:rsidRPr="00A57B74">
              <w:rPr>
                <w:kern w:val="2"/>
              </w:rPr>
              <w:t xml:space="preserve"> to </w:t>
            </w:r>
            <m:oMath>
              <m:r>
                <w:rPr>
                  <w:rFonts w:ascii="Cambria Math" w:hAnsi="Cambria Math"/>
                  <w:kern w:val="2"/>
                </w:rPr>
                <m:t>N</m:t>
              </m:r>
            </m:oMath>
          </w:p>
        </w:tc>
      </w:tr>
      <w:tr w:rsidR="007D716A" w:rsidRPr="00A57B74" w14:paraId="15301592" w14:textId="77777777" w:rsidTr="001F1E24">
        <w:tc>
          <w:tcPr>
            <w:tcW w:w="269" w:type="pct"/>
            <w:tcBorders>
              <w:top w:val="nil"/>
              <w:left w:val="nil"/>
              <w:bottom w:val="nil"/>
              <w:right w:val="nil"/>
            </w:tcBorders>
            <w:hideMark/>
          </w:tcPr>
          <w:p w14:paraId="7ECEED2F" w14:textId="77777777" w:rsidR="007D716A" w:rsidRPr="00A57B74" w:rsidRDefault="007D716A" w:rsidP="001F1E24">
            <w:pPr>
              <w:pStyle w:val="a8"/>
              <w:ind w:firstLine="31"/>
              <w:jc w:val="right"/>
              <w:rPr>
                <w:kern w:val="2"/>
              </w:rPr>
            </w:pPr>
            <w:r w:rsidRPr="00A57B74">
              <w:rPr>
                <w:kern w:val="2"/>
              </w:rPr>
              <w:t>6</w:t>
            </w:r>
          </w:p>
        </w:tc>
        <w:tc>
          <w:tcPr>
            <w:tcW w:w="4731" w:type="pct"/>
            <w:tcBorders>
              <w:top w:val="nil"/>
              <w:left w:val="nil"/>
              <w:bottom w:val="nil"/>
              <w:right w:val="nil"/>
            </w:tcBorders>
            <w:hideMark/>
          </w:tcPr>
          <w:p w14:paraId="636E2FE3" w14:textId="3900CF01" w:rsidR="007D716A" w:rsidRPr="00A57B74" w:rsidRDefault="007D716A" w:rsidP="001F1E24">
            <w:pPr>
              <w:pStyle w:val="a8"/>
              <w:ind w:firstLineChars="200" w:firstLine="420"/>
              <w:rPr>
                <w:kern w:val="2"/>
              </w:rPr>
            </w:pPr>
            <m:oMath>
              <m:r>
                <w:rPr>
                  <w:rFonts w:ascii="Cambria Math" w:hAnsi="Cambria Math"/>
                  <w:kern w:val="2"/>
                </w:rPr>
                <m:t>i</m:t>
              </m:r>
              <m:r>
                <m:rPr>
                  <m:sty m:val="p"/>
                </m:rPr>
                <w:rPr>
                  <w:rFonts w:ascii="Cambria Math" w:hAnsi="Cambria Math"/>
                </w:rPr>
                <m:t>←</m:t>
              </m:r>
              <m:r>
                <w:rPr>
                  <w:rFonts w:ascii="Cambria Math" w:hAnsi="Cambria Math"/>
                  <w:kern w:val="2"/>
                </w:rPr>
                <m:t>AL</m:t>
              </m:r>
              <m:r>
                <m:rPr>
                  <m:sty m:val="p"/>
                </m:rPr>
                <w:rPr>
                  <w:rFonts w:ascii="Cambria Math" w:hAnsi="Cambria Math"/>
                  <w:kern w:val="2"/>
                </w:rPr>
                <m:t>(</m:t>
              </m:r>
              <m:r>
                <w:rPr>
                  <w:rFonts w:ascii="Cambria Math" w:hAnsi="Cambria Math"/>
                  <w:kern w:val="2"/>
                </w:rPr>
                <m:t>j</m:t>
              </m:r>
              <m:r>
                <m:rPr>
                  <m:sty m:val="p"/>
                </m:rPr>
                <w:rPr>
                  <w:rFonts w:ascii="Cambria Math" w:hAnsi="Cambria Math"/>
                  <w:kern w:val="2"/>
                </w:rPr>
                <m:t>)</m:t>
              </m:r>
            </m:oMath>
            <w:r w:rsidRPr="00A57B74">
              <w:rPr>
                <w:kern w:val="2"/>
              </w:rPr>
              <w:t>;</w:t>
            </w:r>
          </w:p>
        </w:tc>
      </w:tr>
      <w:tr w:rsidR="007D716A" w:rsidRPr="00A57B74" w14:paraId="7C338456" w14:textId="77777777" w:rsidTr="001F1E24">
        <w:tc>
          <w:tcPr>
            <w:tcW w:w="269" w:type="pct"/>
            <w:tcBorders>
              <w:top w:val="nil"/>
              <w:left w:val="nil"/>
              <w:bottom w:val="nil"/>
              <w:right w:val="nil"/>
            </w:tcBorders>
            <w:hideMark/>
          </w:tcPr>
          <w:p w14:paraId="70B85069" w14:textId="77777777" w:rsidR="007D716A" w:rsidRPr="00A57B74" w:rsidRDefault="007D716A" w:rsidP="001F1E24">
            <w:pPr>
              <w:pStyle w:val="a8"/>
              <w:ind w:firstLine="31"/>
              <w:jc w:val="right"/>
              <w:rPr>
                <w:kern w:val="2"/>
              </w:rPr>
            </w:pPr>
            <w:r w:rsidRPr="00A57B74">
              <w:rPr>
                <w:kern w:val="2"/>
              </w:rPr>
              <w:t>7</w:t>
            </w:r>
          </w:p>
        </w:tc>
        <w:tc>
          <w:tcPr>
            <w:tcW w:w="4731" w:type="pct"/>
            <w:tcBorders>
              <w:top w:val="nil"/>
              <w:left w:val="nil"/>
              <w:bottom w:val="nil"/>
              <w:right w:val="nil"/>
            </w:tcBorders>
            <w:hideMark/>
          </w:tcPr>
          <w:p w14:paraId="69F1CC32" w14:textId="6F1223C4"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P</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rPr>
                <m:t>←</m:t>
              </m:r>
              <m:r>
                <w:rPr>
                  <w:rFonts w:ascii="Cambria Math" w:hAnsi="Cambria Math"/>
                  <w:kern w:val="2"/>
                </w:rPr>
                <m:t>max⁡{</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v</m:t>
                  </m:r>
                </m:sub>
              </m:sSub>
              <m:r>
                <w:rPr>
                  <w:rFonts w:ascii="Cambria Math" w:hAnsi="Cambria Math"/>
                  <w:kern w:val="2"/>
                </w:rPr>
                <m:t>}</m:t>
              </m:r>
            </m:oMath>
            <w:r w:rsidRPr="00A57B74">
              <w:rPr>
                <w:kern w:val="2"/>
              </w:rPr>
              <w:t>;</w:t>
            </w:r>
          </w:p>
        </w:tc>
      </w:tr>
      <w:tr w:rsidR="007D716A" w:rsidRPr="00A57B74" w14:paraId="6D9E93D2" w14:textId="77777777" w:rsidTr="001F1E24">
        <w:tc>
          <w:tcPr>
            <w:tcW w:w="269" w:type="pct"/>
            <w:tcBorders>
              <w:top w:val="nil"/>
              <w:left w:val="nil"/>
              <w:bottom w:val="nil"/>
              <w:right w:val="nil"/>
            </w:tcBorders>
            <w:hideMark/>
          </w:tcPr>
          <w:p w14:paraId="5F68BFD7" w14:textId="77777777" w:rsidR="007D716A" w:rsidRPr="00A57B74" w:rsidRDefault="007D716A" w:rsidP="001F1E24">
            <w:pPr>
              <w:pStyle w:val="a8"/>
              <w:ind w:firstLine="31"/>
              <w:jc w:val="right"/>
              <w:rPr>
                <w:kern w:val="2"/>
              </w:rPr>
            </w:pPr>
            <w:r w:rsidRPr="00A57B74">
              <w:rPr>
                <w:kern w:val="2"/>
              </w:rPr>
              <w:t>8</w:t>
            </w:r>
          </w:p>
        </w:tc>
        <w:tc>
          <w:tcPr>
            <w:tcW w:w="4731" w:type="pct"/>
            <w:tcBorders>
              <w:top w:val="nil"/>
              <w:left w:val="nil"/>
              <w:bottom w:val="nil"/>
              <w:right w:val="nil"/>
            </w:tcBorders>
            <w:hideMark/>
          </w:tcPr>
          <w:p w14:paraId="50948AD3" w14:textId="25F2FE35"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Q</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rPr>
                <m:t>←</m:t>
              </m:r>
              <m:r>
                <w:rPr>
                  <w:rFonts w:ascii="Cambria Math" w:hAnsi="Cambria Math"/>
                  <w:kern w:val="2"/>
                </w:rPr>
                <m:t>min⁡{</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i</m:t>
                  </m:r>
                </m:sub>
              </m:sSub>
              <m:r>
                <w:rPr>
                  <w:rFonts w:ascii="Cambria Math" w:hAnsi="Cambria Math"/>
                  <w:kern w:val="2"/>
                </w:rPr>
                <m:t>}</m:t>
              </m:r>
            </m:oMath>
            <w:r w:rsidRPr="00A57B74">
              <w:rPr>
                <w:kern w:val="2"/>
              </w:rPr>
              <w:t>;</w:t>
            </w:r>
          </w:p>
        </w:tc>
      </w:tr>
      <w:tr w:rsidR="007D716A" w:rsidRPr="00A57B74" w14:paraId="7B4DADF5" w14:textId="77777777" w:rsidTr="001F1E24">
        <w:tc>
          <w:tcPr>
            <w:tcW w:w="269" w:type="pct"/>
            <w:tcBorders>
              <w:top w:val="nil"/>
              <w:left w:val="nil"/>
              <w:bottom w:val="nil"/>
              <w:right w:val="nil"/>
            </w:tcBorders>
            <w:hideMark/>
          </w:tcPr>
          <w:p w14:paraId="7799D0F4" w14:textId="77777777" w:rsidR="007D716A" w:rsidRPr="00A57B74" w:rsidRDefault="007D716A" w:rsidP="001F1E24">
            <w:pPr>
              <w:pStyle w:val="a8"/>
              <w:ind w:firstLine="31"/>
              <w:jc w:val="right"/>
              <w:rPr>
                <w:kern w:val="2"/>
              </w:rPr>
            </w:pPr>
            <w:r w:rsidRPr="00A57B74">
              <w:rPr>
                <w:kern w:val="2"/>
              </w:rPr>
              <w:t>9</w:t>
            </w:r>
          </w:p>
        </w:tc>
        <w:tc>
          <w:tcPr>
            <w:tcW w:w="4731" w:type="pct"/>
            <w:tcBorders>
              <w:top w:val="nil"/>
              <w:left w:val="nil"/>
              <w:bottom w:val="nil"/>
              <w:right w:val="nil"/>
            </w:tcBorders>
            <w:hideMark/>
          </w:tcPr>
          <w:p w14:paraId="62F20F9C" w14:textId="760EEF39" w:rsidR="007D716A" w:rsidRPr="00A57B74" w:rsidRDefault="007D716A" w:rsidP="001F1E24">
            <w:pPr>
              <w:pStyle w:val="a8"/>
              <w:ind w:firstLineChars="200" w:firstLine="420"/>
              <w:rPr>
                <w:kern w:val="2"/>
              </w:rPr>
            </w:pPr>
            <m:oMath>
              <m:r>
                <w:rPr>
                  <w:rFonts w:ascii="Cambria Math" w:hAnsi="Cambria Math"/>
                  <w:kern w:val="2"/>
                </w:rPr>
                <m:t>improvement</m:t>
              </m:r>
              <m:r>
                <m:rPr>
                  <m:sty m:val="p"/>
                </m:rPr>
                <w:rPr>
                  <w:rFonts w:ascii="Cambria Math" w:hAnsi="Cambria Math"/>
                </w:rPr>
                <m:t>←</m:t>
              </m:r>
              <m:r>
                <m:rPr>
                  <m:sty m:val="p"/>
                </m:rPr>
                <w:rPr>
                  <w:rFonts w:ascii="Cambria Math" w:hAnsi="Cambria Math"/>
                  <w:kern w:val="2"/>
                </w:rPr>
                <m:t>0</m:t>
              </m:r>
            </m:oMath>
            <w:r w:rsidRPr="00A57B74">
              <w:rPr>
                <w:kern w:val="2"/>
              </w:rPr>
              <w:t>;</w:t>
            </w:r>
          </w:p>
        </w:tc>
      </w:tr>
      <w:tr w:rsidR="007D716A" w:rsidRPr="00A57B74" w14:paraId="2902D874" w14:textId="77777777" w:rsidTr="001F1E24">
        <w:tc>
          <w:tcPr>
            <w:tcW w:w="269" w:type="pct"/>
            <w:tcBorders>
              <w:top w:val="nil"/>
              <w:left w:val="nil"/>
              <w:bottom w:val="nil"/>
              <w:right w:val="nil"/>
            </w:tcBorders>
            <w:hideMark/>
          </w:tcPr>
          <w:p w14:paraId="6E178B7C" w14:textId="77777777" w:rsidR="007D716A" w:rsidRPr="00A57B74" w:rsidRDefault="007D716A" w:rsidP="001F1E24">
            <w:pPr>
              <w:pStyle w:val="a8"/>
              <w:ind w:firstLine="31"/>
              <w:jc w:val="right"/>
              <w:rPr>
                <w:kern w:val="2"/>
              </w:rPr>
            </w:pPr>
            <w:r w:rsidRPr="00A57B74">
              <w:rPr>
                <w:kern w:val="2"/>
              </w:rPr>
              <w:t>10</w:t>
            </w:r>
          </w:p>
        </w:tc>
        <w:tc>
          <w:tcPr>
            <w:tcW w:w="4731" w:type="pct"/>
            <w:tcBorders>
              <w:top w:val="nil"/>
              <w:left w:val="nil"/>
              <w:bottom w:val="nil"/>
              <w:right w:val="nil"/>
            </w:tcBorders>
            <w:hideMark/>
          </w:tcPr>
          <w:p w14:paraId="184EFB13" w14:textId="35FC51D9" w:rsidR="007D716A" w:rsidRPr="00A57B74" w:rsidRDefault="007D716A" w:rsidP="001F1E24">
            <w:pPr>
              <w:pStyle w:val="a8"/>
              <w:ind w:firstLineChars="200" w:firstLine="420"/>
              <w:rPr>
                <w:kern w:val="2"/>
              </w:rPr>
            </w:pPr>
            <m:oMath>
              <m:r>
                <w:rPr>
                  <w:rFonts w:ascii="Cambria Math" w:hAnsi="Cambria Math"/>
                  <w:kern w:val="2"/>
                </w:rPr>
                <m:t>PM</m:t>
              </m:r>
              <m:r>
                <m:rPr>
                  <m:sty m:val="p"/>
                </m:rPr>
                <w:rPr>
                  <w:rFonts w:ascii="Cambria Math" w:hAnsi="Cambria Math"/>
                </w:rPr>
                <m:t>←</m:t>
              </m:r>
              <m:r>
                <w:rPr>
                  <w:rFonts w:ascii="Cambria Math" w:hAnsi="Cambria Math"/>
                  <w:kern w:val="2"/>
                </w:rPr>
                <m:t>CB</m:t>
              </m:r>
            </m:oMath>
            <w:r w:rsidRPr="00A57B74">
              <w:rPr>
                <w:kern w:val="2"/>
              </w:rPr>
              <w:t>;</w:t>
            </w:r>
          </w:p>
        </w:tc>
      </w:tr>
      <w:tr w:rsidR="007D716A" w:rsidRPr="00A57B74" w14:paraId="423B3B3E" w14:textId="77777777" w:rsidTr="001F1E24">
        <w:tc>
          <w:tcPr>
            <w:tcW w:w="269" w:type="pct"/>
            <w:tcBorders>
              <w:top w:val="nil"/>
              <w:left w:val="nil"/>
              <w:bottom w:val="nil"/>
              <w:right w:val="nil"/>
            </w:tcBorders>
            <w:hideMark/>
          </w:tcPr>
          <w:p w14:paraId="6D3697BB" w14:textId="77777777" w:rsidR="007D716A" w:rsidRPr="00A57B74" w:rsidRDefault="007D716A" w:rsidP="001F1E24">
            <w:pPr>
              <w:pStyle w:val="a8"/>
              <w:ind w:firstLine="31"/>
              <w:jc w:val="right"/>
              <w:rPr>
                <w:kern w:val="2"/>
              </w:rPr>
            </w:pPr>
            <w:r w:rsidRPr="00A57B74">
              <w:rPr>
                <w:kern w:val="2"/>
              </w:rPr>
              <w:t>11</w:t>
            </w:r>
          </w:p>
        </w:tc>
        <w:tc>
          <w:tcPr>
            <w:tcW w:w="4731" w:type="pct"/>
            <w:tcBorders>
              <w:top w:val="nil"/>
              <w:left w:val="nil"/>
              <w:bottom w:val="nil"/>
              <w:right w:val="nil"/>
            </w:tcBorders>
            <w:hideMark/>
          </w:tcPr>
          <w:p w14:paraId="6267C69C" w14:textId="77777777" w:rsidR="007D716A" w:rsidRPr="00A57B74" w:rsidRDefault="007D716A" w:rsidP="001F1E24">
            <w:pPr>
              <w:pStyle w:val="a8"/>
              <w:ind w:firstLineChars="200" w:firstLine="420"/>
              <w:rPr>
                <w:kern w:val="2"/>
              </w:rPr>
            </w:pPr>
            <w:r w:rsidRPr="00A57B74">
              <w:rPr>
                <w:kern w:val="2"/>
              </w:rPr>
              <w:t xml:space="preserve">For each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 xml:space="preserve"> in </w:t>
            </w:r>
            <m:oMath>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p>
        </w:tc>
      </w:tr>
      <w:tr w:rsidR="007D716A" w:rsidRPr="00A57B74" w14:paraId="197AB0EE" w14:textId="77777777" w:rsidTr="001F1E24">
        <w:tc>
          <w:tcPr>
            <w:tcW w:w="269" w:type="pct"/>
            <w:tcBorders>
              <w:top w:val="nil"/>
              <w:left w:val="nil"/>
              <w:bottom w:val="nil"/>
              <w:right w:val="nil"/>
            </w:tcBorders>
            <w:hideMark/>
          </w:tcPr>
          <w:p w14:paraId="755C9AED" w14:textId="77777777" w:rsidR="007D716A" w:rsidRPr="00A57B74" w:rsidRDefault="007D716A" w:rsidP="001F1E24">
            <w:pPr>
              <w:pStyle w:val="a8"/>
              <w:ind w:firstLine="31"/>
              <w:jc w:val="right"/>
              <w:rPr>
                <w:kern w:val="2"/>
              </w:rPr>
            </w:pPr>
            <w:r w:rsidRPr="00A57B74">
              <w:rPr>
                <w:kern w:val="2"/>
              </w:rPr>
              <w:t>12</w:t>
            </w:r>
          </w:p>
        </w:tc>
        <w:tc>
          <w:tcPr>
            <w:tcW w:w="4731" w:type="pct"/>
            <w:tcBorders>
              <w:top w:val="nil"/>
              <w:left w:val="nil"/>
              <w:bottom w:val="nil"/>
              <w:right w:val="nil"/>
            </w:tcBorders>
            <w:hideMark/>
          </w:tcPr>
          <w:p w14:paraId="7CB07B64" w14:textId="77777777" w:rsidR="007D716A" w:rsidRPr="00A57B74" w:rsidRDefault="007D716A" w:rsidP="001F1E24">
            <w:pPr>
              <w:pStyle w:val="a8"/>
              <w:rPr>
                <w:kern w:val="2"/>
              </w:rPr>
            </w:pPr>
            <w:r w:rsidRPr="00A57B74">
              <w:rPr>
                <w:kern w:val="2"/>
              </w:rPr>
              <w:t xml:space="preserve">       Calculate performance </w:t>
            </w:r>
            <w:r w:rsidRPr="00A57B74">
              <w:t xml:space="preserve">indicator </w:t>
            </w:r>
            <m:oMath>
              <m:r>
                <w:rPr>
                  <w:rFonts w:ascii="Cambria Math" w:hAnsi="Cambria Math"/>
                  <w:kern w:val="2"/>
                </w:rPr>
                <m:t>PM</m:t>
              </m:r>
            </m:oMath>
            <w:r w:rsidRPr="00A57B74">
              <w:rPr>
                <w:kern w:val="2"/>
              </w:rPr>
              <w:t>;</w:t>
            </w:r>
          </w:p>
        </w:tc>
      </w:tr>
      <w:tr w:rsidR="007D716A" w:rsidRPr="00A57B74" w14:paraId="4869CDBF" w14:textId="77777777" w:rsidTr="001F1E24">
        <w:tc>
          <w:tcPr>
            <w:tcW w:w="269" w:type="pct"/>
            <w:tcBorders>
              <w:top w:val="nil"/>
              <w:left w:val="nil"/>
              <w:bottom w:val="nil"/>
              <w:right w:val="nil"/>
            </w:tcBorders>
            <w:hideMark/>
          </w:tcPr>
          <w:p w14:paraId="12E248D8" w14:textId="77777777" w:rsidR="007D716A" w:rsidRPr="00A57B74" w:rsidRDefault="007D716A" w:rsidP="001F1E24">
            <w:pPr>
              <w:pStyle w:val="a8"/>
              <w:ind w:firstLine="31"/>
              <w:jc w:val="right"/>
              <w:rPr>
                <w:kern w:val="2"/>
              </w:rPr>
            </w:pPr>
            <w:r w:rsidRPr="00A57B74">
              <w:rPr>
                <w:kern w:val="2"/>
              </w:rPr>
              <w:t>13</w:t>
            </w:r>
          </w:p>
        </w:tc>
        <w:tc>
          <w:tcPr>
            <w:tcW w:w="4731" w:type="pct"/>
            <w:tcBorders>
              <w:top w:val="nil"/>
              <w:left w:val="nil"/>
              <w:bottom w:val="nil"/>
              <w:right w:val="nil"/>
            </w:tcBorders>
            <w:hideMark/>
          </w:tcPr>
          <w:p w14:paraId="0E114AA8" w14:textId="77777777" w:rsidR="007D716A" w:rsidRPr="00A57B74" w:rsidRDefault="007D716A" w:rsidP="001F1E24">
            <w:pPr>
              <w:pStyle w:val="a8"/>
              <w:rPr>
                <w:kern w:val="2"/>
              </w:rPr>
            </w:pPr>
            <w:r w:rsidRPr="00A57B74">
              <w:rPr>
                <w:kern w:val="2"/>
              </w:rPr>
              <w:t xml:space="preserve">       If </w:t>
            </w:r>
            <m:oMath>
              <m:r>
                <w:rPr>
                  <w:rFonts w:ascii="Cambria Math" w:hAnsi="Cambria Math"/>
                  <w:kern w:val="2"/>
                </w:rPr>
                <m:t>PM</m:t>
              </m:r>
              <m:r>
                <m:rPr>
                  <m:sty m:val="p"/>
                </m:rPr>
                <w:rPr>
                  <w:rFonts w:ascii="Cambria Math" w:hAnsi="Cambria Math"/>
                  <w:kern w:val="2"/>
                </w:rPr>
                <m:t>&lt;</m:t>
              </m:r>
              <m:r>
                <w:rPr>
                  <w:rFonts w:ascii="Cambria Math" w:hAnsi="Cambria Math"/>
                  <w:kern w:val="2"/>
                </w:rPr>
                <m:t>CB</m:t>
              </m:r>
              <m:r>
                <m:rPr>
                  <m:sty m:val="p"/>
                </m:rPr>
                <w:rPr>
                  <w:rFonts w:ascii="Cambria Math" w:hAnsi="Cambria Math"/>
                  <w:kern w:val="2"/>
                </w:rPr>
                <m:t>,</m:t>
              </m:r>
            </m:oMath>
            <w:r w:rsidRPr="00A57B74">
              <w:rPr>
                <w:kern w:val="2"/>
              </w:rPr>
              <w:t xml:space="preserve"> then</w:t>
            </w:r>
          </w:p>
        </w:tc>
      </w:tr>
      <w:tr w:rsidR="007D716A" w:rsidRPr="00A57B74" w14:paraId="3810968E" w14:textId="77777777" w:rsidTr="001F1E24">
        <w:tc>
          <w:tcPr>
            <w:tcW w:w="269" w:type="pct"/>
            <w:tcBorders>
              <w:top w:val="nil"/>
              <w:left w:val="nil"/>
              <w:bottom w:val="nil"/>
              <w:right w:val="nil"/>
            </w:tcBorders>
            <w:hideMark/>
          </w:tcPr>
          <w:p w14:paraId="1E06F380" w14:textId="77777777" w:rsidR="007D716A" w:rsidRPr="00A57B74" w:rsidRDefault="007D716A" w:rsidP="001F1E24">
            <w:pPr>
              <w:pStyle w:val="a8"/>
              <w:ind w:firstLine="31"/>
              <w:jc w:val="right"/>
              <w:rPr>
                <w:kern w:val="2"/>
              </w:rPr>
            </w:pPr>
            <w:r w:rsidRPr="00A57B74">
              <w:rPr>
                <w:kern w:val="2"/>
              </w:rPr>
              <w:t>14</w:t>
            </w:r>
          </w:p>
        </w:tc>
        <w:tc>
          <w:tcPr>
            <w:tcW w:w="4731" w:type="pct"/>
            <w:tcBorders>
              <w:top w:val="nil"/>
              <w:left w:val="nil"/>
              <w:bottom w:val="nil"/>
              <w:right w:val="nil"/>
            </w:tcBorders>
            <w:hideMark/>
          </w:tcPr>
          <w:p w14:paraId="0BB84A8C" w14:textId="2BDCBA4A" w:rsidR="007D716A" w:rsidRPr="00A57B74" w:rsidRDefault="007D716A" w:rsidP="001F1E24">
            <w:pPr>
              <w:pStyle w:val="a8"/>
              <w:rPr>
                <w:kern w:val="2"/>
              </w:rPr>
            </w:pPr>
            <w:r w:rsidRPr="00A57B74">
              <w:rPr>
                <w:kern w:val="2"/>
              </w:rPr>
              <w:t xml:space="preserve">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r>
                <m:rPr>
                  <m:sty m:val="p"/>
                </m:rPr>
                <w:rPr>
                  <w:rFonts w:ascii="Cambria Math" w:hAnsi="Cambria Math"/>
                </w:rPr>
                <m:t>←</m:t>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w:t>
            </w:r>
          </w:p>
        </w:tc>
      </w:tr>
      <w:tr w:rsidR="007D716A" w:rsidRPr="00A57B74" w14:paraId="6FE33E1B" w14:textId="77777777" w:rsidTr="001F1E24">
        <w:tc>
          <w:tcPr>
            <w:tcW w:w="269" w:type="pct"/>
            <w:tcBorders>
              <w:top w:val="nil"/>
              <w:left w:val="nil"/>
              <w:bottom w:val="nil"/>
              <w:right w:val="nil"/>
            </w:tcBorders>
            <w:hideMark/>
          </w:tcPr>
          <w:p w14:paraId="6F6C9A2D" w14:textId="77777777" w:rsidR="007D716A" w:rsidRPr="00A57B74" w:rsidRDefault="007D716A" w:rsidP="001F1E24">
            <w:pPr>
              <w:pStyle w:val="a8"/>
              <w:ind w:firstLine="31"/>
              <w:jc w:val="right"/>
              <w:rPr>
                <w:kern w:val="2"/>
              </w:rPr>
            </w:pPr>
            <w:r w:rsidRPr="00A57B74">
              <w:rPr>
                <w:kern w:val="2"/>
              </w:rPr>
              <w:t>15</w:t>
            </w:r>
          </w:p>
        </w:tc>
        <w:tc>
          <w:tcPr>
            <w:tcW w:w="4731" w:type="pct"/>
            <w:tcBorders>
              <w:top w:val="nil"/>
              <w:left w:val="nil"/>
              <w:bottom w:val="nil"/>
              <w:right w:val="nil"/>
            </w:tcBorders>
            <w:hideMark/>
          </w:tcPr>
          <w:p w14:paraId="3463B353" w14:textId="4DE37529" w:rsidR="007D716A" w:rsidRPr="00A57B74" w:rsidRDefault="007D716A" w:rsidP="001F1E24">
            <w:pPr>
              <w:pStyle w:val="a8"/>
              <w:rPr>
                <w:kern w:val="2"/>
              </w:rPr>
            </w:pPr>
            <w:r w:rsidRPr="00A57B74">
              <w:rPr>
                <w:kern w:val="2"/>
              </w:rPr>
              <w:t xml:space="preserve">          </w:t>
            </w:r>
            <m:oMath>
              <m:r>
                <w:rPr>
                  <w:rFonts w:ascii="Cambria Math" w:hAnsi="Cambria Math"/>
                  <w:kern w:val="2"/>
                </w:rPr>
                <m:t>CB</m:t>
              </m:r>
              <m:r>
                <m:rPr>
                  <m:sty m:val="p"/>
                </m:rPr>
                <w:rPr>
                  <w:rFonts w:ascii="Cambria Math" w:hAnsi="Cambria Math"/>
                </w:rPr>
                <m:t>←</m:t>
              </m:r>
              <m:r>
                <w:rPr>
                  <w:rFonts w:ascii="Cambria Math" w:hAnsi="Cambria Math"/>
                  <w:kern w:val="2"/>
                </w:rPr>
                <m:t>PM</m:t>
              </m:r>
            </m:oMath>
            <w:r w:rsidRPr="00A57B74">
              <w:rPr>
                <w:kern w:val="2"/>
              </w:rPr>
              <w:t>;</w:t>
            </w:r>
          </w:p>
        </w:tc>
      </w:tr>
      <w:tr w:rsidR="007D716A" w:rsidRPr="00A57B74" w14:paraId="07250D49" w14:textId="77777777" w:rsidTr="001F1E24">
        <w:tc>
          <w:tcPr>
            <w:tcW w:w="269" w:type="pct"/>
            <w:tcBorders>
              <w:top w:val="nil"/>
              <w:left w:val="nil"/>
              <w:bottom w:val="nil"/>
              <w:right w:val="nil"/>
            </w:tcBorders>
            <w:hideMark/>
          </w:tcPr>
          <w:p w14:paraId="7BD29288" w14:textId="77777777" w:rsidR="007D716A" w:rsidRPr="00A57B74" w:rsidRDefault="007D716A" w:rsidP="001F1E24">
            <w:pPr>
              <w:pStyle w:val="a8"/>
              <w:ind w:firstLine="31"/>
              <w:jc w:val="right"/>
              <w:rPr>
                <w:kern w:val="2"/>
              </w:rPr>
            </w:pPr>
            <w:r w:rsidRPr="00A57B74">
              <w:rPr>
                <w:kern w:val="2"/>
              </w:rPr>
              <w:t>16</w:t>
            </w:r>
          </w:p>
        </w:tc>
        <w:tc>
          <w:tcPr>
            <w:tcW w:w="4731" w:type="pct"/>
            <w:tcBorders>
              <w:top w:val="nil"/>
              <w:left w:val="nil"/>
              <w:bottom w:val="nil"/>
              <w:right w:val="nil"/>
            </w:tcBorders>
            <w:hideMark/>
          </w:tcPr>
          <w:p w14:paraId="584C6E01" w14:textId="2A127C4A" w:rsidR="007D716A" w:rsidRPr="00A57B74" w:rsidRDefault="007D716A" w:rsidP="001F1E24">
            <w:pPr>
              <w:pStyle w:val="a8"/>
              <w:rPr>
                <w:kern w:val="2"/>
              </w:rPr>
            </w:pPr>
            <w:r w:rsidRPr="00A57B74">
              <w:rPr>
                <w:kern w:val="2"/>
              </w:rPr>
              <w:t xml:space="preserve">          </w:t>
            </w:r>
            <m:oMath>
              <m:r>
                <w:rPr>
                  <w:rFonts w:ascii="Cambria Math" w:hAnsi="Cambria Math"/>
                  <w:kern w:val="2"/>
                </w:rPr>
                <m:t>improvement</m:t>
              </m:r>
              <m:r>
                <m:rPr>
                  <m:sty m:val="p"/>
                </m:rPr>
                <w:rPr>
                  <w:rFonts w:ascii="Cambria Math" w:hAnsi="Cambria Math"/>
                </w:rPr>
                <m:t>←</m:t>
              </m:r>
              <m:r>
                <w:rPr>
                  <w:rFonts w:ascii="Cambria Math" w:hAnsi="Cambria Math"/>
                  <w:kern w:val="2"/>
                </w:rPr>
                <m:t>1</m:t>
              </m:r>
            </m:oMath>
            <w:r w:rsidRPr="00A57B74">
              <w:rPr>
                <w:kern w:val="2"/>
              </w:rPr>
              <w:t>;</w:t>
            </w:r>
          </w:p>
        </w:tc>
      </w:tr>
      <w:tr w:rsidR="007D716A" w:rsidRPr="00A57B74" w14:paraId="2EEB2912" w14:textId="77777777" w:rsidTr="001F1E24">
        <w:tc>
          <w:tcPr>
            <w:tcW w:w="269" w:type="pct"/>
            <w:tcBorders>
              <w:top w:val="nil"/>
              <w:left w:val="nil"/>
              <w:bottom w:val="nil"/>
              <w:right w:val="nil"/>
            </w:tcBorders>
            <w:hideMark/>
          </w:tcPr>
          <w:p w14:paraId="337B52BB" w14:textId="77777777" w:rsidR="007D716A" w:rsidRPr="00A57B74" w:rsidRDefault="007D716A" w:rsidP="001F1E24">
            <w:pPr>
              <w:pStyle w:val="a8"/>
              <w:ind w:firstLine="31"/>
              <w:jc w:val="right"/>
              <w:rPr>
                <w:kern w:val="2"/>
              </w:rPr>
            </w:pPr>
            <w:r w:rsidRPr="00A57B74">
              <w:rPr>
                <w:kern w:val="2"/>
              </w:rPr>
              <w:t>17</w:t>
            </w:r>
          </w:p>
        </w:tc>
        <w:tc>
          <w:tcPr>
            <w:tcW w:w="4731" w:type="pct"/>
            <w:tcBorders>
              <w:top w:val="nil"/>
              <w:left w:val="nil"/>
              <w:bottom w:val="nil"/>
              <w:right w:val="nil"/>
            </w:tcBorders>
            <w:hideMark/>
          </w:tcPr>
          <w:p w14:paraId="1D21A607" w14:textId="77777777" w:rsidR="007D716A" w:rsidRPr="00A57B74" w:rsidRDefault="007D716A" w:rsidP="001F1E24">
            <w:pPr>
              <w:pStyle w:val="a8"/>
              <w:rPr>
                <w:kern w:val="2"/>
              </w:rPr>
            </w:pPr>
            <w:r w:rsidRPr="00A57B74">
              <w:rPr>
                <w:kern w:val="2"/>
              </w:rPr>
              <w:t xml:space="preserve">       End if</w:t>
            </w:r>
          </w:p>
        </w:tc>
      </w:tr>
      <w:tr w:rsidR="007D716A" w:rsidRPr="00A57B74" w14:paraId="547482E5" w14:textId="77777777" w:rsidTr="001F1E24">
        <w:tc>
          <w:tcPr>
            <w:tcW w:w="269" w:type="pct"/>
            <w:tcBorders>
              <w:top w:val="nil"/>
              <w:left w:val="nil"/>
              <w:bottom w:val="nil"/>
              <w:right w:val="nil"/>
            </w:tcBorders>
            <w:hideMark/>
          </w:tcPr>
          <w:p w14:paraId="0E9358CE" w14:textId="77777777" w:rsidR="007D716A" w:rsidRPr="00A57B74" w:rsidRDefault="007D716A" w:rsidP="001F1E24">
            <w:pPr>
              <w:pStyle w:val="a8"/>
              <w:ind w:firstLine="31"/>
              <w:jc w:val="right"/>
              <w:rPr>
                <w:kern w:val="2"/>
              </w:rPr>
            </w:pPr>
            <w:r w:rsidRPr="00A57B74">
              <w:rPr>
                <w:kern w:val="2"/>
              </w:rPr>
              <w:t>18</w:t>
            </w:r>
          </w:p>
        </w:tc>
        <w:tc>
          <w:tcPr>
            <w:tcW w:w="4731" w:type="pct"/>
            <w:tcBorders>
              <w:top w:val="nil"/>
              <w:left w:val="nil"/>
              <w:bottom w:val="nil"/>
              <w:right w:val="nil"/>
            </w:tcBorders>
            <w:hideMark/>
          </w:tcPr>
          <w:p w14:paraId="45C29254" w14:textId="77777777" w:rsidR="007D716A" w:rsidRPr="00A57B74" w:rsidRDefault="007D716A" w:rsidP="001F1E24">
            <w:pPr>
              <w:pStyle w:val="a8"/>
              <w:ind w:firstLineChars="200" w:firstLine="420"/>
              <w:rPr>
                <w:kern w:val="2"/>
              </w:rPr>
            </w:pPr>
            <w:r w:rsidRPr="00A57B74">
              <w:rPr>
                <w:kern w:val="2"/>
              </w:rPr>
              <w:t>End for</w:t>
            </w:r>
          </w:p>
        </w:tc>
      </w:tr>
      <w:tr w:rsidR="007D716A" w:rsidRPr="00A57B74" w14:paraId="11076E7F" w14:textId="77777777" w:rsidTr="001F1E24">
        <w:tc>
          <w:tcPr>
            <w:tcW w:w="269" w:type="pct"/>
            <w:tcBorders>
              <w:top w:val="nil"/>
              <w:left w:val="nil"/>
              <w:bottom w:val="nil"/>
              <w:right w:val="nil"/>
            </w:tcBorders>
            <w:hideMark/>
          </w:tcPr>
          <w:p w14:paraId="14CE77FE" w14:textId="77777777" w:rsidR="007D716A" w:rsidRPr="00A57B74" w:rsidRDefault="007D716A" w:rsidP="001F1E24">
            <w:pPr>
              <w:pStyle w:val="a8"/>
              <w:ind w:firstLine="31"/>
              <w:jc w:val="right"/>
              <w:rPr>
                <w:kern w:val="2"/>
              </w:rPr>
            </w:pPr>
            <w:r w:rsidRPr="00A57B74">
              <w:rPr>
                <w:kern w:val="2"/>
              </w:rPr>
              <w:t>19</w:t>
            </w:r>
          </w:p>
        </w:tc>
        <w:tc>
          <w:tcPr>
            <w:tcW w:w="4731" w:type="pct"/>
            <w:tcBorders>
              <w:top w:val="nil"/>
              <w:left w:val="nil"/>
              <w:bottom w:val="nil"/>
              <w:right w:val="nil"/>
            </w:tcBorders>
            <w:hideMark/>
          </w:tcPr>
          <w:p w14:paraId="4FDDF4DC" w14:textId="2236E6EB" w:rsidR="007D716A" w:rsidRPr="00A57B74" w:rsidRDefault="007D716A" w:rsidP="001F1E24">
            <w:pPr>
              <w:pStyle w:val="a8"/>
              <w:ind w:firstLineChars="200" w:firstLine="420"/>
              <w:rPr>
                <w:kern w:val="2"/>
              </w:rPr>
            </w:pPr>
            <w:r w:rsidRPr="00A57B74">
              <w:rPr>
                <w:kern w:val="2"/>
              </w:rPr>
              <w:t xml:space="preserve">If  </w:t>
            </w:r>
            <m:oMath>
              <m:r>
                <w:rPr>
                  <w:rFonts w:ascii="Cambria Math" w:hAnsi="Cambria Math"/>
                  <w:kern w:val="2"/>
                </w:rPr>
                <m:t>improvement</m:t>
              </m:r>
              <m:r>
                <m:rPr>
                  <m:sty m:val="p"/>
                </m:rPr>
                <w:rPr>
                  <w:rFonts w:ascii="Cambria Math" w:hAnsi="Cambria Math"/>
                  <w:kern w:val="2"/>
                </w:rPr>
                <m:t>=1</m:t>
              </m:r>
            </m:oMath>
          </w:p>
        </w:tc>
      </w:tr>
      <w:tr w:rsidR="007D716A" w:rsidRPr="00A57B74" w14:paraId="73217CBD" w14:textId="77777777" w:rsidTr="001F1E24">
        <w:tc>
          <w:tcPr>
            <w:tcW w:w="269" w:type="pct"/>
            <w:tcBorders>
              <w:top w:val="nil"/>
              <w:left w:val="nil"/>
              <w:bottom w:val="nil"/>
              <w:right w:val="nil"/>
            </w:tcBorders>
            <w:hideMark/>
          </w:tcPr>
          <w:p w14:paraId="6526B80E" w14:textId="77777777" w:rsidR="007D716A" w:rsidRPr="00A57B74" w:rsidRDefault="007D716A" w:rsidP="001F1E24">
            <w:pPr>
              <w:pStyle w:val="a8"/>
              <w:ind w:firstLine="31"/>
              <w:jc w:val="right"/>
              <w:rPr>
                <w:kern w:val="2"/>
              </w:rPr>
            </w:pPr>
            <w:r w:rsidRPr="00A57B74">
              <w:rPr>
                <w:kern w:val="2"/>
              </w:rPr>
              <w:t>20</w:t>
            </w:r>
          </w:p>
        </w:tc>
        <w:tc>
          <w:tcPr>
            <w:tcW w:w="4731" w:type="pct"/>
            <w:tcBorders>
              <w:top w:val="nil"/>
              <w:left w:val="nil"/>
              <w:bottom w:val="nil"/>
              <w:right w:val="nil"/>
            </w:tcBorders>
            <w:hideMark/>
          </w:tcPr>
          <w:p w14:paraId="196FDA96" w14:textId="2F459C84" w:rsidR="007D716A" w:rsidRPr="00A57B74" w:rsidRDefault="007D716A" w:rsidP="001F1E24">
            <w:pPr>
              <w:pStyle w:val="a8"/>
              <w:rPr>
                <w:kern w:val="2"/>
              </w:rPr>
            </w:pPr>
            <w:r w:rsidRPr="00A57B74">
              <w:rPr>
                <w:kern w:val="2"/>
              </w:rPr>
              <w:t xml:space="preserve">       </w:t>
            </w:r>
            <m:oMath>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r>
                <m:rPr>
                  <m:sty m:val="p"/>
                </m:rPr>
                <w:rPr>
                  <w:rFonts w:ascii="Cambria Math" w:hAnsi="Cambria Math"/>
                </w:rPr>
                <m:t>←</m:t>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oMath>
            <w:r w:rsidRPr="00A57B74">
              <w:rPr>
                <w:kern w:val="2"/>
              </w:rPr>
              <w:t>;</w:t>
            </w:r>
          </w:p>
        </w:tc>
      </w:tr>
      <w:tr w:rsidR="007D716A" w:rsidRPr="00A57B74" w14:paraId="54B3E90C" w14:textId="77777777" w:rsidTr="001F1E24">
        <w:tc>
          <w:tcPr>
            <w:tcW w:w="269" w:type="pct"/>
            <w:tcBorders>
              <w:top w:val="nil"/>
              <w:left w:val="nil"/>
              <w:bottom w:val="nil"/>
              <w:right w:val="nil"/>
            </w:tcBorders>
            <w:hideMark/>
          </w:tcPr>
          <w:p w14:paraId="66BB4D1A" w14:textId="77777777" w:rsidR="007D716A" w:rsidRPr="00A57B74" w:rsidRDefault="007D716A" w:rsidP="001F1E24">
            <w:pPr>
              <w:pStyle w:val="a8"/>
              <w:ind w:firstLine="31"/>
              <w:jc w:val="right"/>
              <w:rPr>
                <w:kern w:val="2"/>
              </w:rPr>
            </w:pPr>
            <w:r w:rsidRPr="00A57B74">
              <w:rPr>
                <w:kern w:val="2"/>
              </w:rPr>
              <w:t>21</w:t>
            </w:r>
          </w:p>
        </w:tc>
        <w:tc>
          <w:tcPr>
            <w:tcW w:w="4731" w:type="pct"/>
            <w:tcBorders>
              <w:top w:val="nil"/>
              <w:left w:val="nil"/>
              <w:bottom w:val="nil"/>
              <w:right w:val="nil"/>
            </w:tcBorders>
            <w:hideMark/>
          </w:tcPr>
          <w:p w14:paraId="3A89D4C2" w14:textId="1C9230F2" w:rsidR="007D716A" w:rsidRPr="00A57B74" w:rsidRDefault="007D716A" w:rsidP="001F1E24">
            <w:pPr>
              <w:pStyle w:val="a8"/>
              <w:rPr>
                <w:kern w:val="2"/>
              </w:rPr>
            </w:pPr>
            <w:r w:rsidRPr="00A57B74">
              <w:rPr>
                <w:kern w:val="2"/>
              </w:rPr>
              <w:t xml:space="preserve">       </w:t>
            </w:r>
            <m:oMath>
              <m:sSup>
                <m:sSupPr>
                  <m:ctrlPr>
                    <w:rPr>
                      <w:rFonts w:ascii="Cambria Math" w:hAnsi="Cambria Math"/>
                      <w:kern w:val="2"/>
                    </w:rPr>
                  </m:ctrlPr>
                </m:sSupPr>
                <m:e>
                  <m:r>
                    <w:rPr>
                      <w:rFonts w:ascii="Cambria Math" w:hAnsi="Cambria Math"/>
                      <w:kern w:val="2"/>
                    </w:rPr>
                    <m:t>S</m:t>
                  </m:r>
                </m:e>
                <m:sup>
                  <m:r>
                    <m:rPr>
                      <m:sty m:val="p"/>
                    </m:rPr>
                    <w:rPr>
                      <w:rFonts w:ascii="Cambria Math" w:hAnsi="Cambria Math"/>
                      <w:kern w:val="2"/>
                    </w:rPr>
                    <m:t>'</m:t>
                  </m:r>
                </m:sup>
              </m:sSup>
              <m:d>
                <m:dPr>
                  <m:ctrlPr>
                    <w:rPr>
                      <w:rFonts w:ascii="Cambria Math" w:hAnsi="Cambria Math"/>
                      <w:kern w:val="2"/>
                    </w:rPr>
                  </m:ctrlPr>
                </m:dPr>
                <m:e>
                  <m:r>
                    <w:rPr>
                      <w:rFonts w:ascii="Cambria Math" w:hAnsi="Cambria Math"/>
                      <w:kern w:val="2"/>
                    </w:rPr>
                    <m:t>i</m:t>
                  </m:r>
                </m:e>
              </m:d>
              <m:r>
                <m:rPr>
                  <m:sty m:val="p"/>
                </m:rPr>
                <w:rPr>
                  <w:rFonts w:ascii="Cambria Math" w:hAnsi="Cambria Math"/>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r w:rsidRPr="00A57B74">
              <w:rPr>
                <w:kern w:val="2"/>
              </w:rPr>
              <w:t>;</w:t>
            </w:r>
          </w:p>
        </w:tc>
      </w:tr>
      <w:tr w:rsidR="007D716A" w:rsidRPr="00A57B74" w14:paraId="3048D184" w14:textId="77777777" w:rsidTr="001F1E24">
        <w:tc>
          <w:tcPr>
            <w:tcW w:w="269" w:type="pct"/>
            <w:tcBorders>
              <w:top w:val="nil"/>
              <w:left w:val="nil"/>
              <w:bottom w:val="nil"/>
              <w:right w:val="nil"/>
            </w:tcBorders>
            <w:hideMark/>
          </w:tcPr>
          <w:p w14:paraId="150051A5" w14:textId="77777777" w:rsidR="007D716A" w:rsidRPr="00A57B74" w:rsidRDefault="007D716A" w:rsidP="001F1E24">
            <w:pPr>
              <w:pStyle w:val="a8"/>
              <w:ind w:firstLine="31"/>
              <w:jc w:val="right"/>
              <w:rPr>
                <w:kern w:val="2"/>
              </w:rPr>
            </w:pPr>
            <w:r w:rsidRPr="00A57B74">
              <w:rPr>
                <w:kern w:val="2"/>
              </w:rPr>
              <w:t>22</w:t>
            </w:r>
          </w:p>
        </w:tc>
        <w:tc>
          <w:tcPr>
            <w:tcW w:w="4731" w:type="pct"/>
            <w:tcBorders>
              <w:top w:val="nil"/>
              <w:left w:val="nil"/>
              <w:bottom w:val="nil"/>
              <w:right w:val="nil"/>
            </w:tcBorders>
            <w:hideMark/>
          </w:tcPr>
          <w:p w14:paraId="4848EA14" w14:textId="77777777" w:rsidR="007D716A" w:rsidRPr="00A57B74" w:rsidRDefault="007D716A" w:rsidP="001F1E24">
            <w:pPr>
              <w:pStyle w:val="a8"/>
              <w:ind w:firstLineChars="200" w:firstLine="420"/>
              <w:rPr>
                <w:kern w:val="2"/>
              </w:rPr>
            </w:pPr>
            <w:r w:rsidRPr="00A57B74">
              <w:rPr>
                <w:kern w:val="2"/>
              </w:rPr>
              <w:t>End if</w:t>
            </w:r>
          </w:p>
        </w:tc>
      </w:tr>
      <w:tr w:rsidR="007D716A" w:rsidRPr="00A57B74" w14:paraId="67DF813F" w14:textId="77777777" w:rsidTr="001F1E24">
        <w:tc>
          <w:tcPr>
            <w:tcW w:w="269" w:type="pct"/>
            <w:tcBorders>
              <w:top w:val="nil"/>
              <w:left w:val="nil"/>
              <w:bottom w:val="single" w:sz="4" w:space="0" w:color="auto"/>
              <w:right w:val="nil"/>
            </w:tcBorders>
            <w:hideMark/>
          </w:tcPr>
          <w:p w14:paraId="749A7D08" w14:textId="77777777" w:rsidR="007D716A" w:rsidRPr="00A57B74" w:rsidRDefault="007D716A" w:rsidP="001F1E24">
            <w:pPr>
              <w:pStyle w:val="a8"/>
              <w:ind w:firstLine="31"/>
              <w:jc w:val="right"/>
              <w:rPr>
                <w:kern w:val="2"/>
              </w:rPr>
            </w:pPr>
            <w:r w:rsidRPr="00A57B74">
              <w:rPr>
                <w:kern w:val="2"/>
              </w:rPr>
              <w:t>23</w:t>
            </w:r>
          </w:p>
        </w:tc>
        <w:tc>
          <w:tcPr>
            <w:tcW w:w="4731" w:type="pct"/>
            <w:tcBorders>
              <w:top w:val="nil"/>
              <w:left w:val="nil"/>
              <w:bottom w:val="single" w:sz="4" w:space="0" w:color="auto"/>
              <w:right w:val="nil"/>
            </w:tcBorders>
            <w:hideMark/>
          </w:tcPr>
          <w:p w14:paraId="65BB9211" w14:textId="77777777" w:rsidR="007D716A" w:rsidRPr="00A57B74" w:rsidRDefault="007D716A" w:rsidP="001F1E24">
            <w:pPr>
              <w:pStyle w:val="a8"/>
              <w:rPr>
                <w:kern w:val="2"/>
              </w:rPr>
            </w:pPr>
            <w:r w:rsidRPr="00A57B74">
              <w:rPr>
                <w:kern w:val="2"/>
              </w:rPr>
              <w:t>End for</w:t>
            </w:r>
          </w:p>
        </w:tc>
        <w:bookmarkEnd w:id="81"/>
      </w:tr>
    </w:tbl>
    <w:p w14:paraId="046E3D62" w14:textId="77777777" w:rsidR="007D716A" w:rsidRPr="00A57B74" w:rsidRDefault="007D716A" w:rsidP="001F1E24">
      <w:pPr>
        <w:ind w:firstLine="420"/>
      </w:pPr>
    </w:p>
    <w:p w14:paraId="143596DF" w14:textId="5D3A60C2" w:rsidR="007D716A" w:rsidRPr="00A57B74" w:rsidRDefault="007D716A" w:rsidP="001F1E24">
      <w:pPr>
        <w:ind w:firstLine="420"/>
      </w:pPr>
      <w:r w:rsidRPr="00A57B74">
        <w:t xml:space="preserve">In our GA, we use the maximum number of generated schedules in the worst case as the termination condition. The calculation of this value consists of two parts: (1) Every time our decoding procedure (Algorithm 1) is run, it is considered as </w:t>
      </w:r>
      <w:r w:rsidRPr="00A57B74">
        <w:rPr>
          <w:rFonts w:hint="eastAsia"/>
        </w:rPr>
        <w:t>one</w:t>
      </w:r>
      <w:r w:rsidRPr="00A57B74">
        <w:t xml:space="preserve"> schedule is generated </w:t>
      </w:r>
      <w:r>
        <w:rPr>
          <w:noProof/>
        </w:rPr>
        <w:t>(Kolisch &amp; Hartmann, 2006)</w:t>
      </w:r>
      <w:r w:rsidRPr="00A57B74">
        <w:t>. (2) For the local improvement method (Algorithm 3), given an individual, in the worst-case scenario (i.e., only mandatory activities are executed and every possible start time is checked within their total float</w:t>
      </w:r>
      <w:r w:rsidRPr="00A57B74">
        <w:rPr>
          <w:rFonts w:hint="eastAsia"/>
        </w:rPr>
        <w:t>),</w:t>
      </w:r>
      <w:r w:rsidRPr="00A57B74">
        <w:t xml:space="preserve"> the maximum number of evaluated schedules is </w:t>
      </w:r>
      <m:oMath>
        <m:d>
          <m:dPr>
            <m:begChr m:val="⌈"/>
            <m:endChr m:val="⌉"/>
            <m:ctrlPr>
              <w:rPr>
                <w:rFonts w:ascii="Cambria Math" w:hAnsi="Cambria Math"/>
                <w:color w:val="0070C0"/>
              </w:rPr>
            </m:ctrlPr>
          </m:dPr>
          <m:e>
            <m:f>
              <m:fPr>
                <m:ctrlPr>
                  <w:rPr>
                    <w:rFonts w:ascii="Cambria Math" w:hAnsi="Cambria Math"/>
                    <w:i/>
                    <w:color w:val="0070C0"/>
                  </w:rPr>
                </m:ctrlPr>
              </m:fPr>
              <m:num>
                <m:nary>
                  <m:naryPr>
                    <m:chr m:val="∑"/>
                    <m:limLoc m:val="subSup"/>
                    <m:supHide m:val="1"/>
                    <m:ctrlPr>
                      <w:rPr>
                        <w:rFonts w:ascii="Cambria Math" w:hAnsi="Cambria Math"/>
                        <w:i/>
                        <w:color w:val="0070C0"/>
                      </w:rPr>
                    </m:ctrlPr>
                  </m:naryPr>
                  <m:sub>
                    <m:r>
                      <w:rPr>
                        <w:rFonts w:ascii="Cambria Math" w:hAnsi="Cambria Math"/>
                        <w:color w:val="0070C0"/>
                      </w:rPr>
                      <m:t>i</m:t>
                    </m:r>
                    <m:r>
                      <w:rPr>
                        <w:rFonts w:ascii="Cambria Math" w:hAnsi="Cambria Math" w:hint="eastAsia"/>
                        <w:color w:val="0070C0"/>
                      </w:rPr>
                      <m:t>∈</m:t>
                    </m:r>
                    <m:r>
                      <w:rPr>
                        <w:rFonts w:ascii="Cambria Math" w:hAnsi="Cambria Math"/>
                        <w:color w:val="0070C0"/>
                      </w:rPr>
                      <m:t>M</m:t>
                    </m:r>
                  </m:sub>
                  <m:sup/>
                  <m:e>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ls</m:t>
                        </m:r>
                      </m:e>
                      <m:sub>
                        <m:r>
                          <w:rPr>
                            <w:rFonts w:ascii="Cambria Math" w:hAnsi="Cambria Math"/>
                            <w:color w:val="0070C0"/>
                          </w:rPr>
                          <m:t>i</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es</m:t>
                        </m:r>
                      </m:e>
                      <m:sub>
                        <m:r>
                          <w:rPr>
                            <w:rFonts w:ascii="Cambria Math" w:hAnsi="Cambria Math"/>
                            <w:color w:val="0070C0"/>
                          </w:rPr>
                          <m:t>i</m:t>
                        </m:r>
                      </m:sub>
                    </m:sSub>
                    <m:r>
                      <w:rPr>
                        <w:rFonts w:ascii="Cambria Math" w:hAnsi="Cambria Math"/>
                        <w:color w:val="0070C0"/>
                      </w:rPr>
                      <m:t>)</m:t>
                    </m:r>
                  </m:e>
                </m:nary>
              </m:num>
              <m:den>
                <m:r>
                  <w:rPr>
                    <w:rFonts w:ascii="Cambria Math" w:hAnsi="Cambria Math"/>
                    <w:color w:val="0070C0"/>
                  </w:rPr>
                  <m:t>len(M)</m:t>
                </m:r>
              </m:den>
            </m:f>
          </m:e>
        </m:d>
      </m:oMath>
      <w:r w:rsidRPr="00A57B74">
        <w:rPr>
          <w:rFonts w:hint="eastAsia"/>
        </w:rPr>
        <w:t>,</w:t>
      </w:r>
      <w:r w:rsidRPr="00A57B74">
        <w:t xml:space="preserve"> where</w:t>
      </w:r>
      <w:r w:rsidR="00275426">
        <w:t xml:space="preserve"> </w:t>
      </w:r>
      <m:oMath>
        <m:r>
          <w:rPr>
            <w:rFonts w:ascii="Cambria Math" w:hAnsi="Cambria Math"/>
            <w:color w:val="0070C0"/>
          </w:rPr>
          <m:t>len(M)</m:t>
        </m:r>
      </m:oMath>
      <w:r w:rsidRPr="00A57B74">
        <w:t xml:space="preserve"> is the number of mandatory activities.</w:t>
      </w:r>
    </w:p>
    <w:p w14:paraId="66E99A50" w14:textId="77777777" w:rsidR="007D716A" w:rsidRPr="00A57B74" w:rsidRDefault="007D716A" w:rsidP="007D716A">
      <w:pPr>
        <w:pStyle w:val="1"/>
        <w:numPr>
          <w:ilvl w:val="0"/>
          <w:numId w:val="8"/>
        </w:numPr>
        <w:spacing w:before="156" w:after="156"/>
        <w:ind w:left="0" w:firstLine="0"/>
      </w:pPr>
      <w:r w:rsidRPr="00A57B74">
        <w:lastRenderedPageBreak/>
        <w:t>Computational experiments</w:t>
      </w:r>
    </w:p>
    <w:p w14:paraId="2AD1DCD6" w14:textId="77777777" w:rsidR="007D716A" w:rsidRPr="00A57B74" w:rsidRDefault="007D716A" w:rsidP="001F1E24">
      <w:pPr>
        <w:ind w:firstLine="420"/>
      </w:pPr>
      <w:r w:rsidRPr="00A57B74">
        <w:t>Our algorithms have been coded in MATLAB R2014a. The computational experiments are performed on a PC with an Intel Core i5 3.20 GHz CPU using the 64-bit version of Windows 7. In the following subsections, we first introduce the benchmark dataset and algorithmic performance measures. Next</w:t>
      </w:r>
      <w:r w:rsidRPr="00A57B74">
        <w:rPr>
          <w:rFonts w:cs="Times New Roman"/>
        </w:rPr>
        <w:t>,</w:t>
      </w:r>
      <w:r w:rsidRPr="00A57B74">
        <w:t xml:space="preserve"> the parameters of the GA are determined based on the Taguchi method for the DOE. Then, we report the computational results and perform sensitivity analysis. Finally, we compare our GA with the existing metaheuristic algorithm.</w:t>
      </w:r>
    </w:p>
    <w:p w14:paraId="5011B530" w14:textId="77777777" w:rsidR="007D716A" w:rsidRPr="00A57B74" w:rsidRDefault="007D716A" w:rsidP="001F1E24">
      <w:pPr>
        <w:pStyle w:val="2"/>
        <w:spacing w:before="156" w:after="156"/>
      </w:pPr>
      <w:r w:rsidRPr="00A57B74">
        <w:t>Experimental setup</w:t>
      </w:r>
    </w:p>
    <w:p w14:paraId="5260DC29" w14:textId="77777777" w:rsidR="007D716A" w:rsidRPr="00A57B74" w:rsidRDefault="007D716A" w:rsidP="001F1E24">
      <w:pPr>
        <w:ind w:firstLine="420"/>
      </w:pPr>
      <w:r w:rsidRPr="00A57B74">
        <w:rPr>
          <w:kern w:val="0"/>
        </w:rPr>
        <w:t xml:space="preserve">The benchmark dataset used in our experiments is obtained by extending the PSPLIB </w:t>
      </w:r>
      <w:r>
        <w:rPr>
          <w:noProof/>
          <w:kern w:val="0"/>
        </w:rPr>
        <w:t>(Kolisch &amp; Sprecher, 1996)</w:t>
      </w:r>
      <w:r w:rsidRPr="00A57B74">
        <w:rPr>
          <w:kern w:val="0"/>
        </w:rPr>
        <w:t xml:space="preserve"> such that the instances in the PSPLIB have flexible structures. Specifically, </w:t>
      </w:r>
      <w:r w:rsidRPr="00A57B74">
        <w:t xml:space="preserve">we select the J30, J60, and J120 datasets, which contain a total of </w:t>
      </w:r>
      <m:oMath>
        <m:r>
          <m:rPr>
            <m:sty m:val="p"/>
          </m:rPr>
          <w:rPr>
            <w:rFonts w:ascii="Cambria Math" w:hAnsi="Cambria Math"/>
            <w:kern w:val="0"/>
          </w:rPr>
          <m:t>480+480+600=1560</m:t>
        </m:r>
      </m:oMath>
      <w:r w:rsidRPr="00A57B74">
        <w:rPr>
          <w:kern w:val="0"/>
        </w:rPr>
        <w:t xml:space="preserve"> </w:t>
      </w:r>
      <w:r w:rsidRPr="00A57B74">
        <w:t>instances</w:t>
      </w:r>
      <w:r w:rsidRPr="00A57B74">
        <w:rPr>
          <w:kern w:val="0"/>
        </w:rPr>
        <w:t xml:space="preserve">, </w:t>
      </w:r>
      <w:r w:rsidRPr="00A57B74">
        <w:t xml:space="preserve">from the PSPLIB. The original instances in the PSPLIB are generated by systematically varying some control parameters. The representative parameters include network complexity (NC), resource factor (RF) and resource strength (RS). The NC reflects the average number of immediate successors of an activity </w:t>
      </w:r>
      <w:r>
        <w:rPr>
          <w:noProof/>
        </w:rPr>
        <w:t>(Davis, 1975)</w:t>
      </w:r>
      <w:r w:rsidRPr="00A57B74">
        <w:t xml:space="preserve">. The RF measures the average number of resources required by each activity. The RS describes </w:t>
      </w:r>
      <w:bookmarkStart w:id="82" w:name="OLE_LINK7"/>
      <w:bookmarkStart w:id="83" w:name="OLE_LINK18"/>
      <w:r w:rsidRPr="00A57B74">
        <w:t>the scarceness</w:t>
      </w:r>
      <w:r w:rsidRPr="00A57B74" w:rsidDel="00723FAF">
        <w:t xml:space="preserve"> </w:t>
      </w:r>
      <w:r w:rsidRPr="00A57B74">
        <w:t xml:space="preserve">of resource capabilities </w:t>
      </w:r>
      <w:bookmarkEnd w:id="82"/>
      <w:bookmarkEnd w:id="83"/>
      <w:r>
        <w:rPr>
          <w:noProof/>
        </w:rPr>
        <w:t>(Cooper, 1976)</w:t>
      </w:r>
      <w:r w:rsidRPr="00A57B74">
        <w:t xml:space="preserve">. </w:t>
      </w:r>
    </w:p>
    <w:p w14:paraId="68EAF60C" w14:textId="77777777" w:rsidR="007D716A" w:rsidRPr="00A57B74" w:rsidRDefault="007D716A" w:rsidP="001F1E24">
      <w:pPr>
        <w:ind w:firstLine="420"/>
      </w:pPr>
      <w:r w:rsidRPr="00A57B74">
        <w:t xml:space="preserve">Each instance in the PSPLIB is extended according to the parameter settings in Table 2, where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E</m:t>
            </m:r>
          </m:sup>
        </m:sSup>
      </m:oMath>
      <w:r w:rsidRPr="00A57B74">
        <w:t xml:space="preserve"> represents the number of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Q</m:t>
            </m:r>
          </m:sup>
        </m:sSup>
      </m:oMath>
      <w:r w:rsidRPr="00A57B74">
        <w:t xml:space="preserve"> indicates the number of optional activities in the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C</m:t>
            </m:r>
          </m:sup>
        </m:sSup>
      </m:oMath>
      <w:r w:rsidRPr="00A57B74">
        <w:t xml:space="preserve"> is the number of optional activities that trigger dependent activities, and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B</m:t>
            </m:r>
          </m:sup>
        </m:sSup>
      </m:oMath>
      <w:r w:rsidRPr="00A57B74">
        <w:t xml:space="preserve"> denotes the number of dependent activities of an optional activity. For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w:t>
      </w:r>
      <w:r w:rsidRPr="00A57B74">
        <w:t xml:space="preserve"> </w:t>
      </w:r>
      <m:oMath>
        <m:sSup>
          <m:sSupPr>
            <m:ctrlPr>
              <w:rPr>
                <w:rFonts w:ascii="Cambria Math" w:hAnsi="Cambria Math"/>
                <w:i/>
              </w:rPr>
            </m:ctrlPr>
          </m:sSupPr>
          <m:e>
            <m:r>
              <w:rPr>
                <w:rFonts w:ascii="Cambria Math" w:hAnsi="Cambria Math"/>
              </w:rPr>
              <m:t>N</m:t>
            </m:r>
          </m:e>
          <m:sup>
            <m:r>
              <w:rPr>
                <w:rFonts w:ascii="Cambria Math" w:hAnsi="Cambria Math"/>
              </w:rPr>
              <m:t>C</m:t>
            </m:r>
          </m:sup>
        </m:sSup>
      </m:oMath>
      <w:r w:rsidRPr="00A57B74">
        <w:t xml:space="preserve"> </w:t>
      </w:r>
      <w:r w:rsidRPr="00A57B74">
        <w:rPr>
          <w:rFonts w:cs="Times New Roman"/>
        </w:rPr>
        <w:t xml:space="preserve">and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their values are generated by following </w:t>
      </w:r>
      <w:r>
        <w:rPr>
          <w:noProof/>
        </w:rPr>
        <w:t>Kellenbrink and Helber (2015)</w:t>
      </w:r>
      <w:r w:rsidRPr="00A57B74">
        <w:t xml:space="preserve">. </w:t>
      </w:r>
      <w:r w:rsidRPr="00A57B74">
        <w:rPr>
          <w:rFonts w:hint="eastAsia"/>
        </w:rPr>
        <w:t>F</w:t>
      </w:r>
      <w:r w:rsidRPr="00A57B74">
        <w:t xml:space="preserve">or each instance in the PSPLIB, we randomly choose an activity and let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rPr>
          <w:rFonts w:hint="eastAsia"/>
        </w:rPr>
        <w:t xml:space="preserve"> </w:t>
      </w:r>
      <w:r w:rsidRPr="00A57B74">
        <w:t xml:space="preserve">of its successor activities act as </w:t>
      </w:r>
      <w:r w:rsidRPr="00A57B74">
        <w:rPr>
          <w:szCs w:val="24"/>
        </w:rPr>
        <w:t>optional activities. These optional activities form an optional activity set that correspond</w:t>
      </w:r>
      <w:r w:rsidRPr="00A57B74">
        <w:rPr>
          <w:rFonts w:hint="eastAsia"/>
          <w:szCs w:val="24"/>
        </w:rPr>
        <w:t>s</w:t>
      </w:r>
      <w:r w:rsidRPr="00A57B74">
        <w:rPr>
          <w:szCs w:val="24"/>
        </w:rPr>
        <w:t xml:space="preserve"> to a </w:t>
      </w:r>
      <w:r w:rsidRPr="00A57B74">
        <w:t>choice</w:t>
      </w:r>
      <w:r w:rsidRPr="00A57B74">
        <w:rPr>
          <w:szCs w:val="24"/>
        </w:rPr>
        <w:t xml:space="preserve">. This process is repeated until we get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 xml:space="preserve"> </w:t>
      </w:r>
      <w:r w:rsidRPr="00A57B74">
        <w:t xml:space="preserve">disjoint </w:t>
      </w:r>
      <w:r w:rsidRPr="00A57B74">
        <w:rPr>
          <w:szCs w:val="24"/>
        </w:rPr>
        <w:t>optional activity sets</w:t>
      </w:r>
      <w:r w:rsidRPr="00A57B74">
        <w:t xml:space="preserve">. </w:t>
      </w:r>
    </w:p>
    <w:p w14:paraId="18EE0C71" w14:textId="77777777" w:rsidR="007D716A" w:rsidRPr="00A57B74" w:rsidRDefault="007D716A" w:rsidP="001F1E24">
      <w:pPr>
        <w:ind w:firstLine="420"/>
      </w:pPr>
      <w:r w:rsidRPr="00A57B74">
        <w:t xml:space="preserve">We also need to determine which optional activities trigger dependent activities and which activities are dependent activities of these optional activities. Specifically, </w:t>
      </w:r>
      <w:r w:rsidRPr="00A57B74">
        <w:rPr>
          <w:rFonts w:hint="eastAsia"/>
        </w:rPr>
        <w:t>for</w:t>
      </w:r>
      <w:r w:rsidRPr="00A57B74">
        <w:t xml:space="preserve"> </w:t>
      </w:r>
      <w:r w:rsidRPr="00A57B74">
        <w:rPr>
          <w:rFonts w:hint="eastAsia"/>
        </w:rPr>
        <w:t>each</w:t>
      </w:r>
      <w:r w:rsidRPr="00A57B74">
        <w:t xml:space="preserve"> </w:t>
      </w:r>
      <w:r w:rsidRPr="00A57B74">
        <w:rPr>
          <w:rFonts w:hint="eastAsia"/>
        </w:rPr>
        <w:t xml:space="preserve">instance, </w:t>
      </w:r>
      <w:r w:rsidRPr="00A57B74">
        <w:t xml:space="preserve">we randomly select an optional activity from </w:t>
      </w:r>
      <m:oMath>
        <m:r>
          <w:rPr>
            <w:rFonts w:ascii="Cambria Math" w:hAnsi="Cambria Math" w:cs="Times New Roman"/>
          </w:rPr>
          <m:t>Q</m:t>
        </m:r>
      </m:oMath>
      <w:r w:rsidRPr="00A57B74">
        <w:t xml:space="preserve">. We then identify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dependent activities that are triggered by the selected optional activity and ensure that the dependent activities are not in the set </w:t>
      </w:r>
      <m:oMath>
        <m:r>
          <w:rPr>
            <w:rFonts w:ascii="Cambria Math" w:hAnsi="Cambria Math" w:cs="Times New Roman"/>
          </w:rPr>
          <m:t>Q</m:t>
        </m:r>
      </m:oMath>
      <w:r w:rsidRPr="00A57B74">
        <w:t xml:space="preserve">. The above process is repeated until </w:t>
      </w:r>
      <m:oMath>
        <m:sSup>
          <m:sSupPr>
            <m:ctrlPr>
              <w:rPr>
                <w:rFonts w:ascii="Cambria Math" w:hAnsi="Cambria Math"/>
                <w:noProof/>
              </w:rPr>
            </m:ctrlPr>
          </m:sSupPr>
          <m:e>
            <m:r>
              <w:rPr>
                <w:rFonts w:ascii="Cambria Math" w:hAnsi="Cambria Math"/>
                <w:noProof/>
              </w:rPr>
              <m:t>N</m:t>
            </m:r>
          </m:e>
          <m:sup>
            <m:r>
              <w:rPr>
                <w:rFonts w:ascii="Cambria Math" w:hAnsi="Cambria Math"/>
                <w:noProof/>
              </w:rPr>
              <m:t>C</m:t>
            </m:r>
          </m:sup>
        </m:sSup>
      </m:oMath>
      <w:r w:rsidRPr="00A57B74">
        <w:t xml:space="preserve"> optional activities and their dependent activities are obtained. </w:t>
      </w:r>
      <w:r w:rsidRPr="00A57B74">
        <w:lastRenderedPageBreak/>
        <w:t>The remaining activities except for the optional and dependent activities are mandatory activities.</w:t>
      </w:r>
    </w:p>
    <w:p w14:paraId="7F601BF8" w14:textId="05973916" w:rsidR="007D716A" w:rsidRPr="00A57B74" w:rsidRDefault="007D716A" w:rsidP="001F1E24">
      <w:pPr>
        <w:pStyle w:val="a4"/>
        <w:keepNext/>
        <w:ind w:firstLine="420"/>
      </w:pPr>
      <w:r w:rsidRPr="00A57B74">
        <w:t xml:space="preserve">Table </w:t>
      </w:r>
      <w:r w:rsidR="00ED3E8A">
        <w:fldChar w:fldCharType="begin"/>
      </w:r>
      <w:r w:rsidR="00ED3E8A">
        <w:instrText xml:space="preserve"> SEQ Table \* ARABIC </w:instrText>
      </w:r>
      <w:r w:rsidR="00ED3E8A">
        <w:fldChar w:fldCharType="separate"/>
      </w:r>
      <w:r w:rsidR="00B26F87">
        <w:rPr>
          <w:noProof/>
        </w:rPr>
        <w:t>2</w:t>
      </w:r>
      <w:r w:rsidR="00ED3E8A">
        <w:rPr>
          <w:noProof/>
        </w:rPr>
        <w:fldChar w:fldCharType="end"/>
      </w:r>
      <w:r w:rsidRPr="00A57B74">
        <w:t>. Parameter settings for each instance</w:t>
      </w:r>
    </w:p>
    <w:tbl>
      <w:tblPr>
        <w:tblW w:w="4294" w:type="pct"/>
        <w:jc w:val="center"/>
        <w:tblBorders>
          <w:top w:val="single" w:sz="4" w:space="0" w:color="auto"/>
          <w:bottom w:val="single" w:sz="4" w:space="0" w:color="auto"/>
        </w:tblBorders>
        <w:tblLook w:val="04A0" w:firstRow="1" w:lastRow="0" w:firstColumn="1" w:lastColumn="0" w:noHBand="0" w:noVBand="1"/>
      </w:tblPr>
      <w:tblGrid>
        <w:gridCol w:w="1220"/>
        <w:gridCol w:w="1217"/>
        <w:gridCol w:w="1217"/>
        <w:gridCol w:w="1217"/>
        <w:gridCol w:w="1217"/>
        <w:gridCol w:w="1215"/>
      </w:tblGrid>
      <w:tr w:rsidR="007D716A" w:rsidRPr="00A57B74" w14:paraId="4098DB0F" w14:textId="77777777" w:rsidTr="001F1E24">
        <w:trPr>
          <w:trHeight w:val="436"/>
          <w:jc w:val="center"/>
        </w:trPr>
        <w:tc>
          <w:tcPr>
            <w:tcW w:w="836" w:type="pct"/>
            <w:tcBorders>
              <w:top w:val="single" w:sz="4" w:space="0" w:color="auto"/>
              <w:left w:val="nil"/>
              <w:bottom w:val="single" w:sz="4" w:space="0" w:color="auto"/>
              <w:right w:val="nil"/>
            </w:tcBorders>
            <w:vAlign w:val="center"/>
            <w:hideMark/>
          </w:tcPr>
          <w:p w14:paraId="251DFFE4" w14:textId="77777777" w:rsidR="007D716A" w:rsidRPr="00A57B74" w:rsidRDefault="007D716A" w:rsidP="001F1E24">
            <w:pPr>
              <w:spacing w:line="240" w:lineRule="auto"/>
              <w:ind w:firstLineChars="0" w:firstLine="0"/>
              <w:jc w:val="center"/>
            </w:pPr>
            <w:r w:rsidRPr="00A57B74">
              <w:t>Dataset</w:t>
            </w:r>
          </w:p>
        </w:tc>
        <w:tc>
          <w:tcPr>
            <w:tcW w:w="833" w:type="pct"/>
            <w:tcBorders>
              <w:top w:val="single" w:sz="4" w:space="0" w:color="auto"/>
              <w:left w:val="nil"/>
              <w:bottom w:val="single" w:sz="4" w:space="0" w:color="auto"/>
              <w:right w:val="nil"/>
            </w:tcBorders>
            <w:vAlign w:val="center"/>
            <w:hideMark/>
          </w:tcPr>
          <w:p w14:paraId="0AEE9EFB" w14:textId="77777777" w:rsidR="007D716A" w:rsidRPr="00A57B74" w:rsidRDefault="007D716A" w:rsidP="001F1E24">
            <w:pPr>
              <w:spacing w:line="240" w:lineRule="auto"/>
              <w:ind w:firstLine="420"/>
              <w:jc w:val="center"/>
              <w:rPr>
                <w:i/>
              </w:rPr>
            </w:pPr>
            <m:oMathPara>
              <m:oMath>
                <m:r>
                  <w:rPr>
                    <w:rFonts w:ascii="Cambria Math" w:hAnsi="Cambria Math"/>
                  </w:rPr>
                  <m:t>|N|</m:t>
                </m:r>
              </m:oMath>
            </m:oMathPara>
          </w:p>
        </w:tc>
        <w:tc>
          <w:tcPr>
            <w:tcW w:w="833" w:type="pct"/>
            <w:tcBorders>
              <w:top w:val="single" w:sz="4" w:space="0" w:color="auto"/>
              <w:left w:val="nil"/>
              <w:bottom w:val="single" w:sz="4" w:space="0" w:color="auto"/>
              <w:right w:val="nil"/>
            </w:tcBorders>
            <w:vAlign w:val="center"/>
            <w:hideMark/>
          </w:tcPr>
          <w:p w14:paraId="7F55ABCB" w14:textId="77777777" w:rsidR="007D716A" w:rsidRPr="00A57B74" w:rsidRDefault="00ED3E8A"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833" w:type="pct"/>
            <w:tcBorders>
              <w:top w:val="single" w:sz="4" w:space="0" w:color="auto"/>
              <w:left w:val="nil"/>
              <w:bottom w:val="single" w:sz="4" w:space="0" w:color="auto"/>
              <w:right w:val="nil"/>
            </w:tcBorders>
            <w:vAlign w:val="center"/>
            <w:hideMark/>
          </w:tcPr>
          <w:p w14:paraId="14AC75D2" w14:textId="77777777" w:rsidR="007D716A" w:rsidRPr="00A57B74" w:rsidRDefault="00ED3E8A"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833" w:type="pct"/>
            <w:tcBorders>
              <w:top w:val="single" w:sz="4" w:space="0" w:color="auto"/>
              <w:left w:val="nil"/>
              <w:bottom w:val="single" w:sz="4" w:space="0" w:color="auto"/>
              <w:right w:val="nil"/>
            </w:tcBorders>
            <w:vAlign w:val="center"/>
            <w:hideMark/>
          </w:tcPr>
          <w:p w14:paraId="3730C27F" w14:textId="77777777" w:rsidR="007D716A" w:rsidRPr="00A57B74" w:rsidRDefault="00ED3E8A"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833" w:type="pct"/>
            <w:tcBorders>
              <w:top w:val="single" w:sz="4" w:space="0" w:color="auto"/>
              <w:left w:val="nil"/>
              <w:bottom w:val="single" w:sz="4" w:space="0" w:color="auto"/>
              <w:right w:val="nil"/>
            </w:tcBorders>
            <w:vAlign w:val="center"/>
            <w:hideMark/>
          </w:tcPr>
          <w:p w14:paraId="64A2475E" w14:textId="77777777" w:rsidR="007D716A" w:rsidRPr="00A57B74" w:rsidRDefault="00ED3E8A" w:rsidP="001F1E24">
            <w:pPr>
              <w:spacing w:line="240" w:lineRule="auto"/>
              <w:ind w:firstLine="420"/>
              <w:jc w:val="center"/>
            </w:pPr>
            <m:oMathPara>
              <m:oMath>
                <m:sSup>
                  <m:sSupPr>
                    <m:ctrlPr>
                      <w:rPr>
                        <w:rFonts w:ascii="Cambria Math" w:hAnsi="Cambria Math"/>
                        <w:i/>
                        <w:iCs/>
                      </w:rPr>
                    </m:ctrlPr>
                  </m:sSupPr>
                  <m:e>
                    <m:r>
                      <w:rPr>
                        <w:rFonts w:ascii="Cambria Math" w:hAnsi="Cambria Math"/>
                      </w:rPr>
                      <m:t>N</m:t>
                    </m:r>
                  </m:e>
                  <m:sup>
                    <m:r>
                      <w:rPr>
                        <w:rFonts w:ascii="Cambria Math" w:hAnsi="Cambria Math"/>
                      </w:rPr>
                      <m:t>B</m:t>
                    </m:r>
                  </m:sup>
                </m:sSup>
              </m:oMath>
            </m:oMathPara>
          </w:p>
        </w:tc>
      </w:tr>
      <w:tr w:rsidR="007D716A" w:rsidRPr="00A57B74" w14:paraId="49E671FD" w14:textId="77777777" w:rsidTr="001F1E24">
        <w:trPr>
          <w:jc w:val="center"/>
        </w:trPr>
        <w:tc>
          <w:tcPr>
            <w:tcW w:w="836" w:type="pct"/>
            <w:tcBorders>
              <w:top w:val="single" w:sz="4" w:space="0" w:color="auto"/>
              <w:left w:val="nil"/>
              <w:bottom w:val="nil"/>
              <w:right w:val="nil"/>
            </w:tcBorders>
            <w:vAlign w:val="center"/>
            <w:hideMark/>
          </w:tcPr>
          <w:p w14:paraId="4318963B" w14:textId="77777777" w:rsidR="007D716A" w:rsidRPr="00A57B74" w:rsidRDefault="007D716A" w:rsidP="001F1E24">
            <w:pPr>
              <w:spacing w:line="240" w:lineRule="auto"/>
              <w:ind w:firstLineChars="0" w:firstLine="0"/>
              <w:jc w:val="center"/>
            </w:pPr>
            <w:r w:rsidRPr="00A57B74">
              <w:t>J30</w:t>
            </w:r>
          </w:p>
        </w:tc>
        <w:tc>
          <w:tcPr>
            <w:tcW w:w="833" w:type="pct"/>
            <w:tcBorders>
              <w:top w:val="single" w:sz="4" w:space="0" w:color="auto"/>
              <w:left w:val="nil"/>
              <w:bottom w:val="nil"/>
              <w:right w:val="nil"/>
            </w:tcBorders>
            <w:vAlign w:val="center"/>
            <w:hideMark/>
          </w:tcPr>
          <w:p w14:paraId="21482FB9" w14:textId="239EE0C6" w:rsidR="007D716A" w:rsidRPr="00E658B4" w:rsidRDefault="007B0C54">
            <w:pPr>
              <w:spacing w:line="240" w:lineRule="auto"/>
              <w:ind w:firstLineChars="0" w:firstLine="0"/>
              <w:jc w:val="center"/>
              <w:rPr>
                <w:color w:val="0070C0"/>
              </w:rPr>
            </w:pPr>
            <w:r w:rsidRPr="00E658B4">
              <w:rPr>
                <w:color w:val="0070C0"/>
              </w:rPr>
              <w:t>32</w:t>
            </w:r>
          </w:p>
        </w:tc>
        <w:tc>
          <w:tcPr>
            <w:tcW w:w="833" w:type="pct"/>
            <w:tcBorders>
              <w:top w:val="single" w:sz="4" w:space="0" w:color="auto"/>
              <w:left w:val="nil"/>
              <w:bottom w:val="nil"/>
              <w:right w:val="nil"/>
            </w:tcBorders>
            <w:vAlign w:val="center"/>
            <w:hideMark/>
          </w:tcPr>
          <w:p w14:paraId="695BA153"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7B48D42D"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3400B92F" w14:textId="77777777" w:rsidR="007D716A" w:rsidRPr="00A57B74" w:rsidRDefault="007D716A" w:rsidP="001F1E24">
            <w:pPr>
              <w:spacing w:line="240" w:lineRule="auto"/>
              <w:ind w:firstLineChars="0" w:firstLine="0"/>
              <w:jc w:val="center"/>
            </w:pPr>
            <w:r w:rsidRPr="00A57B74">
              <w:t>1</w:t>
            </w:r>
          </w:p>
        </w:tc>
        <w:tc>
          <w:tcPr>
            <w:tcW w:w="833" w:type="pct"/>
            <w:tcBorders>
              <w:top w:val="single" w:sz="4" w:space="0" w:color="auto"/>
              <w:left w:val="nil"/>
              <w:bottom w:val="nil"/>
              <w:right w:val="nil"/>
            </w:tcBorders>
            <w:vAlign w:val="center"/>
            <w:hideMark/>
          </w:tcPr>
          <w:p w14:paraId="1ACD1D36" w14:textId="77777777" w:rsidR="007D716A" w:rsidRPr="00A57B74" w:rsidRDefault="007D716A" w:rsidP="001F1E24">
            <w:pPr>
              <w:spacing w:line="240" w:lineRule="auto"/>
              <w:ind w:firstLineChars="0" w:firstLine="0"/>
              <w:jc w:val="center"/>
            </w:pPr>
            <w:r w:rsidRPr="00A57B74">
              <w:t>1</w:t>
            </w:r>
          </w:p>
        </w:tc>
      </w:tr>
      <w:tr w:rsidR="007D716A" w:rsidRPr="00A57B74" w14:paraId="62834FE5" w14:textId="77777777" w:rsidTr="001F1E24">
        <w:trPr>
          <w:jc w:val="center"/>
        </w:trPr>
        <w:tc>
          <w:tcPr>
            <w:tcW w:w="836" w:type="pct"/>
            <w:tcBorders>
              <w:top w:val="nil"/>
              <w:left w:val="nil"/>
              <w:bottom w:val="nil"/>
              <w:right w:val="nil"/>
            </w:tcBorders>
            <w:vAlign w:val="center"/>
            <w:hideMark/>
          </w:tcPr>
          <w:p w14:paraId="28AFDACB" w14:textId="77777777" w:rsidR="007D716A" w:rsidRPr="00A57B74" w:rsidRDefault="007D716A" w:rsidP="001F1E24">
            <w:pPr>
              <w:spacing w:line="240" w:lineRule="auto"/>
              <w:ind w:firstLineChars="0" w:firstLine="0"/>
              <w:jc w:val="center"/>
            </w:pPr>
            <w:r w:rsidRPr="00A57B74">
              <w:t>J60</w:t>
            </w:r>
          </w:p>
        </w:tc>
        <w:tc>
          <w:tcPr>
            <w:tcW w:w="833" w:type="pct"/>
            <w:tcBorders>
              <w:top w:val="nil"/>
              <w:left w:val="nil"/>
              <w:bottom w:val="nil"/>
              <w:right w:val="nil"/>
            </w:tcBorders>
            <w:vAlign w:val="center"/>
            <w:hideMark/>
          </w:tcPr>
          <w:p w14:paraId="7D695617" w14:textId="2121CDCB" w:rsidR="007D716A" w:rsidRPr="00E658B4" w:rsidRDefault="007B0C54">
            <w:pPr>
              <w:spacing w:line="240" w:lineRule="auto"/>
              <w:ind w:firstLineChars="0" w:firstLine="0"/>
              <w:jc w:val="center"/>
              <w:rPr>
                <w:color w:val="0070C0"/>
              </w:rPr>
            </w:pPr>
            <w:r w:rsidRPr="00E658B4">
              <w:rPr>
                <w:color w:val="0070C0"/>
              </w:rPr>
              <w:t>62</w:t>
            </w:r>
          </w:p>
        </w:tc>
        <w:tc>
          <w:tcPr>
            <w:tcW w:w="833" w:type="pct"/>
            <w:tcBorders>
              <w:top w:val="nil"/>
              <w:left w:val="nil"/>
              <w:bottom w:val="nil"/>
              <w:right w:val="nil"/>
            </w:tcBorders>
            <w:vAlign w:val="center"/>
            <w:hideMark/>
          </w:tcPr>
          <w:p w14:paraId="4D18A0F9"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nil"/>
              <w:right w:val="nil"/>
            </w:tcBorders>
            <w:vAlign w:val="center"/>
            <w:hideMark/>
          </w:tcPr>
          <w:p w14:paraId="44E44A99"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050E96C5"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1BBAA61C" w14:textId="77777777" w:rsidR="007D716A" w:rsidRPr="00A57B74" w:rsidRDefault="007D716A" w:rsidP="001F1E24">
            <w:pPr>
              <w:spacing w:line="240" w:lineRule="auto"/>
              <w:ind w:firstLineChars="0" w:firstLine="0"/>
              <w:jc w:val="center"/>
            </w:pPr>
            <w:r w:rsidRPr="00A57B74">
              <w:t>1</w:t>
            </w:r>
          </w:p>
        </w:tc>
      </w:tr>
      <w:tr w:rsidR="007D716A" w:rsidRPr="00A57B74" w14:paraId="5EBC2BE7" w14:textId="77777777" w:rsidTr="001F1E24">
        <w:trPr>
          <w:jc w:val="center"/>
        </w:trPr>
        <w:tc>
          <w:tcPr>
            <w:tcW w:w="836" w:type="pct"/>
            <w:tcBorders>
              <w:top w:val="nil"/>
              <w:left w:val="nil"/>
              <w:bottom w:val="single" w:sz="4" w:space="0" w:color="auto"/>
              <w:right w:val="nil"/>
            </w:tcBorders>
            <w:vAlign w:val="center"/>
            <w:hideMark/>
          </w:tcPr>
          <w:p w14:paraId="629CE838" w14:textId="77777777" w:rsidR="007D716A" w:rsidRPr="00A57B74" w:rsidRDefault="007D716A" w:rsidP="001F1E24">
            <w:pPr>
              <w:spacing w:line="240" w:lineRule="auto"/>
              <w:ind w:firstLineChars="0" w:firstLine="0"/>
              <w:jc w:val="center"/>
            </w:pPr>
            <w:r w:rsidRPr="00A57B74">
              <w:t>J120</w:t>
            </w:r>
          </w:p>
        </w:tc>
        <w:tc>
          <w:tcPr>
            <w:tcW w:w="833" w:type="pct"/>
            <w:tcBorders>
              <w:top w:val="nil"/>
              <w:left w:val="nil"/>
              <w:bottom w:val="single" w:sz="4" w:space="0" w:color="auto"/>
              <w:right w:val="nil"/>
            </w:tcBorders>
            <w:vAlign w:val="center"/>
            <w:hideMark/>
          </w:tcPr>
          <w:p w14:paraId="388598FE" w14:textId="28E0B1A0" w:rsidR="007D716A" w:rsidRPr="00E658B4" w:rsidRDefault="007B0C54">
            <w:pPr>
              <w:spacing w:line="240" w:lineRule="auto"/>
              <w:ind w:firstLineChars="0" w:firstLine="0"/>
              <w:jc w:val="center"/>
              <w:rPr>
                <w:color w:val="0070C0"/>
              </w:rPr>
            </w:pPr>
            <w:r w:rsidRPr="00E658B4">
              <w:rPr>
                <w:color w:val="0070C0"/>
              </w:rPr>
              <w:t>122</w:t>
            </w:r>
          </w:p>
        </w:tc>
        <w:tc>
          <w:tcPr>
            <w:tcW w:w="833" w:type="pct"/>
            <w:tcBorders>
              <w:top w:val="nil"/>
              <w:left w:val="nil"/>
              <w:bottom w:val="single" w:sz="4" w:space="0" w:color="auto"/>
              <w:right w:val="nil"/>
            </w:tcBorders>
            <w:vAlign w:val="center"/>
            <w:hideMark/>
          </w:tcPr>
          <w:p w14:paraId="784B0A48" w14:textId="77777777" w:rsidR="007D716A" w:rsidRPr="00A57B74" w:rsidRDefault="007D716A" w:rsidP="001F1E24">
            <w:pPr>
              <w:spacing w:line="240" w:lineRule="auto"/>
              <w:ind w:firstLineChars="0" w:firstLine="0"/>
              <w:jc w:val="center"/>
            </w:pPr>
            <w:r w:rsidRPr="00A57B74">
              <w:t>5</w:t>
            </w:r>
          </w:p>
        </w:tc>
        <w:tc>
          <w:tcPr>
            <w:tcW w:w="833" w:type="pct"/>
            <w:tcBorders>
              <w:top w:val="nil"/>
              <w:left w:val="nil"/>
              <w:bottom w:val="single" w:sz="4" w:space="0" w:color="auto"/>
              <w:right w:val="nil"/>
            </w:tcBorders>
            <w:vAlign w:val="center"/>
            <w:hideMark/>
          </w:tcPr>
          <w:p w14:paraId="71D66D54"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single" w:sz="4" w:space="0" w:color="auto"/>
              <w:right w:val="nil"/>
            </w:tcBorders>
            <w:vAlign w:val="center"/>
            <w:hideMark/>
          </w:tcPr>
          <w:p w14:paraId="4A2D356A" w14:textId="77777777" w:rsidR="007D716A" w:rsidRPr="00A57B74" w:rsidRDefault="007D716A" w:rsidP="001F1E24">
            <w:pPr>
              <w:spacing w:line="240" w:lineRule="auto"/>
              <w:ind w:firstLineChars="0" w:firstLine="0"/>
              <w:jc w:val="center"/>
            </w:pPr>
            <w:r w:rsidRPr="00A57B74">
              <w:t>4</w:t>
            </w:r>
          </w:p>
        </w:tc>
        <w:tc>
          <w:tcPr>
            <w:tcW w:w="833" w:type="pct"/>
            <w:tcBorders>
              <w:top w:val="nil"/>
              <w:left w:val="nil"/>
              <w:bottom w:val="single" w:sz="4" w:space="0" w:color="auto"/>
              <w:right w:val="nil"/>
            </w:tcBorders>
            <w:vAlign w:val="center"/>
            <w:hideMark/>
          </w:tcPr>
          <w:p w14:paraId="4366EDC3" w14:textId="77777777" w:rsidR="007D716A" w:rsidRPr="00A57B74" w:rsidRDefault="007D716A" w:rsidP="001F1E24">
            <w:pPr>
              <w:spacing w:line="240" w:lineRule="auto"/>
              <w:ind w:firstLineChars="0" w:firstLine="0"/>
              <w:jc w:val="center"/>
            </w:pPr>
            <w:r w:rsidRPr="00A57B74">
              <w:t>3</w:t>
            </w:r>
          </w:p>
        </w:tc>
      </w:tr>
    </w:tbl>
    <w:p w14:paraId="73ED237E" w14:textId="77777777" w:rsidR="007D716A" w:rsidRPr="00A57B74" w:rsidRDefault="007D716A" w:rsidP="001F1E24">
      <w:pPr>
        <w:ind w:firstLine="420"/>
        <w:rPr>
          <w:iCs/>
        </w:rPr>
      </w:pPr>
      <w:r w:rsidRPr="00A57B74">
        <w:rPr>
          <w:iCs/>
        </w:rPr>
        <w:t xml:space="preserve">In the flexible project, once the project structure is fixed, some activities and related precedence relationships become redundant and are deleted from the project network. In addition, to ensure the feasibility of the generated project structure, we also need to add additional precedence relationships such that each implemented activity is directly or indirectly connected to the dummy start and end activities. Specifically, when all successor (processor) activities of an implemented activity are not implemented (i.e., its </w:t>
      </w:r>
      <w:r w:rsidRPr="00A57B74">
        <w:rPr>
          <w:kern w:val="0"/>
        </w:rPr>
        <w:t xml:space="preserve">successor </w:t>
      </w:r>
      <w:r w:rsidRPr="00A57B74">
        <w:rPr>
          <w:iCs/>
        </w:rPr>
        <w:t xml:space="preserve">(processor) activities are not mandatory), the dummy activity </w:t>
      </w:r>
      <m:oMath>
        <m:r>
          <w:rPr>
            <w:rFonts w:ascii="Cambria Math" w:hAnsi="Cambria Math" w:cs="Times New Roman"/>
            <w:szCs w:val="24"/>
          </w:rPr>
          <m:t>n+1</m:t>
        </m:r>
      </m:oMath>
      <w:r w:rsidRPr="00A57B74">
        <w:rPr>
          <w:iCs/>
        </w:rPr>
        <w:t xml:space="preserve"> (0) is regarded as the successor (processor) of the activity.</w:t>
      </w:r>
    </w:p>
    <w:p w14:paraId="6B778C29" w14:textId="77777777" w:rsidR="007D716A" w:rsidRPr="00A57B74" w:rsidRDefault="007D716A" w:rsidP="001F1E24">
      <w:pPr>
        <w:ind w:firstLine="420"/>
        <w:rPr>
          <w:iCs/>
        </w:rPr>
      </w:pPr>
      <w:r w:rsidRPr="00A57B74">
        <w:t xml:space="preserve">In the experiment, for each instance, two different deadlines are specified: a tight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and a loose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=1.2×</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where </w:t>
      </w:r>
      <m:oMath>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sz w:val="24"/>
          <w:szCs w:val="24"/>
        </w:rPr>
        <w:t xml:space="preserve"> </w:t>
      </w:r>
      <w:r w:rsidRPr="00A57B74">
        <w:t xml:space="preserve">is calculated by assuming that all activities are implemented. Therefore, we finally obtain </w:t>
      </w:r>
      <m:oMath>
        <m:r>
          <m:rPr>
            <m:sty m:val="p"/>
          </m:rPr>
          <w:rPr>
            <w:rFonts w:ascii="Cambria Math" w:hAnsi="Cambria Math"/>
            <w:kern w:val="0"/>
          </w:rPr>
          <m:t>1560×2=3120</m:t>
        </m:r>
      </m:oMath>
      <w:r w:rsidRPr="00A57B74">
        <w:rPr>
          <w:kern w:val="0"/>
        </w:rPr>
        <w:t xml:space="preserve"> </w:t>
      </w:r>
      <w:r w:rsidRPr="00A57B74">
        <w:t>instances.</w:t>
      </w:r>
    </w:p>
    <w:p w14:paraId="6448F69B" w14:textId="77777777" w:rsidR="001F1E24" w:rsidRPr="00A57B74" w:rsidRDefault="007D716A" w:rsidP="001F1E24">
      <w:pPr>
        <w:ind w:firstLine="420"/>
      </w:pPr>
      <w:r w:rsidRPr="00A57B74">
        <w:t xml:space="preserve">We use CPLEX 12.9 to solve the linear integer programming model M1 corresponding to each instance in the benchmark dataset. The time limit for solving each instance is 600 seconds. As shown in Table 3, the benchmark dataset is divided into two subsets according to the solution results: the instance set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sz w:val="24"/>
          <w:szCs w:val="24"/>
        </w:rPr>
        <w:t xml:space="preserve">, </w:t>
      </w:r>
      <w:r w:rsidRPr="00A57B74">
        <w:t xml:space="preserve">in which the optimal solutions are obtained, and </w:t>
      </w:r>
      <w:r w:rsidRPr="0066773D">
        <w:t xml:space="preserve">the instance set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66773D">
        <w:t>, in which the optimal solutions are not obtained.</w:t>
      </w:r>
    </w:p>
    <w:p w14:paraId="5E297FEF" w14:textId="4CCE41DB" w:rsidR="007D716A" w:rsidRPr="00A57B74" w:rsidRDefault="007D716A" w:rsidP="001F1E24">
      <w:pPr>
        <w:pStyle w:val="a4"/>
        <w:keepNext/>
        <w:ind w:firstLine="420"/>
        <w:rPr>
          <w:szCs w:val="22"/>
        </w:rPr>
      </w:pPr>
      <w:r w:rsidRPr="00A57B74">
        <w:t xml:space="preserve">Table </w:t>
      </w:r>
      <w:r w:rsidR="00ED3E8A">
        <w:fldChar w:fldCharType="begin"/>
      </w:r>
      <w:r w:rsidR="00ED3E8A">
        <w:instrText xml:space="preserve"> SEQ Table \* ARABIC </w:instrText>
      </w:r>
      <w:r w:rsidR="00ED3E8A">
        <w:fldChar w:fldCharType="separate"/>
      </w:r>
      <w:r w:rsidR="00B26F87">
        <w:rPr>
          <w:noProof/>
        </w:rPr>
        <w:t>3</w:t>
      </w:r>
      <w:r w:rsidR="00ED3E8A">
        <w:rPr>
          <w:noProof/>
        </w:rPr>
        <w:fldChar w:fldCharType="end"/>
      </w:r>
      <w:r w:rsidRPr="00A57B74">
        <w:t xml:space="preserve">. Number of instances in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1</m:t>
            </m:r>
          </m:sub>
        </m:sSub>
      </m:oMath>
      <w:r w:rsidRPr="00A57B74">
        <w:rPr>
          <w:szCs w:val="22"/>
        </w:rPr>
        <w:t xml:space="preserve"> and </w:t>
      </w:r>
      <m:oMath>
        <m:sSub>
          <m:sSubPr>
            <m:ctrlPr>
              <w:rPr>
                <w:rFonts w:ascii="Cambria Math" w:hAnsi="Cambria Math" w:cs="Times New Roman"/>
                <w:szCs w:val="22"/>
              </w:rPr>
            </m:ctrlPr>
          </m:sSubPr>
          <m:e>
            <m:r>
              <m:rPr>
                <m:sty m:val="bi"/>
              </m:rPr>
              <w:rPr>
                <w:rFonts w:ascii="Cambria Math" w:hAnsi="Cambria Math" w:cs="Times New Roman"/>
                <w:szCs w:val="22"/>
              </w:rPr>
              <m:t>SET</m:t>
            </m:r>
          </m:e>
          <m:sub>
            <m:r>
              <m:rPr>
                <m:sty m:val="b"/>
              </m:rPr>
              <w:rPr>
                <w:rFonts w:ascii="Cambria Math" w:hAnsi="Cambria Math" w:cs="Times New Roman"/>
                <w:szCs w:val="22"/>
              </w:rPr>
              <m:t>2</m:t>
            </m:r>
          </m:sub>
        </m:sSub>
      </m:oMath>
    </w:p>
    <w:tbl>
      <w:tblPr>
        <w:tblStyle w:val="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1236"/>
        <w:gridCol w:w="2116"/>
        <w:gridCol w:w="2121"/>
      </w:tblGrid>
      <w:tr w:rsidR="007D716A" w:rsidRPr="00A57B74" w14:paraId="2D290ADD" w14:textId="77777777" w:rsidTr="001F1E24">
        <w:trPr>
          <w:jc w:val="center"/>
        </w:trPr>
        <w:tc>
          <w:tcPr>
            <w:tcW w:w="0" w:type="auto"/>
            <w:tcBorders>
              <w:top w:val="single" w:sz="4" w:space="0" w:color="auto"/>
              <w:left w:val="nil"/>
              <w:bottom w:val="single" w:sz="4" w:space="0" w:color="auto"/>
              <w:right w:val="nil"/>
            </w:tcBorders>
            <w:vAlign w:val="center"/>
            <w:hideMark/>
          </w:tcPr>
          <w:p w14:paraId="791DD5AD" w14:textId="77777777" w:rsidR="007D716A" w:rsidRPr="00A57B74" w:rsidRDefault="007D716A" w:rsidP="001F1E24">
            <w:pPr>
              <w:spacing w:line="240" w:lineRule="auto"/>
              <w:ind w:firstLineChars="0" w:firstLine="0"/>
              <w:jc w:val="center"/>
              <w:rPr>
                <w:rFonts w:cs="Times New Roman"/>
                <w:szCs w:val="22"/>
              </w:rPr>
            </w:pPr>
            <w:bookmarkStart w:id="84" w:name="_Hlk91769138"/>
            <w:r w:rsidRPr="00A57B74">
              <w:rPr>
                <w:rFonts w:cs="Times New Roman"/>
                <w:szCs w:val="22"/>
              </w:rPr>
              <w:t>Dataset</w:t>
            </w:r>
          </w:p>
        </w:tc>
        <w:tc>
          <w:tcPr>
            <w:tcW w:w="0" w:type="auto"/>
            <w:tcBorders>
              <w:top w:val="single" w:sz="4" w:space="0" w:color="auto"/>
              <w:left w:val="nil"/>
              <w:bottom w:val="single" w:sz="4" w:space="0" w:color="auto"/>
              <w:right w:val="nil"/>
            </w:tcBorders>
            <w:vAlign w:val="center"/>
            <w:hideMark/>
          </w:tcPr>
          <w:p w14:paraId="089B5698" w14:textId="77777777" w:rsidR="007D716A" w:rsidRPr="00A57B74" w:rsidRDefault="00ED3E8A" w:rsidP="001F1E24">
            <w:pPr>
              <w:spacing w:line="240" w:lineRule="auto"/>
              <w:ind w:firstLineChars="0" w:firstLine="0"/>
              <w:jc w:val="center"/>
              <w:rPr>
                <w:rFonts w:cs="Times New Roman"/>
                <w:szCs w:val="22"/>
              </w:rPr>
            </w:pPr>
            <m:oMathPara>
              <m:oMath>
                <m:acc>
                  <m:accPr>
                    <m:chr m:val="̅"/>
                    <m:ctrlPr>
                      <w:rPr>
                        <w:rFonts w:ascii="Cambria Math" w:hAnsi="Cambria Math" w:cs="Times New Roman"/>
                        <w:szCs w:val="22"/>
                      </w:rPr>
                    </m:ctrlPr>
                  </m:accPr>
                  <m:e>
                    <m:r>
                      <w:rPr>
                        <w:rFonts w:ascii="Cambria Math" w:hAnsi="Cambria Math" w:cs="Times New Roman"/>
                        <w:szCs w:val="22"/>
                      </w:rPr>
                      <m:t>d</m:t>
                    </m:r>
                  </m:e>
                </m:acc>
              </m:oMath>
            </m:oMathPara>
          </w:p>
        </w:tc>
        <w:tc>
          <w:tcPr>
            <w:tcW w:w="0" w:type="auto"/>
            <w:tcBorders>
              <w:top w:val="single" w:sz="4" w:space="0" w:color="auto"/>
              <w:left w:val="nil"/>
              <w:bottom w:val="single" w:sz="4" w:space="0" w:color="auto"/>
              <w:right w:val="nil"/>
            </w:tcBorders>
            <w:vAlign w:val="center"/>
            <w:hideMark/>
          </w:tcPr>
          <w:p w14:paraId="4A55CBB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1</m:t>
                  </m:r>
                </m:sub>
              </m:sSub>
            </m:oMath>
            <w:r w:rsidRPr="00A57B74">
              <w:rPr>
                <w:rFonts w:cs="Times New Roman"/>
                <w:szCs w:val="22"/>
              </w:rPr>
              <w:t xml:space="preserve"> </w:t>
            </w:r>
          </w:p>
        </w:tc>
        <w:tc>
          <w:tcPr>
            <w:tcW w:w="0" w:type="auto"/>
            <w:tcBorders>
              <w:top w:val="single" w:sz="4" w:space="0" w:color="auto"/>
              <w:left w:val="nil"/>
              <w:bottom w:val="single" w:sz="4" w:space="0" w:color="auto"/>
              <w:right w:val="nil"/>
            </w:tcBorders>
            <w:vAlign w:val="center"/>
            <w:hideMark/>
          </w:tcPr>
          <w:p w14:paraId="5875757C"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 xml:space="preserve"># of solutions in </w:t>
            </w:r>
            <w:bookmarkStart w:id="85" w:name="OLE_LINK17"/>
            <m:oMath>
              <m:sSub>
                <m:sSubPr>
                  <m:ctrlPr>
                    <w:rPr>
                      <w:rFonts w:ascii="Cambria Math" w:hAnsi="Cambria Math" w:cs="Times New Roman"/>
                      <w:szCs w:val="22"/>
                    </w:rPr>
                  </m:ctrlPr>
                </m:sSubPr>
                <m:e>
                  <m:r>
                    <w:rPr>
                      <w:rFonts w:ascii="Cambria Math" w:hAnsi="Cambria Math" w:cs="Times New Roman"/>
                      <w:szCs w:val="22"/>
                    </w:rPr>
                    <m:t>SET</m:t>
                  </m:r>
                </m:e>
                <m:sub>
                  <m:r>
                    <m:rPr>
                      <m:sty m:val="p"/>
                    </m:rPr>
                    <w:rPr>
                      <w:rFonts w:ascii="Cambria Math" w:hAnsi="Cambria Math" w:cs="Times New Roman"/>
                      <w:szCs w:val="22"/>
                    </w:rPr>
                    <m:t>2</m:t>
                  </m:r>
                </m:sub>
              </m:sSub>
            </m:oMath>
            <w:bookmarkEnd w:id="85"/>
            <w:r w:rsidRPr="00A57B74">
              <w:rPr>
                <w:rFonts w:cs="Times New Roman"/>
                <w:szCs w:val="22"/>
              </w:rPr>
              <w:t xml:space="preserve"> </w:t>
            </w:r>
          </w:p>
        </w:tc>
      </w:tr>
      <w:tr w:rsidR="007D716A" w:rsidRPr="00A57B74" w14:paraId="3B84DFFA" w14:textId="77777777" w:rsidTr="001F1E24">
        <w:trPr>
          <w:jc w:val="center"/>
        </w:trPr>
        <w:tc>
          <w:tcPr>
            <w:tcW w:w="0" w:type="auto"/>
            <w:vMerge w:val="restart"/>
            <w:tcBorders>
              <w:top w:val="single" w:sz="4" w:space="0" w:color="auto"/>
              <w:left w:val="nil"/>
              <w:bottom w:val="nil"/>
              <w:right w:val="nil"/>
            </w:tcBorders>
            <w:vAlign w:val="center"/>
            <w:hideMark/>
          </w:tcPr>
          <w:p w14:paraId="1A927A95"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J30</w:t>
            </w:r>
          </w:p>
        </w:tc>
        <w:tc>
          <w:tcPr>
            <w:tcW w:w="0" w:type="auto"/>
            <w:tcBorders>
              <w:top w:val="single" w:sz="4" w:space="0" w:color="auto"/>
              <w:left w:val="nil"/>
              <w:bottom w:val="nil"/>
              <w:right w:val="nil"/>
            </w:tcBorders>
            <w:vAlign w:val="center"/>
            <w:hideMark/>
          </w:tcPr>
          <w:p w14:paraId="007565B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single" w:sz="4" w:space="0" w:color="auto"/>
              <w:left w:val="nil"/>
              <w:bottom w:val="nil"/>
              <w:right w:val="nil"/>
            </w:tcBorders>
            <w:vAlign w:val="center"/>
            <w:hideMark/>
          </w:tcPr>
          <w:p w14:paraId="32CD0C08"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271</w:t>
            </w:r>
          </w:p>
        </w:tc>
        <w:tc>
          <w:tcPr>
            <w:tcW w:w="0" w:type="auto"/>
            <w:tcBorders>
              <w:top w:val="single" w:sz="4" w:space="0" w:color="auto"/>
              <w:left w:val="nil"/>
              <w:bottom w:val="nil"/>
              <w:right w:val="nil"/>
            </w:tcBorders>
            <w:vAlign w:val="center"/>
            <w:hideMark/>
          </w:tcPr>
          <w:p w14:paraId="7F5358DC"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209</w:t>
            </w:r>
          </w:p>
        </w:tc>
      </w:tr>
      <w:tr w:rsidR="007D716A" w:rsidRPr="00A57B74" w14:paraId="7EC0DC1F" w14:textId="77777777" w:rsidTr="001F1E24">
        <w:trPr>
          <w:jc w:val="center"/>
        </w:trPr>
        <w:tc>
          <w:tcPr>
            <w:tcW w:w="0" w:type="auto"/>
            <w:vMerge/>
            <w:tcBorders>
              <w:top w:val="single" w:sz="4" w:space="0" w:color="auto"/>
              <w:left w:val="nil"/>
              <w:bottom w:val="nil"/>
              <w:right w:val="nil"/>
            </w:tcBorders>
            <w:vAlign w:val="center"/>
            <w:hideMark/>
          </w:tcPr>
          <w:p w14:paraId="73915934"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2A18027F"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49D79"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122</w:t>
            </w:r>
          </w:p>
        </w:tc>
        <w:tc>
          <w:tcPr>
            <w:tcW w:w="0" w:type="auto"/>
            <w:tcBorders>
              <w:top w:val="nil"/>
              <w:left w:val="nil"/>
              <w:bottom w:val="nil"/>
              <w:right w:val="nil"/>
            </w:tcBorders>
            <w:vAlign w:val="center"/>
            <w:hideMark/>
          </w:tcPr>
          <w:p w14:paraId="75BA14E7"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358</w:t>
            </w:r>
          </w:p>
        </w:tc>
      </w:tr>
      <w:bookmarkEnd w:id="84"/>
      <w:tr w:rsidR="007D716A" w:rsidRPr="00A57B74" w14:paraId="56064EC2" w14:textId="77777777" w:rsidTr="001F1E24">
        <w:trPr>
          <w:jc w:val="center"/>
        </w:trPr>
        <w:tc>
          <w:tcPr>
            <w:tcW w:w="0" w:type="auto"/>
            <w:vMerge w:val="restart"/>
            <w:tcBorders>
              <w:top w:val="nil"/>
              <w:left w:val="nil"/>
              <w:bottom w:val="nil"/>
              <w:right w:val="nil"/>
            </w:tcBorders>
            <w:vAlign w:val="center"/>
            <w:hideMark/>
          </w:tcPr>
          <w:p w14:paraId="47C99B5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J60</w:t>
            </w:r>
          </w:p>
        </w:tc>
        <w:tc>
          <w:tcPr>
            <w:tcW w:w="0" w:type="auto"/>
            <w:tcBorders>
              <w:top w:val="nil"/>
              <w:left w:val="nil"/>
              <w:bottom w:val="nil"/>
              <w:right w:val="nil"/>
            </w:tcBorders>
            <w:vAlign w:val="center"/>
            <w:hideMark/>
          </w:tcPr>
          <w:p w14:paraId="1C59C2E9"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3A9717B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40</w:t>
            </w:r>
          </w:p>
        </w:tc>
        <w:tc>
          <w:tcPr>
            <w:tcW w:w="0" w:type="auto"/>
            <w:tcBorders>
              <w:top w:val="nil"/>
              <w:left w:val="nil"/>
              <w:bottom w:val="nil"/>
              <w:right w:val="nil"/>
            </w:tcBorders>
            <w:vAlign w:val="center"/>
            <w:hideMark/>
          </w:tcPr>
          <w:p w14:paraId="5176CF94"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440</w:t>
            </w:r>
          </w:p>
        </w:tc>
      </w:tr>
      <w:tr w:rsidR="007D716A" w:rsidRPr="00A57B74" w14:paraId="57F85855" w14:textId="77777777" w:rsidTr="001F1E24">
        <w:trPr>
          <w:jc w:val="center"/>
        </w:trPr>
        <w:tc>
          <w:tcPr>
            <w:tcW w:w="0" w:type="auto"/>
            <w:vMerge/>
            <w:tcBorders>
              <w:top w:val="nil"/>
              <w:left w:val="nil"/>
              <w:bottom w:val="nil"/>
              <w:right w:val="nil"/>
            </w:tcBorders>
            <w:vAlign w:val="center"/>
            <w:hideMark/>
          </w:tcPr>
          <w:p w14:paraId="4B085B31"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nil"/>
              <w:right w:val="nil"/>
            </w:tcBorders>
            <w:vAlign w:val="center"/>
            <w:hideMark/>
          </w:tcPr>
          <w:p w14:paraId="1A9F442A"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6B06BF2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2</w:t>
            </w:r>
          </w:p>
        </w:tc>
        <w:tc>
          <w:tcPr>
            <w:tcW w:w="0" w:type="auto"/>
            <w:tcBorders>
              <w:top w:val="nil"/>
              <w:left w:val="nil"/>
              <w:bottom w:val="nil"/>
              <w:right w:val="nil"/>
            </w:tcBorders>
            <w:vAlign w:val="center"/>
            <w:hideMark/>
          </w:tcPr>
          <w:p w14:paraId="7CE0D27F"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478</w:t>
            </w:r>
          </w:p>
        </w:tc>
      </w:tr>
      <w:tr w:rsidR="007D716A" w:rsidRPr="00A57B74" w14:paraId="3BFCA75D" w14:textId="77777777" w:rsidTr="001F1E24">
        <w:trPr>
          <w:jc w:val="center"/>
        </w:trPr>
        <w:tc>
          <w:tcPr>
            <w:tcW w:w="0" w:type="auto"/>
            <w:vMerge w:val="restart"/>
            <w:tcBorders>
              <w:top w:val="nil"/>
              <w:left w:val="nil"/>
              <w:bottom w:val="single" w:sz="4" w:space="0" w:color="auto"/>
              <w:right w:val="nil"/>
            </w:tcBorders>
            <w:vAlign w:val="center"/>
            <w:hideMark/>
          </w:tcPr>
          <w:p w14:paraId="6D619B01"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J120</w:t>
            </w:r>
          </w:p>
        </w:tc>
        <w:tc>
          <w:tcPr>
            <w:tcW w:w="0" w:type="auto"/>
            <w:tcBorders>
              <w:top w:val="nil"/>
              <w:left w:val="nil"/>
              <w:bottom w:val="nil"/>
              <w:right w:val="nil"/>
            </w:tcBorders>
            <w:vAlign w:val="center"/>
            <w:hideMark/>
          </w:tcPr>
          <w:p w14:paraId="5484654E" w14:textId="77777777" w:rsidR="007D716A" w:rsidRPr="00A57B74" w:rsidRDefault="007D716A" w:rsidP="001F1E24">
            <w:pPr>
              <w:spacing w:line="240" w:lineRule="auto"/>
              <w:ind w:firstLineChars="0" w:firstLine="0"/>
              <w:jc w:val="center"/>
              <w:rPr>
                <w:rFonts w:cs="Times New Roman"/>
                <w:szCs w:val="22"/>
              </w:rPr>
            </w:pPr>
            <m:oMathPara>
              <m:oMath>
                <m:r>
                  <w:rPr>
                    <w:rFonts w:ascii="Cambria Math" w:hAnsi="Cambria Math"/>
                  </w:rPr>
                  <m:t>1.0×</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nil"/>
              <w:right w:val="nil"/>
            </w:tcBorders>
            <w:vAlign w:val="center"/>
            <w:hideMark/>
          </w:tcPr>
          <w:p w14:paraId="762F498F"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0</w:t>
            </w:r>
          </w:p>
        </w:tc>
        <w:tc>
          <w:tcPr>
            <w:tcW w:w="0" w:type="auto"/>
            <w:tcBorders>
              <w:top w:val="nil"/>
              <w:left w:val="nil"/>
              <w:bottom w:val="nil"/>
              <w:right w:val="nil"/>
            </w:tcBorders>
            <w:vAlign w:val="center"/>
            <w:hideMark/>
          </w:tcPr>
          <w:p w14:paraId="0F25E631" w14:textId="77777777" w:rsidR="007D716A" w:rsidRPr="00A57B74" w:rsidRDefault="007D716A" w:rsidP="001F1E24">
            <w:pPr>
              <w:spacing w:line="240" w:lineRule="auto"/>
              <w:ind w:firstLineChars="0" w:firstLine="0"/>
              <w:jc w:val="center"/>
              <w:rPr>
                <w:rFonts w:cs="Times New Roman"/>
                <w:szCs w:val="22"/>
                <w:highlight w:val="yellow"/>
              </w:rPr>
            </w:pPr>
            <w:r w:rsidRPr="00A57B74">
              <w:rPr>
                <w:rFonts w:cs="Times New Roman"/>
                <w:szCs w:val="22"/>
              </w:rPr>
              <w:t>600</w:t>
            </w:r>
          </w:p>
        </w:tc>
      </w:tr>
      <w:tr w:rsidR="007D716A" w:rsidRPr="00A57B74" w14:paraId="47212239" w14:textId="77777777" w:rsidTr="001F1E24">
        <w:trPr>
          <w:jc w:val="center"/>
        </w:trPr>
        <w:tc>
          <w:tcPr>
            <w:tcW w:w="0" w:type="auto"/>
            <w:vMerge/>
            <w:tcBorders>
              <w:top w:val="nil"/>
              <w:left w:val="nil"/>
              <w:bottom w:val="single" w:sz="4" w:space="0" w:color="auto"/>
              <w:right w:val="nil"/>
            </w:tcBorders>
            <w:vAlign w:val="center"/>
            <w:hideMark/>
          </w:tcPr>
          <w:p w14:paraId="66AD7226" w14:textId="77777777" w:rsidR="007D716A" w:rsidRPr="00A57B74" w:rsidRDefault="007D716A" w:rsidP="001F1E24">
            <w:pPr>
              <w:widowControl/>
              <w:spacing w:line="240" w:lineRule="auto"/>
              <w:ind w:firstLineChars="0" w:firstLine="0"/>
              <w:jc w:val="center"/>
              <w:rPr>
                <w:rFonts w:cs="Times New Roman"/>
                <w:szCs w:val="22"/>
              </w:rPr>
            </w:pPr>
          </w:p>
        </w:tc>
        <w:tc>
          <w:tcPr>
            <w:tcW w:w="0" w:type="auto"/>
            <w:tcBorders>
              <w:top w:val="nil"/>
              <w:left w:val="nil"/>
              <w:bottom w:val="single" w:sz="4" w:space="0" w:color="auto"/>
              <w:right w:val="nil"/>
            </w:tcBorders>
            <w:vAlign w:val="center"/>
            <w:hideMark/>
          </w:tcPr>
          <w:p w14:paraId="27011411" w14:textId="77777777" w:rsidR="007D716A" w:rsidRPr="00A57B74" w:rsidRDefault="007D716A" w:rsidP="001F1E24">
            <w:pPr>
              <w:spacing w:line="240" w:lineRule="auto"/>
              <w:ind w:firstLineChars="0" w:firstLine="0"/>
              <w:jc w:val="center"/>
              <w:rPr>
                <w:rFonts w:cs="Times New Roman"/>
              </w:rPr>
            </w:pPr>
            <m:oMathPara>
              <m:oMath>
                <m:r>
                  <w:rPr>
                    <w:rFonts w:ascii="Cambria Math" w:hAnsi="Cambria Math"/>
                  </w:rPr>
                  <m:t>1.2×</m:t>
                </m:r>
                <m:sSub>
                  <m:sSubPr>
                    <m:ctrlPr>
                      <w:rPr>
                        <w:rFonts w:ascii="Cambria Math" w:hAnsi="Cambria Math"/>
                        <w:i/>
                      </w:rPr>
                    </m:ctrlPr>
                  </m:sSubPr>
                  <m:e>
                    <m:r>
                      <w:rPr>
                        <w:rFonts w:ascii="Cambria Math" w:hAnsi="Cambria Math"/>
                      </w:rPr>
                      <m:t>es</m:t>
                    </m:r>
                  </m:e>
                  <m:sub>
                    <m:r>
                      <w:rPr>
                        <w:rFonts w:ascii="Cambria Math" w:hAnsi="Cambria Math"/>
                      </w:rPr>
                      <m:t>n+1</m:t>
                    </m:r>
                  </m:sub>
                </m:sSub>
              </m:oMath>
            </m:oMathPara>
          </w:p>
        </w:tc>
        <w:tc>
          <w:tcPr>
            <w:tcW w:w="0" w:type="auto"/>
            <w:tcBorders>
              <w:top w:val="nil"/>
              <w:left w:val="nil"/>
              <w:bottom w:val="single" w:sz="4" w:space="0" w:color="auto"/>
              <w:right w:val="nil"/>
            </w:tcBorders>
            <w:vAlign w:val="center"/>
            <w:hideMark/>
          </w:tcPr>
          <w:p w14:paraId="6F6B981B"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0</w:t>
            </w:r>
          </w:p>
        </w:tc>
        <w:tc>
          <w:tcPr>
            <w:tcW w:w="0" w:type="auto"/>
            <w:tcBorders>
              <w:top w:val="nil"/>
              <w:left w:val="nil"/>
              <w:bottom w:val="single" w:sz="4" w:space="0" w:color="auto"/>
              <w:right w:val="nil"/>
            </w:tcBorders>
            <w:vAlign w:val="center"/>
            <w:hideMark/>
          </w:tcPr>
          <w:p w14:paraId="0DB72C0A" w14:textId="77777777" w:rsidR="007D716A" w:rsidRPr="00A57B74" w:rsidRDefault="007D716A" w:rsidP="001F1E24">
            <w:pPr>
              <w:spacing w:line="240" w:lineRule="auto"/>
              <w:ind w:firstLineChars="0" w:firstLine="0"/>
              <w:jc w:val="center"/>
              <w:rPr>
                <w:rFonts w:cs="Times New Roman"/>
                <w:szCs w:val="22"/>
              </w:rPr>
            </w:pPr>
            <w:r w:rsidRPr="00A57B74">
              <w:rPr>
                <w:rFonts w:cs="Times New Roman"/>
                <w:szCs w:val="22"/>
              </w:rPr>
              <w:t>600</w:t>
            </w:r>
          </w:p>
        </w:tc>
      </w:tr>
    </w:tbl>
    <w:p w14:paraId="440A8AF7" w14:textId="66BED623" w:rsidR="00576B86" w:rsidRDefault="00576B86" w:rsidP="00E658B4">
      <w:pPr>
        <w:ind w:firstLine="420"/>
      </w:pPr>
    </w:p>
    <w:p w14:paraId="4229E9BC" w14:textId="4612F0B4" w:rsidR="00576B86" w:rsidRDefault="00576B86" w:rsidP="00E658B4">
      <w:pPr>
        <w:ind w:firstLine="420"/>
        <w:rPr>
          <w:color w:val="0070C0"/>
        </w:rPr>
      </w:pPr>
      <w:r w:rsidRPr="00E658B4">
        <w:rPr>
          <w:rFonts w:hint="eastAsia"/>
          <w:color w:val="0070C0"/>
        </w:rPr>
        <w:t>补充实验：求解</w:t>
      </w:r>
      <w:r w:rsidRPr="00E658B4">
        <w:rPr>
          <w:color w:val="0070C0"/>
        </w:rPr>
        <w:t>M0</w:t>
      </w:r>
      <w:r w:rsidR="00B0374D" w:rsidRPr="00E658B4">
        <w:rPr>
          <w:rFonts w:hint="eastAsia"/>
          <w:color w:val="0070C0"/>
        </w:rPr>
        <w:t>，要不要分求出可行解和未求出解？</w:t>
      </w:r>
    </w:p>
    <w:p w14:paraId="642C9ED1" w14:textId="3C86443B" w:rsidR="00B57B82" w:rsidRDefault="00B57B82" w:rsidP="00E658B4">
      <w:pPr>
        <w:ind w:firstLine="420"/>
        <w:rPr>
          <w:color w:val="0070C0"/>
        </w:rPr>
      </w:pPr>
      <w:r>
        <w:rPr>
          <w:rFonts w:hint="eastAsia"/>
          <w:color w:val="0070C0"/>
        </w:rPr>
        <w:t>我们对两种模型都求出可行解的实例</w:t>
      </w:r>
      <w:r w:rsidR="00AB0C84">
        <w:rPr>
          <w:rFonts w:hint="eastAsia"/>
          <w:color w:val="0070C0"/>
        </w:rPr>
        <w:t>【或者单独一节，与所提算法比？】</w:t>
      </w:r>
    </w:p>
    <w:p w14:paraId="05F4516C" w14:textId="77777777" w:rsidR="007D5243" w:rsidRPr="00E658B4" w:rsidRDefault="007D5243" w:rsidP="00E658B4">
      <w:pPr>
        <w:ind w:firstLine="420"/>
        <w:rPr>
          <w:color w:val="0070C0"/>
        </w:rPr>
      </w:pPr>
    </w:p>
    <w:tbl>
      <w:tblPr>
        <w:tblStyle w:val="8"/>
        <w:tblW w:w="5501"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
        <w:gridCol w:w="1294"/>
        <w:gridCol w:w="939"/>
        <w:gridCol w:w="986"/>
        <w:gridCol w:w="1017"/>
        <w:gridCol w:w="222"/>
        <w:gridCol w:w="939"/>
        <w:gridCol w:w="950"/>
        <w:gridCol w:w="817"/>
        <w:gridCol w:w="223"/>
        <w:gridCol w:w="1153"/>
      </w:tblGrid>
      <w:tr w:rsidR="005E643A" w:rsidRPr="005A6EC5" w14:paraId="515B7A4B" w14:textId="65474969" w:rsidTr="00DA03AF">
        <w:trPr>
          <w:jc w:val="center"/>
        </w:trPr>
        <w:tc>
          <w:tcPr>
            <w:tcW w:w="436" w:type="pct"/>
            <w:tcBorders>
              <w:top w:val="single" w:sz="4" w:space="0" w:color="auto"/>
              <w:left w:val="nil"/>
              <w:bottom w:val="single" w:sz="4" w:space="0" w:color="auto"/>
              <w:right w:val="nil"/>
            </w:tcBorders>
            <w:vAlign w:val="center"/>
          </w:tcPr>
          <w:p w14:paraId="7EEDCA86" w14:textId="77777777" w:rsidR="005E643A" w:rsidRPr="00E658B4" w:rsidRDefault="005E643A" w:rsidP="003E237B">
            <w:pPr>
              <w:spacing w:line="240" w:lineRule="auto"/>
              <w:ind w:firstLineChars="0" w:firstLine="0"/>
              <w:jc w:val="center"/>
              <w:rPr>
                <w:rFonts w:cs="Times New Roman"/>
                <w:color w:val="0070C0"/>
                <w:sz w:val="20"/>
                <w:szCs w:val="22"/>
              </w:rPr>
            </w:pPr>
          </w:p>
        </w:tc>
        <w:tc>
          <w:tcPr>
            <w:tcW w:w="692" w:type="pct"/>
            <w:tcBorders>
              <w:top w:val="single" w:sz="4" w:space="0" w:color="auto"/>
              <w:left w:val="nil"/>
              <w:bottom w:val="single" w:sz="4" w:space="0" w:color="auto"/>
              <w:right w:val="nil"/>
            </w:tcBorders>
            <w:vAlign w:val="center"/>
          </w:tcPr>
          <w:p w14:paraId="037F826D" w14:textId="77777777" w:rsidR="005E643A" w:rsidRPr="00E658B4" w:rsidRDefault="005E643A" w:rsidP="003E237B">
            <w:pPr>
              <w:spacing w:line="240" w:lineRule="auto"/>
              <w:ind w:firstLineChars="0" w:firstLine="0"/>
              <w:jc w:val="center"/>
              <w:rPr>
                <w:rFonts w:cs="Times New Roman"/>
                <w:color w:val="0070C0"/>
                <w:sz w:val="20"/>
                <w:szCs w:val="22"/>
              </w:rPr>
            </w:pPr>
          </w:p>
        </w:tc>
        <w:tc>
          <w:tcPr>
            <w:tcW w:w="1691" w:type="pct"/>
            <w:gridSpan w:val="4"/>
            <w:tcBorders>
              <w:top w:val="single" w:sz="4" w:space="0" w:color="auto"/>
              <w:left w:val="nil"/>
              <w:bottom w:val="single" w:sz="4" w:space="0" w:color="auto"/>
              <w:right w:val="nil"/>
            </w:tcBorders>
            <w:vAlign w:val="center"/>
          </w:tcPr>
          <w:p w14:paraId="6D33C053" w14:textId="19097EE3" w:rsidR="005E643A" w:rsidRPr="00E658B4" w:rsidRDefault="005E643A" w:rsidP="003E237B">
            <w:pPr>
              <w:spacing w:line="240" w:lineRule="auto"/>
              <w:ind w:firstLineChars="0" w:firstLine="0"/>
              <w:jc w:val="center"/>
              <w:rPr>
                <w:rFonts w:cs="Times New Roman"/>
                <w:color w:val="0070C0"/>
                <w:sz w:val="20"/>
                <w:szCs w:val="22"/>
              </w:rPr>
            </w:pPr>
            <w:r w:rsidRPr="00E658B4">
              <w:rPr>
                <w:rFonts w:cs="Times New Roman"/>
                <w:color w:val="0070C0"/>
                <w:sz w:val="20"/>
                <w:szCs w:val="22"/>
              </w:rPr>
              <w:t>M0</w:t>
            </w:r>
          </w:p>
        </w:tc>
        <w:tc>
          <w:tcPr>
            <w:tcW w:w="2181" w:type="pct"/>
            <w:gridSpan w:val="5"/>
            <w:tcBorders>
              <w:top w:val="single" w:sz="4" w:space="0" w:color="auto"/>
              <w:left w:val="nil"/>
              <w:bottom w:val="single" w:sz="4" w:space="0" w:color="auto"/>
              <w:right w:val="nil"/>
            </w:tcBorders>
            <w:vAlign w:val="center"/>
          </w:tcPr>
          <w:p w14:paraId="7AD82120" w14:textId="4BD0F3C3" w:rsidR="005E643A" w:rsidRPr="00E658B4" w:rsidRDefault="005E643A" w:rsidP="003E237B">
            <w:pPr>
              <w:spacing w:line="240" w:lineRule="auto"/>
              <w:ind w:firstLineChars="0" w:firstLine="0"/>
              <w:jc w:val="center"/>
              <w:rPr>
                <w:rFonts w:cs="Times New Roman"/>
                <w:color w:val="0070C0"/>
                <w:sz w:val="20"/>
                <w:szCs w:val="22"/>
              </w:rPr>
            </w:pPr>
            <w:r w:rsidRPr="00E658B4">
              <w:rPr>
                <w:rFonts w:cs="Times New Roman"/>
                <w:color w:val="0070C0"/>
                <w:sz w:val="20"/>
                <w:szCs w:val="22"/>
              </w:rPr>
              <w:t>M1</w:t>
            </w:r>
          </w:p>
        </w:tc>
      </w:tr>
      <w:tr w:rsidR="002A2A9D" w:rsidRPr="005A6EC5" w14:paraId="44A851DB" w14:textId="507BBC9D" w:rsidTr="00E658B4">
        <w:trPr>
          <w:jc w:val="center"/>
        </w:trPr>
        <w:tc>
          <w:tcPr>
            <w:tcW w:w="436" w:type="pct"/>
            <w:tcBorders>
              <w:top w:val="single" w:sz="4" w:space="0" w:color="auto"/>
              <w:left w:val="nil"/>
              <w:bottom w:val="single" w:sz="4" w:space="0" w:color="auto"/>
              <w:right w:val="nil"/>
            </w:tcBorders>
            <w:vAlign w:val="center"/>
            <w:hideMark/>
          </w:tcPr>
          <w:p w14:paraId="13DB6904" w14:textId="77777777" w:rsidR="00494483" w:rsidRPr="00E658B4" w:rsidRDefault="00494483" w:rsidP="005A6EC5">
            <w:pPr>
              <w:spacing w:line="240" w:lineRule="auto"/>
              <w:ind w:firstLineChars="0" w:firstLine="0"/>
              <w:jc w:val="center"/>
              <w:rPr>
                <w:rFonts w:cs="Times New Roman"/>
                <w:color w:val="0070C0"/>
                <w:sz w:val="20"/>
                <w:szCs w:val="22"/>
              </w:rPr>
            </w:pPr>
            <w:r w:rsidRPr="00E658B4">
              <w:rPr>
                <w:rFonts w:cs="Times New Roman"/>
                <w:color w:val="0070C0"/>
                <w:sz w:val="20"/>
                <w:szCs w:val="22"/>
              </w:rPr>
              <w:t>Dataset</w:t>
            </w:r>
          </w:p>
        </w:tc>
        <w:tc>
          <w:tcPr>
            <w:tcW w:w="692" w:type="pct"/>
            <w:tcBorders>
              <w:top w:val="single" w:sz="4" w:space="0" w:color="auto"/>
              <w:left w:val="nil"/>
              <w:bottom w:val="single" w:sz="4" w:space="0" w:color="auto"/>
              <w:right w:val="nil"/>
            </w:tcBorders>
            <w:vAlign w:val="center"/>
            <w:hideMark/>
          </w:tcPr>
          <w:p w14:paraId="63588269" w14:textId="77777777" w:rsidR="00494483" w:rsidRPr="00E658B4" w:rsidRDefault="00ED3E8A" w:rsidP="005A6EC5">
            <w:pPr>
              <w:spacing w:line="240" w:lineRule="auto"/>
              <w:ind w:firstLineChars="0" w:firstLine="0"/>
              <w:jc w:val="center"/>
              <w:rPr>
                <w:rFonts w:cs="Times New Roman"/>
                <w:color w:val="0070C0"/>
                <w:sz w:val="20"/>
                <w:szCs w:val="22"/>
              </w:rPr>
            </w:pPr>
            <m:oMathPara>
              <m:oMath>
                <m:acc>
                  <m:accPr>
                    <m:chr m:val="̅"/>
                    <m:ctrlPr>
                      <w:rPr>
                        <w:rFonts w:ascii="Cambria Math" w:hAnsi="Cambria Math" w:cs="Times New Roman"/>
                        <w:color w:val="0070C0"/>
                        <w:sz w:val="20"/>
                        <w:szCs w:val="22"/>
                      </w:rPr>
                    </m:ctrlPr>
                  </m:accPr>
                  <m:e>
                    <m:r>
                      <w:rPr>
                        <w:rFonts w:ascii="Cambria Math" w:hAnsi="Cambria Math" w:cs="Times New Roman"/>
                        <w:color w:val="0070C0"/>
                        <w:sz w:val="20"/>
                        <w:szCs w:val="22"/>
                      </w:rPr>
                      <m:t>d</m:t>
                    </m:r>
                  </m:e>
                </m:acc>
              </m:oMath>
            </m:oMathPara>
          </w:p>
        </w:tc>
        <w:tc>
          <w:tcPr>
            <w:tcW w:w="502" w:type="pct"/>
            <w:tcBorders>
              <w:top w:val="single" w:sz="4" w:space="0" w:color="auto"/>
              <w:left w:val="nil"/>
              <w:bottom w:val="single" w:sz="4" w:space="0" w:color="auto"/>
              <w:right w:val="nil"/>
            </w:tcBorders>
            <w:vAlign w:val="center"/>
          </w:tcPr>
          <w:p w14:paraId="558FECAE" w14:textId="5F316869" w:rsidR="00494483" w:rsidRPr="00E658B4" w:rsidRDefault="00494483" w:rsidP="005A6EC5">
            <w:pPr>
              <w:spacing w:line="240" w:lineRule="auto"/>
              <w:ind w:firstLineChars="0" w:firstLine="0"/>
              <w:jc w:val="center"/>
              <w:rPr>
                <w:rFonts w:cs="Times New Roman"/>
                <w:color w:val="0070C0"/>
                <w:sz w:val="20"/>
                <w:szCs w:val="22"/>
              </w:rPr>
            </w:pPr>
            <w:r w:rsidRPr="00E658B4">
              <w:rPr>
                <w:rFonts w:cs="Times New Roman"/>
                <w:color w:val="0070C0"/>
                <w:sz w:val="20"/>
                <w:szCs w:val="22"/>
              </w:rPr>
              <w:t xml:space="preserve"># of solutions in </w:t>
            </w:r>
            <m:oMath>
              <m:sSub>
                <m:sSubPr>
                  <m:ctrlPr>
                    <w:rPr>
                      <w:rFonts w:ascii="Cambria Math" w:hAnsi="Cambria Math" w:cs="Times New Roman"/>
                      <w:color w:val="0070C0"/>
                      <w:sz w:val="20"/>
                      <w:szCs w:val="22"/>
                    </w:rPr>
                  </m:ctrlPr>
                </m:sSubPr>
                <m:e>
                  <m:r>
                    <w:rPr>
                      <w:rFonts w:ascii="Cambria Math" w:hAnsi="Cambria Math" w:cs="Times New Roman"/>
                      <w:color w:val="0070C0"/>
                      <w:sz w:val="20"/>
                      <w:szCs w:val="22"/>
                    </w:rPr>
                    <m:t>SET</m:t>
                  </m:r>
                </m:e>
                <m:sub>
                  <m:r>
                    <m:rPr>
                      <m:sty m:val="p"/>
                    </m:rPr>
                    <w:rPr>
                      <w:rFonts w:ascii="Cambria Math" w:hAnsi="Cambria Math" w:cs="Times New Roman"/>
                      <w:color w:val="0070C0"/>
                      <w:sz w:val="20"/>
                      <w:szCs w:val="22"/>
                    </w:rPr>
                    <m:t>1</m:t>
                  </m:r>
                </m:sub>
              </m:sSub>
            </m:oMath>
            <w:r w:rsidRPr="00E658B4">
              <w:rPr>
                <w:rFonts w:cs="Times New Roman"/>
                <w:color w:val="0070C0"/>
                <w:sz w:val="20"/>
                <w:szCs w:val="22"/>
              </w:rPr>
              <w:t xml:space="preserve"> </w:t>
            </w:r>
          </w:p>
        </w:tc>
        <w:tc>
          <w:tcPr>
            <w:tcW w:w="527" w:type="pct"/>
            <w:tcBorders>
              <w:top w:val="single" w:sz="4" w:space="0" w:color="auto"/>
              <w:left w:val="nil"/>
              <w:bottom w:val="single" w:sz="4" w:space="0" w:color="auto"/>
              <w:right w:val="nil"/>
            </w:tcBorders>
            <w:vAlign w:val="center"/>
          </w:tcPr>
          <w:p w14:paraId="0D77B6B1" w14:textId="057F7DC2" w:rsidR="00494483" w:rsidRPr="00E658B4" w:rsidRDefault="00494483" w:rsidP="005A6EC5">
            <w:pPr>
              <w:spacing w:line="240" w:lineRule="auto"/>
              <w:ind w:firstLineChars="0" w:firstLine="0"/>
              <w:jc w:val="center"/>
              <w:rPr>
                <w:rFonts w:cs="Times New Roman"/>
                <w:color w:val="0070C0"/>
                <w:sz w:val="20"/>
                <w:szCs w:val="22"/>
              </w:rPr>
            </w:pPr>
            <w:r w:rsidRPr="00E658B4">
              <w:rPr>
                <w:rFonts w:cs="Times New Roman"/>
                <w:color w:val="0070C0"/>
                <w:sz w:val="20"/>
                <w:szCs w:val="22"/>
              </w:rPr>
              <w:t xml:space="preserve"># of solutions in </w:t>
            </w:r>
            <m:oMath>
              <m:sSub>
                <m:sSubPr>
                  <m:ctrlPr>
                    <w:rPr>
                      <w:rFonts w:ascii="Cambria Math" w:hAnsi="Cambria Math" w:cs="Times New Roman"/>
                      <w:color w:val="0070C0"/>
                      <w:sz w:val="20"/>
                      <w:szCs w:val="22"/>
                    </w:rPr>
                  </m:ctrlPr>
                </m:sSubPr>
                <m:e>
                  <m:r>
                    <w:rPr>
                      <w:rFonts w:ascii="Cambria Math" w:hAnsi="Cambria Math" w:cs="Times New Roman"/>
                      <w:color w:val="0070C0"/>
                      <w:sz w:val="20"/>
                      <w:szCs w:val="22"/>
                    </w:rPr>
                    <m:t>SET</m:t>
                  </m:r>
                </m:e>
                <m:sub>
                  <m:r>
                    <m:rPr>
                      <m:sty m:val="p"/>
                    </m:rPr>
                    <w:rPr>
                      <w:rFonts w:ascii="Cambria Math" w:hAnsi="Cambria Math" w:cs="Times New Roman"/>
                      <w:color w:val="0070C0"/>
                      <w:sz w:val="20"/>
                      <w:szCs w:val="22"/>
                    </w:rPr>
                    <m:t>2</m:t>
                  </m:r>
                </m:sub>
              </m:sSub>
            </m:oMath>
            <w:r w:rsidRPr="00E658B4">
              <w:rPr>
                <w:rFonts w:cs="Times New Roman"/>
                <w:color w:val="0070C0"/>
                <w:sz w:val="20"/>
                <w:szCs w:val="22"/>
              </w:rPr>
              <w:t xml:space="preserve"> </w:t>
            </w:r>
          </w:p>
        </w:tc>
        <w:tc>
          <w:tcPr>
            <w:tcW w:w="544" w:type="pct"/>
            <w:tcBorders>
              <w:top w:val="single" w:sz="4" w:space="0" w:color="auto"/>
              <w:left w:val="nil"/>
              <w:bottom w:val="single" w:sz="4" w:space="0" w:color="auto"/>
              <w:right w:val="nil"/>
            </w:tcBorders>
            <w:vAlign w:val="center"/>
          </w:tcPr>
          <w:p w14:paraId="1CE02463" w14:textId="5601DB01" w:rsidR="00494483" w:rsidRPr="00E658B4" w:rsidRDefault="00494483" w:rsidP="005A6EC5">
            <w:pPr>
              <w:spacing w:line="240" w:lineRule="auto"/>
              <w:ind w:firstLineChars="0" w:firstLine="0"/>
              <w:jc w:val="center"/>
              <w:rPr>
                <w:rFonts w:cs="Times New Roman"/>
                <w:color w:val="0070C0"/>
                <w:sz w:val="20"/>
                <w:szCs w:val="22"/>
              </w:rPr>
            </w:pPr>
            <w:r w:rsidRPr="00E658B4">
              <w:rPr>
                <w:rFonts w:cs="Times New Roman"/>
                <w:color w:val="0070C0"/>
                <w:sz w:val="20"/>
                <w:szCs w:val="22"/>
              </w:rPr>
              <w:t>CPU</w:t>
            </w:r>
            <w:r w:rsidR="00726AD6" w:rsidRPr="00E658B4">
              <w:rPr>
                <w:rFonts w:cs="Times New Roman"/>
                <w:color w:val="0070C0"/>
                <w:sz w:val="20"/>
                <w:szCs w:val="22"/>
              </w:rPr>
              <w:t>(s)</w:t>
            </w:r>
            <w:r w:rsidR="00962422" w:rsidRPr="00E658B4">
              <w:rPr>
                <w:rFonts w:cs="Times New Roman" w:hint="eastAsia"/>
                <w:color w:val="0070C0"/>
                <w:sz w:val="20"/>
                <w:szCs w:val="22"/>
              </w:rPr>
              <w:t>，最优解实例的时间</w:t>
            </w:r>
          </w:p>
        </w:tc>
        <w:tc>
          <w:tcPr>
            <w:tcW w:w="119" w:type="pct"/>
            <w:tcBorders>
              <w:top w:val="single" w:sz="4" w:space="0" w:color="auto"/>
              <w:left w:val="nil"/>
              <w:bottom w:val="single" w:sz="4" w:space="0" w:color="auto"/>
              <w:right w:val="nil"/>
            </w:tcBorders>
          </w:tcPr>
          <w:p w14:paraId="6896F00D" w14:textId="77777777" w:rsidR="00494483" w:rsidRPr="00E658B4" w:rsidRDefault="00494483" w:rsidP="005A6EC5">
            <w:pPr>
              <w:spacing w:line="240" w:lineRule="auto"/>
              <w:ind w:firstLineChars="0" w:firstLine="0"/>
              <w:jc w:val="center"/>
              <w:rPr>
                <w:rFonts w:cs="Times New Roman"/>
                <w:color w:val="0070C0"/>
                <w:sz w:val="20"/>
                <w:szCs w:val="22"/>
              </w:rPr>
            </w:pPr>
          </w:p>
        </w:tc>
        <w:tc>
          <w:tcPr>
            <w:tcW w:w="502" w:type="pct"/>
            <w:tcBorders>
              <w:top w:val="single" w:sz="4" w:space="0" w:color="auto"/>
              <w:left w:val="nil"/>
              <w:bottom w:val="single" w:sz="4" w:space="0" w:color="auto"/>
              <w:right w:val="nil"/>
            </w:tcBorders>
            <w:vAlign w:val="center"/>
          </w:tcPr>
          <w:p w14:paraId="59138C53" w14:textId="75661740" w:rsidR="00494483" w:rsidRPr="00E658B4" w:rsidRDefault="00494483" w:rsidP="005A6EC5">
            <w:pPr>
              <w:spacing w:line="240" w:lineRule="auto"/>
              <w:ind w:firstLineChars="0" w:firstLine="0"/>
              <w:jc w:val="center"/>
              <w:rPr>
                <w:rFonts w:cs="Times New Roman"/>
                <w:color w:val="0070C0"/>
                <w:sz w:val="20"/>
                <w:szCs w:val="22"/>
              </w:rPr>
            </w:pPr>
            <w:r w:rsidRPr="00E658B4">
              <w:rPr>
                <w:rFonts w:cs="Times New Roman"/>
                <w:color w:val="0070C0"/>
                <w:sz w:val="20"/>
                <w:szCs w:val="22"/>
              </w:rPr>
              <w:t xml:space="preserve"># of solutions in </w:t>
            </w:r>
            <m:oMath>
              <m:sSub>
                <m:sSubPr>
                  <m:ctrlPr>
                    <w:rPr>
                      <w:rFonts w:ascii="Cambria Math" w:hAnsi="Cambria Math" w:cs="Times New Roman"/>
                      <w:color w:val="0070C0"/>
                      <w:sz w:val="20"/>
                      <w:szCs w:val="22"/>
                    </w:rPr>
                  </m:ctrlPr>
                </m:sSubPr>
                <m:e>
                  <m:r>
                    <w:rPr>
                      <w:rFonts w:ascii="Cambria Math" w:hAnsi="Cambria Math" w:cs="Times New Roman"/>
                      <w:color w:val="0070C0"/>
                      <w:sz w:val="20"/>
                      <w:szCs w:val="22"/>
                    </w:rPr>
                    <m:t>SET</m:t>
                  </m:r>
                </m:e>
                <m:sub>
                  <m:r>
                    <m:rPr>
                      <m:sty m:val="p"/>
                    </m:rPr>
                    <w:rPr>
                      <w:rFonts w:ascii="Cambria Math" w:hAnsi="Cambria Math" w:cs="Times New Roman"/>
                      <w:color w:val="0070C0"/>
                      <w:sz w:val="20"/>
                      <w:szCs w:val="22"/>
                    </w:rPr>
                    <m:t>1</m:t>
                  </m:r>
                </m:sub>
              </m:sSub>
            </m:oMath>
            <w:r w:rsidRPr="00E658B4">
              <w:rPr>
                <w:rFonts w:cs="Times New Roman"/>
                <w:color w:val="0070C0"/>
                <w:sz w:val="20"/>
                <w:szCs w:val="22"/>
              </w:rPr>
              <w:t xml:space="preserve"> </w:t>
            </w:r>
          </w:p>
        </w:tc>
        <w:tc>
          <w:tcPr>
            <w:tcW w:w="508" w:type="pct"/>
            <w:tcBorders>
              <w:top w:val="single" w:sz="4" w:space="0" w:color="auto"/>
              <w:left w:val="nil"/>
              <w:bottom w:val="single" w:sz="4" w:space="0" w:color="auto"/>
              <w:right w:val="nil"/>
            </w:tcBorders>
            <w:vAlign w:val="center"/>
          </w:tcPr>
          <w:p w14:paraId="5DFB4490" w14:textId="4F4DD0E2" w:rsidR="00494483" w:rsidRPr="00E658B4" w:rsidRDefault="00494483" w:rsidP="005A6EC5">
            <w:pPr>
              <w:spacing w:line="240" w:lineRule="auto"/>
              <w:ind w:firstLineChars="0" w:firstLine="0"/>
              <w:jc w:val="center"/>
              <w:rPr>
                <w:rFonts w:cs="Times New Roman"/>
                <w:color w:val="0070C0"/>
                <w:sz w:val="20"/>
                <w:szCs w:val="22"/>
              </w:rPr>
            </w:pPr>
            <w:r w:rsidRPr="00E658B4">
              <w:rPr>
                <w:rFonts w:cs="Times New Roman"/>
                <w:color w:val="0070C0"/>
                <w:sz w:val="20"/>
                <w:szCs w:val="22"/>
              </w:rPr>
              <w:t xml:space="preserve"># of solutions in </w:t>
            </w:r>
            <m:oMath>
              <m:sSub>
                <m:sSubPr>
                  <m:ctrlPr>
                    <w:rPr>
                      <w:rFonts w:ascii="Cambria Math" w:hAnsi="Cambria Math" w:cs="Times New Roman"/>
                      <w:color w:val="0070C0"/>
                      <w:sz w:val="20"/>
                      <w:szCs w:val="22"/>
                    </w:rPr>
                  </m:ctrlPr>
                </m:sSubPr>
                <m:e>
                  <m:r>
                    <w:rPr>
                      <w:rFonts w:ascii="Cambria Math" w:hAnsi="Cambria Math" w:cs="Times New Roman"/>
                      <w:color w:val="0070C0"/>
                      <w:sz w:val="20"/>
                      <w:szCs w:val="22"/>
                    </w:rPr>
                    <m:t>SET</m:t>
                  </m:r>
                </m:e>
                <m:sub>
                  <m:r>
                    <m:rPr>
                      <m:sty m:val="p"/>
                    </m:rPr>
                    <w:rPr>
                      <w:rFonts w:ascii="Cambria Math" w:hAnsi="Cambria Math" w:cs="Times New Roman"/>
                      <w:color w:val="0070C0"/>
                      <w:sz w:val="20"/>
                      <w:szCs w:val="22"/>
                    </w:rPr>
                    <m:t>2</m:t>
                  </m:r>
                </m:sub>
              </m:sSub>
            </m:oMath>
            <w:r w:rsidRPr="00E658B4">
              <w:rPr>
                <w:rFonts w:cs="Times New Roman"/>
                <w:color w:val="0070C0"/>
                <w:sz w:val="20"/>
                <w:szCs w:val="22"/>
              </w:rPr>
              <w:t xml:space="preserve"> </w:t>
            </w:r>
          </w:p>
        </w:tc>
        <w:tc>
          <w:tcPr>
            <w:tcW w:w="437" w:type="pct"/>
            <w:tcBorders>
              <w:top w:val="single" w:sz="4" w:space="0" w:color="auto"/>
              <w:left w:val="nil"/>
              <w:bottom w:val="single" w:sz="4" w:space="0" w:color="auto"/>
              <w:right w:val="nil"/>
            </w:tcBorders>
            <w:vAlign w:val="center"/>
          </w:tcPr>
          <w:p w14:paraId="28A522F0" w14:textId="36233BD0" w:rsidR="00494483" w:rsidRPr="00E658B4" w:rsidRDefault="00494483" w:rsidP="005A6EC5">
            <w:pPr>
              <w:spacing w:line="240" w:lineRule="auto"/>
              <w:ind w:firstLineChars="0" w:firstLine="0"/>
              <w:jc w:val="center"/>
              <w:rPr>
                <w:rFonts w:cs="Times New Roman"/>
                <w:color w:val="0070C0"/>
                <w:sz w:val="20"/>
                <w:szCs w:val="22"/>
              </w:rPr>
            </w:pPr>
            <w:r w:rsidRPr="00E658B4">
              <w:rPr>
                <w:rFonts w:cs="Times New Roman" w:hint="eastAsia"/>
                <w:color w:val="0070C0"/>
                <w:sz w:val="20"/>
                <w:szCs w:val="22"/>
              </w:rPr>
              <w:t>CPU</w:t>
            </w:r>
            <w:r w:rsidR="00726AD6" w:rsidRPr="00E658B4">
              <w:rPr>
                <w:rFonts w:cs="Times New Roman"/>
                <w:color w:val="0070C0"/>
                <w:sz w:val="20"/>
                <w:szCs w:val="22"/>
              </w:rPr>
              <w:t>(s)</w:t>
            </w:r>
          </w:p>
        </w:tc>
        <w:tc>
          <w:tcPr>
            <w:tcW w:w="119" w:type="pct"/>
            <w:tcBorders>
              <w:top w:val="single" w:sz="4" w:space="0" w:color="auto"/>
              <w:left w:val="nil"/>
              <w:bottom w:val="single" w:sz="4" w:space="0" w:color="auto"/>
              <w:right w:val="nil"/>
            </w:tcBorders>
          </w:tcPr>
          <w:p w14:paraId="7CEA0AA1" w14:textId="77777777" w:rsidR="00494483" w:rsidRPr="00E658B4" w:rsidRDefault="00494483" w:rsidP="005A6EC5">
            <w:pPr>
              <w:spacing w:line="240" w:lineRule="auto"/>
              <w:ind w:firstLineChars="0" w:firstLine="0"/>
              <w:jc w:val="center"/>
              <w:rPr>
                <w:rFonts w:cs="Times New Roman"/>
                <w:color w:val="0070C0"/>
                <w:sz w:val="20"/>
                <w:szCs w:val="22"/>
              </w:rPr>
            </w:pPr>
          </w:p>
        </w:tc>
        <w:tc>
          <w:tcPr>
            <w:tcW w:w="616" w:type="pct"/>
            <w:tcBorders>
              <w:top w:val="single" w:sz="4" w:space="0" w:color="auto"/>
              <w:left w:val="nil"/>
              <w:bottom w:val="single" w:sz="4" w:space="0" w:color="auto"/>
              <w:right w:val="nil"/>
            </w:tcBorders>
            <w:vAlign w:val="center"/>
          </w:tcPr>
          <w:p w14:paraId="35FFB3C5" w14:textId="6E160C5A" w:rsidR="00494483" w:rsidRPr="00E658B4" w:rsidRDefault="00494483" w:rsidP="009167FC">
            <w:pPr>
              <w:spacing w:line="240" w:lineRule="auto"/>
              <w:ind w:firstLineChars="0" w:firstLine="0"/>
              <w:jc w:val="center"/>
              <w:rPr>
                <w:rFonts w:cs="Times New Roman"/>
                <w:color w:val="0070C0"/>
                <w:sz w:val="20"/>
                <w:szCs w:val="22"/>
              </w:rPr>
            </w:pPr>
            <w:commentRangeStart w:id="86"/>
            <w:r w:rsidRPr="00E658B4">
              <w:rPr>
                <w:rFonts w:cs="Times New Roman" w:hint="eastAsia"/>
                <w:color w:val="0070C0"/>
                <w:sz w:val="20"/>
                <w:szCs w:val="22"/>
              </w:rPr>
              <w:t>A</w:t>
            </w:r>
            <w:r w:rsidRPr="00E658B4">
              <w:rPr>
                <w:rFonts w:cs="Times New Roman"/>
                <w:color w:val="0070C0"/>
                <w:sz w:val="20"/>
                <w:szCs w:val="22"/>
              </w:rPr>
              <w:t>RD</w:t>
            </w:r>
            <w:commentRangeEnd w:id="86"/>
            <w:r w:rsidR="00813FF5" w:rsidRPr="00E658B4">
              <w:rPr>
                <w:rStyle w:val="af0"/>
                <w:color w:val="0070C0"/>
              </w:rPr>
              <w:commentReference w:id="86"/>
            </w:r>
            <w:r w:rsidR="00BD3CFB" w:rsidRPr="00E658B4">
              <w:rPr>
                <w:rFonts w:cs="Times New Roman" w:hint="eastAsia"/>
                <w:color w:val="0070C0"/>
                <w:sz w:val="20"/>
                <w:szCs w:val="22"/>
              </w:rPr>
              <w:t>（可行解）</w:t>
            </w:r>
          </w:p>
        </w:tc>
      </w:tr>
      <w:tr w:rsidR="00DA03AF" w:rsidRPr="005A6EC5" w14:paraId="665EB6A0" w14:textId="2DA05326" w:rsidTr="00E658B4">
        <w:trPr>
          <w:jc w:val="center"/>
        </w:trPr>
        <w:tc>
          <w:tcPr>
            <w:tcW w:w="436" w:type="pct"/>
            <w:vMerge w:val="restart"/>
            <w:tcBorders>
              <w:top w:val="single" w:sz="4" w:space="0" w:color="auto"/>
              <w:left w:val="nil"/>
              <w:bottom w:val="nil"/>
              <w:right w:val="nil"/>
            </w:tcBorders>
            <w:vAlign w:val="center"/>
            <w:hideMark/>
          </w:tcPr>
          <w:p w14:paraId="0859292F" w14:textId="77777777" w:rsidR="00DA03AF" w:rsidRPr="00E658B4" w:rsidRDefault="00DA03AF" w:rsidP="00DA03AF">
            <w:pPr>
              <w:spacing w:line="240" w:lineRule="auto"/>
              <w:ind w:firstLineChars="0" w:firstLine="0"/>
              <w:jc w:val="center"/>
              <w:rPr>
                <w:rFonts w:cs="Times New Roman"/>
                <w:color w:val="0070C0"/>
                <w:sz w:val="20"/>
                <w:szCs w:val="22"/>
              </w:rPr>
            </w:pPr>
            <w:r w:rsidRPr="00E658B4">
              <w:rPr>
                <w:rFonts w:cs="Times New Roman"/>
                <w:color w:val="0070C0"/>
                <w:sz w:val="20"/>
                <w:szCs w:val="22"/>
              </w:rPr>
              <w:t>J30</w:t>
            </w:r>
          </w:p>
        </w:tc>
        <w:tc>
          <w:tcPr>
            <w:tcW w:w="692" w:type="pct"/>
            <w:tcBorders>
              <w:top w:val="single" w:sz="4" w:space="0" w:color="auto"/>
              <w:left w:val="nil"/>
              <w:bottom w:val="nil"/>
              <w:right w:val="nil"/>
            </w:tcBorders>
            <w:vAlign w:val="center"/>
            <w:hideMark/>
          </w:tcPr>
          <w:p w14:paraId="5F8DB5C2" w14:textId="77777777" w:rsidR="00DA03AF" w:rsidRPr="00E658B4" w:rsidRDefault="00DA03AF" w:rsidP="00DA03AF">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1.0×</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02" w:type="pct"/>
            <w:tcBorders>
              <w:top w:val="single" w:sz="4" w:space="0" w:color="auto"/>
              <w:left w:val="nil"/>
              <w:bottom w:val="nil"/>
              <w:right w:val="nil"/>
            </w:tcBorders>
          </w:tcPr>
          <w:p w14:paraId="5A82AA78" w14:textId="0C1618B4" w:rsidR="00DA03AF" w:rsidRPr="00E658B4" w:rsidRDefault="00DA03AF" w:rsidP="00DA03AF">
            <w:pPr>
              <w:spacing w:line="240" w:lineRule="auto"/>
              <w:ind w:firstLineChars="0" w:firstLine="0"/>
              <w:jc w:val="center"/>
              <w:rPr>
                <w:rFonts w:cs="Times New Roman"/>
                <w:color w:val="0070C0"/>
                <w:sz w:val="20"/>
                <w:szCs w:val="22"/>
                <w:highlight w:val="yellow"/>
              </w:rPr>
            </w:pPr>
            <w:r w:rsidRPr="00E658B4">
              <w:rPr>
                <w:color w:val="0070C0"/>
              </w:rPr>
              <w:t>113</w:t>
            </w:r>
          </w:p>
        </w:tc>
        <w:tc>
          <w:tcPr>
            <w:tcW w:w="527" w:type="pct"/>
            <w:tcBorders>
              <w:top w:val="single" w:sz="4" w:space="0" w:color="auto"/>
              <w:left w:val="nil"/>
              <w:bottom w:val="nil"/>
              <w:right w:val="nil"/>
            </w:tcBorders>
          </w:tcPr>
          <w:p w14:paraId="61D29303" w14:textId="46BE7640" w:rsidR="00DA03AF" w:rsidRPr="00E658B4" w:rsidRDefault="00DA03AF" w:rsidP="00DA03AF">
            <w:pPr>
              <w:spacing w:line="240" w:lineRule="auto"/>
              <w:ind w:firstLineChars="0" w:firstLine="0"/>
              <w:jc w:val="center"/>
              <w:rPr>
                <w:rFonts w:cs="Times New Roman"/>
                <w:color w:val="0070C0"/>
                <w:sz w:val="20"/>
                <w:szCs w:val="22"/>
                <w:highlight w:val="yellow"/>
              </w:rPr>
            </w:pPr>
            <w:r w:rsidRPr="00E658B4">
              <w:rPr>
                <w:color w:val="0070C0"/>
              </w:rPr>
              <w:t>367</w:t>
            </w:r>
          </w:p>
        </w:tc>
        <w:tc>
          <w:tcPr>
            <w:tcW w:w="544" w:type="pct"/>
            <w:tcBorders>
              <w:top w:val="single" w:sz="4" w:space="0" w:color="auto"/>
              <w:left w:val="nil"/>
              <w:bottom w:val="nil"/>
              <w:right w:val="nil"/>
            </w:tcBorders>
          </w:tcPr>
          <w:p w14:paraId="0E9457C0" w14:textId="13CB4C52" w:rsidR="00DA03AF" w:rsidRPr="00E658B4" w:rsidRDefault="00DA03AF" w:rsidP="00DA03AF">
            <w:pPr>
              <w:spacing w:line="240" w:lineRule="auto"/>
              <w:ind w:firstLineChars="0" w:firstLine="0"/>
              <w:jc w:val="center"/>
              <w:rPr>
                <w:rFonts w:cs="Times New Roman"/>
                <w:color w:val="0070C0"/>
                <w:sz w:val="20"/>
                <w:szCs w:val="22"/>
              </w:rPr>
            </w:pPr>
            <w:r w:rsidRPr="00E658B4">
              <w:rPr>
                <w:color w:val="0070C0"/>
              </w:rPr>
              <w:t xml:space="preserve">154.94 </w:t>
            </w:r>
          </w:p>
        </w:tc>
        <w:tc>
          <w:tcPr>
            <w:tcW w:w="119" w:type="pct"/>
            <w:tcBorders>
              <w:top w:val="single" w:sz="4" w:space="0" w:color="auto"/>
              <w:left w:val="nil"/>
              <w:bottom w:val="nil"/>
              <w:right w:val="nil"/>
            </w:tcBorders>
          </w:tcPr>
          <w:p w14:paraId="451A3152" w14:textId="77777777" w:rsidR="00DA03AF" w:rsidRPr="00E658B4" w:rsidRDefault="00DA03AF" w:rsidP="00DA03AF">
            <w:pPr>
              <w:spacing w:line="240" w:lineRule="auto"/>
              <w:ind w:firstLineChars="0" w:firstLine="0"/>
              <w:jc w:val="center"/>
              <w:rPr>
                <w:rFonts w:cs="Times New Roman"/>
                <w:color w:val="0070C0"/>
                <w:sz w:val="20"/>
                <w:szCs w:val="22"/>
              </w:rPr>
            </w:pPr>
          </w:p>
        </w:tc>
        <w:tc>
          <w:tcPr>
            <w:tcW w:w="502" w:type="pct"/>
            <w:tcBorders>
              <w:top w:val="single" w:sz="4" w:space="0" w:color="auto"/>
              <w:left w:val="nil"/>
              <w:bottom w:val="nil"/>
              <w:right w:val="nil"/>
            </w:tcBorders>
            <w:vAlign w:val="center"/>
          </w:tcPr>
          <w:p w14:paraId="19CCAAB2" w14:textId="01842208" w:rsidR="00DA03AF" w:rsidRPr="00E658B4" w:rsidRDefault="00DA03AF" w:rsidP="00DA03AF">
            <w:pPr>
              <w:spacing w:line="240" w:lineRule="auto"/>
              <w:ind w:firstLineChars="0" w:firstLine="0"/>
              <w:jc w:val="center"/>
              <w:rPr>
                <w:rFonts w:cs="Times New Roman"/>
                <w:color w:val="0070C0"/>
                <w:sz w:val="20"/>
                <w:szCs w:val="22"/>
              </w:rPr>
            </w:pPr>
            <w:r w:rsidRPr="00E658B4">
              <w:rPr>
                <w:rFonts w:cs="Times New Roman"/>
                <w:color w:val="0070C0"/>
                <w:sz w:val="20"/>
                <w:szCs w:val="22"/>
              </w:rPr>
              <w:t>271</w:t>
            </w:r>
          </w:p>
        </w:tc>
        <w:tc>
          <w:tcPr>
            <w:tcW w:w="508" w:type="pct"/>
            <w:tcBorders>
              <w:top w:val="single" w:sz="4" w:space="0" w:color="auto"/>
              <w:left w:val="nil"/>
              <w:bottom w:val="nil"/>
              <w:right w:val="nil"/>
            </w:tcBorders>
            <w:vAlign w:val="center"/>
          </w:tcPr>
          <w:p w14:paraId="5BBD3C4A" w14:textId="077F87E1" w:rsidR="00DA03AF" w:rsidRPr="00E658B4" w:rsidRDefault="00DA03AF" w:rsidP="00DA03AF">
            <w:pPr>
              <w:spacing w:line="240" w:lineRule="auto"/>
              <w:ind w:firstLineChars="0" w:firstLine="0"/>
              <w:jc w:val="center"/>
              <w:rPr>
                <w:rFonts w:cs="Times New Roman"/>
                <w:color w:val="0070C0"/>
                <w:sz w:val="20"/>
                <w:szCs w:val="22"/>
              </w:rPr>
            </w:pPr>
            <w:r w:rsidRPr="00E658B4">
              <w:rPr>
                <w:rFonts w:cs="Times New Roman"/>
                <w:color w:val="0070C0"/>
                <w:sz w:val="20"/>
                <w:szCs w:val="22"/>
              </w:rPr>
              <w:t>209</w:t>
            </w:r>
          </w:p>
        </w:tc>
        <w:tc>
          <w:tcPr>
            <w:tcW w:w="437" w:type="pct"/>
            <w:tcBorders>
              <w:top w:val="single" w:sz="4" w:space="0" w:color="auto"/>
              <w:left w:val="nil"/>
              <w:bottom w:val="nil"/>
              <w:right w:val="nil"/>
            </w:tcBorders>
          </w:tcPr>
          <w:p w14:paraId="68F3E6DB" w14:textId="117BA36D" w:rsidR="00DA03AF" w:rsidRPr="00E658B4" w:rsidRDefault="00DA03AF" w:rsidP="00DA03AF">
            <w:pPr>
              <w:spacing w:line="240" w:lineRule="auto"/>
              <w:ind w:firstLineChars="0" w:firstLine="0"/>
              <w:jc w:val="center"/>
              <w:rPr>
                <w:rFonts w:cs="Times New Roman"/>
                <w:color w:val="0070C0"/>
                <w:sz w:val="20"/>
                <w:szCs w:val="22"/>
              </w:rPr>
            </w:pPr>
            <w:r w:rsidRPr="00E658B4">
              <w:rPr>
                <w:color w:val="0070C0"/>
              </w:rPr>
              <w:t xml:space="preserve">83.00 </w:t>
            </w:r>
          </w:p>
        </w:tc>
        <w:tc>
          <w:tcPr>
            <w:tcW w:w="119" w:type="pct"/>
            <w:tcBorders>
              <w:top w:val="single" w:sz="4" w:space="0" w:color="auto"/>
              <w:left w:val="nil"/>
              <w:bottom w:val="nil"/>
              <w:right w:val="nil"/>
            </w:tcBorders>
          </w:tcPr>
          <w:p w14:paraId="4DEF4D64" w14:textId="77777777" w:rsidR="00DA03AF" w:rsidRPr="00E658B4" w:rsidRDefault="00DA03AF" w:rsidP="00DA03AF">
            <w:pPr>
              <w:spacing w:line="240" w:lineRule="auto"/>
              <w:ind w:firstLineChars="0" w:firstLine="0"/>
              <w:jc w:val="center"/>
              <w:rPr>
                <w:rFonts w:cs="Times New Roman"/>
                <w:color w:val="0070C0"/>
                <w:sz w:val="20"/>
                <w:szCs w:val="22"/>
              </w:rPr>
            </w:pPr>
          </w:p>
        </w:tc>
        <w:tc>
          <w:tcPr>
            <w:tcW w:w="616" w:type="pct"/>
            <w:tcBorders>
              <w:top w:val="single" w:sz="4" w:space="0" w:color="auto"/>
              <w:left w:val="nil"/>
              <w:bottom w:val="nil"/>
              <w:right w:val="nil"/>
            </w:tcBorders>
          </w:tcPr>
          <w:p w14:paraId="7AA2B6B0" w14:textId="7D5CF034" w:rsidR="00DA03AF" w:rsidRPr="00E658B4" w:rsidRDefault="00DA03AF" w:rsidP="00DA03AF">
            <w:pPr>
              <w:spacing w:line="240" w:lineRule="auto"/>
              <w:ind w:firstLineChars="0" w:firstLine="0"/>
              <w:jc w:val="center"/>
              <w:rPr>
                <w:rFonts w:cs="Times New Roman"/>
                <w:color w:val="0070C0"/>
                <w:sz w:val="20"/>
                <w:szCs w:val="22"/>
              </w:rPr>
            </w:pPr>
            <w:r w:rsidRPr="00E658B4">
              <w:rPr>
                <w:color w:val="0070C0"/>
              </w:rPr>
              <w:t>-0.31%</w:t>
            </w:r>
          </w:p>
        </w:tc>
      </w:tr>
      <w:tr w:rsidR="00DA03AF" w:rsidRPr="005A6EC5" w14:paraId="1750B8FA" w14:textId="4F476EA1" w:rsidTr="00E658B4">
        <w:trPr>
          <w:jc w:val="center"/>
        </w:trPr>
        <w:tc>
          <w:tcPr>
            <w:tcW w:w="436" w:type="pct"/>
            <w:vMerge/>
            <w:tcBorders>
              <w:top w:val="single" w:sz="4" w:space="0" w:color="auto"/>
              <w:left w:val="nil"/>
              <w:bottom w:val="nil"/>
              <w:right w:val="nil"/>
            </w:tcBorders>
            <w:vAlign w:val="center"/>
            <w:hideMark/>
          </w:tcPr>
          <w:p w14:paraId="5A90FE7A" w14:textId="77777777" w:rsidR="00DA03AF" w:rsidRPr="00E658B4" w:rsidRDefault="00DA03AF" w:rsidP="00DA03AF">
            <w:pPr>
              <w:widowControl/>
              <w:spacing w:line="240" w:lineRule="auto"/>
              <w:ind w:firstLineChars="0" w:firstLine="0"/>
              <w:jc w:val="center"/>
              <w:rPr>
                <w:rFonts w:cs="Times New Roman"/>
                <w:color w:val="0070C0"/>
                <w:sz w:val="20"/>
                <w:szCs w:val="22"/>
              </w:rPr>
            </w:pPr>
          </w:p>
        </w:tc>
        <w:tc>
          <w:tcPr>
            <w:tcW w:w="692" w:type="pct"/>
            <w:tcBorders>
              <w:top w:val="nil"/>
              <w:left w:val="nil"/>
              <w:bottom w:val="nil"/>
              <w:right w:val="nil"/>
            </w:tcBorders>
            <w:vAlign w:val="center"/>
            <w:hideMark/>
          </w:tcPr>
          <w:p w14:paraId="077F6CCF" w14:textId="77777777" w:rsidR="00DA03AF" w:rsidRPr="00E658B4" w:rsidRDefault="00DA03AF" w:rsidP="00DA03AF">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1.2×</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02" w:type="pct"/>
            <w:tcBorders>
              <w:top w:val="nil"/>
              <w:left w:val="nil"/>
              <w:bottom w:val="nil"/>
              <w:right w:val="nil"/>
            </w:tcBorders>
          </w:tcPr>
          <w:p w14:paraId="3E7DF68C" w14:textId="793B9BCF" w:rsidR="00DA03AF" w:rsidRPr="00E658B4" w:rsidRDefault="00DA03AF" w:rsidP="00DA03AF">
            <w:pPr>
              <w:spacing w:line="240" w:lineRule="auto"/>
              <w:ind w:firstLineChars="0" w:firstLine="0"/>
              <w:jc w:val="center"/>
              <w:rPr>
                <w:rFonts w:cs="Times New Roman"/>
                <w:color w:val="0070C0"/>
                <w:sz w:val="20"/>
                <w:szCs w:val="22"/>
              </w:rPr>
            </w:pPr>
            <w:r w:rsidRPr="00E658B4">
              <w:rPr>
                <w:color w:val="0070C0"/>
              </w:rPr>
              <w:t>3</w:t>
            </w:r>
          </w:p>
        </w:tc>
        <w:tc>
          <w:tcPr>
            <w:tcW w:w="527" w:type="pct"/>
            <w:tcBorders>
              <w:top w:val="nil"/>
              <w:left w:val="nil"/>
              <w:bottom w:val="nil"/>
              <w:right w:val="nil"/>
            </w:tcBorders>
          </w:tcPr>
          <w:p w14:paraId="01683F4A" w14:textId="4DA62E9D" w:rsidR="00DA03AF" w:rsidRPr="00E658B4" w:rsidRDefault="00DA03AF" w:rsidP="00DA03AF">
            <w:pPr>
              <w:spacing w:line="240" w:lineRule="auto"/>
              <w:ind w:firstLineChars="0" w:firstLine="0"/>
              <w:jc w:val="center"/>
              <w:rPr>
                <w:rFonts w:cs="Times New Roman"/>
                <w:color w:val="0070C0"/>
                <w:sz w:val="20"/>
                <w:szCs w:val="22"/>
              </w:rPr>
            </w:pPr>
            <w:r w:rsidRPr="00E658B4">
              <w:rPr>
                <w:color w:val="0070C0"/>
              </w:rPr>
              <w:t>477(453)</w:t>
            </w:r>
          </w:p>
        </w:tc>
        <w:tc>
          <w:tcPr>
            <w:tcW w:w="544" w:type="pct"/>
            <w:tcBorders>
              <w:top w:val="nil"/>
              <w:left w:val="nil"/>
              <w:bottom w:val="nil"/>
              <w:right w:val="nil"/>
            </w:tcBorders>
          </w:tcPr>
          <w:p w14:paraId="012322FF" w14:textId="58DD278C" w:rsidR="00DA03AF" w:rsidRPr="00E658B4" w:rsidRDefault="00DA03AF" w:rsidP="00DA03AF">
            <w:pPr>
              <w:spacing w:line="240" w:lineRule="auto"/>
              <w:ind w:firstLineChars="0" w:firstLine="0"/>
              <w:jc w:val="center"/>
              <w:rPr>
                <w:rFonts w:cs="Times New Roman"/>
                <w:color w:val="0070C0"/>
                <w:sz w:val="20"/>
                <w:szCs w:val="22"/>
              </w:rPr>
            </w:pPr>
            <w:r w:rsidRPr="00E658B4">
              <w:rPr>
                <w:color w:val="0070C0"/>
              </w:rPr>
              <w:t xml:space="preserve">391.12 </w:t>
            </w:r>
          </w:p>
        </w:tc>
        <w:tc>
          <w:tcPr>
            <w:tcW w:w="119" w:type="pct"/>
            <w:tcBorders>
              <w:top w:val="nil"/>
              <w:left w:val="nil"/>
              <w:bottom w:val="nil"/>
              <w:right w:val="nil"/>
            </w:tcBorders>
          </w:tcPr>
          <w:p w14:paraId="56CE5B42" w14:textId="77777777" w:rsidR="00DA03AF" w:rsidRPr="00E658B4" w:rsidRDefault="00DA03AF" w:rsidP="00DA03AF">
            <w:pPr>
              <w:spacing w:line="240" w:lineRule="auto"/>
              <w:ind w:firstLineChars="0" w:firstLine="0"/>
              <w:jc w:val="center"/>
              <w:rPr>
                <w:rFonts w:cs="Times New Roman"/>
                <w:color w:val="0070C0"/>
                <w:sz w:val="20"/>
                <w:szCs w:val="22"/>
              </w:rPr>
            </w:pPr>
          </w:p>
        </w:tc>
        <w:tc>
          <w:tcPr>
            <w:tcW w:w="502" w:type="pct"/>
            <w:tcBorders>
              <w:top w:val="nil"/>
              <w:left w:val="nil"/>
              <w:bottom w:val="nil"/>
              <w:right w:val="nil"/>
            </w:tcBorders>
            <w:vAlign w:val="center"/>
          </w:tcPr>
          <w:p w14:paraId="02634AFC" w14:textId="18E2FB46" w:rsidR="00DA03AF" w:rsidRPr="00E658B4" w:rsidRDefault="00DA03AF" w:rsidP="00DA03AF">
            <w:pPr>
              <w:spacing w:line="240" w:lineRule="auto"/>
              <w:ind w:firstLineChars="0" w:firstLine="0"/>
              <w:jc w:val="center"/>
              <w:rPr>
                <w:rFonts w:cs="Times New Roman"/>
                <w:color w:val="0070C0"/>
                <w:sz w:val="20"/>
                <w:szCs w:val="22"/>
              </w:rPr>
            </w:pPr>
            <w:r w:rsidRPr="00E658B4">
              <w:rPr>
                <w:rFonts w:cs="Times New Roman"/>
                <w:color w:val="0070C0"/>
                <w:sz w:val="20"/>
                <w:szCs w:val="22"/>
              </w:rPr>
              <w:t>122</w:t>
            </w:r>
          </w:p>
        </w:tc>
        <w:tc>
          <w:tcPr>
            <w:tcW w:w="508" w:type="pct"/>
            <w:tcBorders>
              <w:top w:val="nil"/>
              <w:left w:val="nil"/>
              <w:bottom w:val="nil"/>
              <w:right w:val="nil"/>
            </w:tcBorders>
            <w:vAlign w:val="center"/>
          </w:tcPr>
          <w:p w14:paraId="36405D12" w14:textId="209499AF" w:rsidR="00DA03AF" w:rsidRPr="00E658B4" w:rsidRDefault="00DA03AF" w:rsidP="00DA03AF">
            <w:pPr>
              <w:spacing w:line="240" w:lineRule="auto"/>
              <w:ind w:firstLineChars="0" w:firstLine="0"/>
              <w:jc w:val="center"/>
              <w:rPr>
                <w:rFonts w:cs="Times New Roman"/>
                <w:color w:val="0070C0"/>
                <w:sz w:val="20"/>
                <w:szCs w:val="22"/>
              </w:rPr>
            </w:pPr>
            <w:r w:rsidRPr="00E658B4">
              <w:rPr>
                <w:rFonts w:cs="Times New Roman"/>
                <w:color w:val="0070C0"/>
                <w:sz w:val="20"/>
                <w:szCs w:val="22"/>
              </w:rPr>
              <w:t>358</w:t>
            </w:r>
          </w:p>
        </w:tc>
        <w:tc>
          <w:tcPr>
            <w:tcW w:w="437" w:type="pct"/>
            <w:tcBorders>
              <w:top w:val="nil"/>
              <w:left w:val="nil"/>
              <w:bottom w:val="nil"/>
              <w:right w:val="nil"/>
            </w:tcBorders>
          </w:tcPr>
          <w:p w14:paraId="57B5A972" w14:textId="4F3936DB" w:rsidR="00DA03AF" w:rsidRPr="00E658B4" w:rsidRDefault="00DA03AF" w:rsidP="00DA03AF">
            <w:pPr>
              <w:spacing w:line="240" w:lineRule="auto"/>
              <w:ind w:firstLineChars="0" w:firstLine="0"/>
              <w:jc w:val="center"/>
              <w:rPr>
                <w:rFonts w:cs="Times New Roman"/>
                <w:color w:val="0070C0"/>
                <w:sz w:val="20"/>
                <w:szCs w:val="22"/>
              </w:rPr>
            </w:pPr>
            <w:r w:rsidRPr="00E658B4">
              <w:rPr>
                <w:color w:val="0070C0"/>
              </w:rPr>
              <w:t xml:space="preserve">121.29 </w:t>
            </w:r>
          </w:p>
        </w:tc>
        <w:tc>
          <w:tcPr>
            <w:tcW w:w="119" w:type="pct"/>
            <w:tcBorders>
              <w:top w:val="nil"/>
              <w:left w:val="nil"/>
              <w:bottom w:val="nil"/>
              <w:right w:val="nil"/>
            </w:tcBorders>
          </w:tcPr>
          <w:p w14:paraId="676E023F" w14:textId="77777777" w:rsidR="00DA03AF" w:rsidRPr="00E658B4" w:rsidRDefault="00DA03AF" w:rsidP="00DA03AF">
            <w:pPr>
              <w:spacing w:line="240" w:lineRule="auto"/>
              <w:ind w:firstLineChars="0" w:firstLine="0"/>
              <w:jc w:val="center"/>
              <w:rPr>
                <w:rFonts w:cs="Times New Roman"/>
                <w:color w:val="0070C0"/>
                <w:sz w:val="20"/>
                <w:szCs w:val="22"/>
              </w:rPr>
            </w:pPr>
          </w:p>
        </w:tc>
        <w:tc>
          <w:tcPr>
            <w:tcW w:w="616" w:type="pct"/>
            <w:tcBorders>
              <w:top w:val="nil"/>
              <w:left w:val="nil"/>
              <w:bottom w:val="nil"/>
              <w:right w:val="nil"/>
            </w:tcBorders>
          </w:tcPr>
          <w:p w14:paraId="026BF786" w14:textId="7177FD0A" w:rsidR="00DA03AF" w:rsidRPr="00E658B4" w:rsidRDefault="00DA03AF" w:rsidP="00DA03AF">
            <w:pPr>
              <w:spacing w:line="240" w:lineRule="auto"/>
              <w:ind w:firstLineChars="0" w:firstLine="0"/>
              <w:jc w:val="center"/>
              <w:rPr>
                <w:rFonts w:cs="Times New Roman"/>
                <w:color w:val="0070C0"/>
                <w:sz w:val="20"/>
                <w:szCs w:val="22"/>
              </w:rPr>
            </w:pPr>
            <w:r w:rsidRPr="00E658B4">
              <w:rPr>
                <w:color w:val="0070C0"/>
              </w:rPr>
              <w:t>-0.36%</w:t>
            </w:r>
          </w:p>
        </w:tc>
      </w:tr>
      <w:tr w:rsidR="00F659B5" w:rsidRPr="005A6EC5" w14:paraId="73109CCC" w14:textId="03038BC7" w:rsidTr="00E658B4">
        <w:trPr>
          <w:jc w:val="center"/>
        </w:trPr>
        <w:tc>
          <w:tcPr>
            <w:tcW w:w="436" w:type="pct"/>
            <w:vMerge w:val="restart"/>
            <w:tcBorders>
              <w:top w:val="nil"/>
              <w:left w:val="nil"/>
              <w:bottom w:val="nil"/>
              <w:right w:val="nil"/>
            </w:tcBorders>
            <w:vAlign w:val="center"/>
            <w:hideMark/>
          </w:tcPr>
          <w:p w14:paraId="0ED5000D" w14:textId="77777777" w:rsidR="00F659B5" w:rsidRPr="00E658B4" w:rsidRDefault="00F659B5" w:rsidP="00F659B5">
            <w:pPr>
              <w:spacing w:line="240" w:lineRule="auto"/>
              <w:ind w:firstLineChars="0" w:firstLine="0"/>
              <w:jc w:val="center"/>
              <w:rPr>
                <w:rFonts w:cs="Times New Roman"/>
                <w:color w:val="0070C0"/>
                <w:sz w:val="20"/>
                <w:szCs w:val="22"/>
              </w:rPr>
            </w:pPr>
            <w:r w:rsidRPr="00E658B4">
              <w:rPr>
                <w:rFonts w:cs="Times New Roman"/>
                <w:color w:val="0070C0"/>
                <w:sz w:val="20"/>
                <w:szCs w:val="22"/>
              </w:rPr>
              <w:t>J60</w:t>
            </w:r>
          </w:p>
        </w:tc>
        <w:tc>
          <w:tcPr>
            <w:tcW w:w="692" w:type="pct"/>
            <w:tcBorders>
              <w:top w:val="nil"/>
              <w:left w:val="nil"/>
              <w:bottom w:val="nil"/>
              <w:right w:val="nil"/>
            </w:tcBorders>
            <w:vAlign w:val="center"/>
            <w:hideMark/>
          </w:tcPr>
          <w:p w14:paraId="1C6FBEAA" w14:textId="77777777" w:rsidR="00F659B5" w:rsidRPr="00E658B4" w:rsidRDefault="00F659B5" w:rsidP="00F659B5">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1.0×</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02" w:type="pct"/>
            <w:tcBorders>
              <w:top w:val="nil"/>
              <w:left w:val="nil"/>
              <w:bottom w:val="nil"/>
              <w:right w:val="nil"/>
            </w:tcBorders>
          </w:tcPr>
          <w:p w14:paraId="05F249FA" w14:textId="630C3279" w:rsidR="00F659B5" w:rsidRPr="00E658B4" w:rsidRDefault="00F659B5" w:rsidP="00F659B5">
            <w:pPr>
              <w:spacing w:line="240" w:lineRule="auto"/>
              <w:ind w:firstLineChars="0" w:firstLine="0"/>
              <w:jc w:val="center"/>
              <w:rPr>
                <w:rFonts w:cs="Times New Roman"/>
                <w:color w:val="0070C0"/>
                <w:sz w:val="20"/>
                <w:szCs w:val="22"/>
              </w:rPr>
            </w:pPr>
            <w:r w:rsidRPr="00E658B4">
              <w:rPr>
                <w:color w:val="0070C0"/>
              </w:rPr>
              <w:t>1</w:t>
            </w:r>
          </w:p>
        </w:tc>
        <w:tc>
          <w:tcPr>
            <w:tcW w:w="527" w:type="pct"/>
            <w:tcBorders>
              <w:top w:val="nil"/>
              <w:left w:val="nil"/>
              <w:bottom w:val="nil"/>
              <w:right w:val="nil"/>
            </w:tcBorders>
          </w:tcPr>
          <w:p w14:paraId="3B0CBF38" w14:textId="162FC68E" w:rsidR="00F659B5" w:rsidRPr="00E658B4" w:rsidRDefault="007F3411" w:rsidP="00F659B5">
            <w:pPr>
              <w:spacing w:line="240" w:lineRule="auto"/>
              <w:ind w:firstLineChars="0" w:firstLine="0"/>
              <w:jc w:val="center"/>
              <w:rPr>
                <w:rFonts w:cs="Times New Roman"/>
                <w:color w:val="0070C0"/>
                <w:sz w:val="20"/>
                <w:szCs w:val="22"/>
              </w:rPr>
            </w:pPr>
            <w:r w:rsidRPr="00E658B4">
              <w:rPr>
                <w:color w:val="0070C0"/>
              </w:rPr>
              <w:t>479(</w:t>
            </w:r>
            <w:r w:rsidR="00F659B5" w:rsidRPr="00E658B4">
              <w:rPr>
                <w:color w:val="0070C0"/>
              </w:rPr>
              <w:t>463</w:t>
            </w:r>
            <w:r w:rsidRPr="00E658B4">
              <w:rPr>
                <w:color w:val="0070C0"/>
              </w:rPr>
              <w:t>)</w:t>
            </w:r>
          </w:p>
        </w:tc>
        <w:tc>
          <w:tcPr>
            <w:tcW w:w="544" w:type="pct"/>
            <w:tcBorders>
              <w:top w:val="nil"/>
              <w:left w:val="nil"/>
              <w:bottom w:val="nil"/>
              <w:right w:val="nil"/>
            </w:tcBorders>
          </w:tcPr>
          <w:p w14:paraId="3D43E67C" w14:textId="5E8465E0" w:rsidR="00F659B5" w:rsidRPr="00E658B4" w:rsidRDefault="00F659B5" w:rsidP="00F659B5">
            <w:pPr>
              <w:spacing w:line="240" w:lineRule="auto"/>
              <w:ind w:firstLineChars="0" w:firstLine="0"/>
              <w:jc w:val="center"/>
              <w:rPr>
                <w:rFonts w:cs="Times New Roman"/>
                <w:color w:val="0070C0"/>
                <w:sz w:val="20"/>
                <w:szCs w:val="22"/>
              </w:rPr>
            </w:pPr>
            <w:r w:rsidRPr="00E658B4">
              <w:rPr>
                <w:color w:val="0070C0"/>
              </w:rPr>
              <w:t>191.42</w:t>
            </w:r>
          </w:p>
        </w:tc>
        <w:tc>
          <w:tcPr>
            <w:tcW w:w="119" w:type="pct"/>
            <w:tcBorders>
              <w:top w:val="nil"/>
              <w:left w:val="nil"/>
              <w:bottom w:val="nil"/>
              <w:right w:val="nil"/>
            </w:tcBorders>
          </w:tcPr>
          <w:p w14:paraId="3BB67CCF" w14:textId="77777777" w:rsidR="00F659B5" w:rsidRPr="00E658B4" w:rsidRDefault="00F659B5" w:rsidP="00F659B5">
            <w:pPr>
              <w:spacing w:line="240" w:lineRule="auto"/>
              <w:ind w:firstLineChars="0" w:firstLine="0"/>
              <w:jc w:val="center"/>
              <w:rPr>
                <w:rFonts w:cs="Times New Roman"/>
                <w:color w:val="0070C0"/>
                <w:sz w:val="20"/>
                <w:szCs w:val="22"/>
              </w:rPr>
            </w:pPr>
          </w:p>
        </w:tc>
        <w:tc>
          <w:tcPr>
            <w:tcW w:w="502" w:type="pct"/>
            <w:tcBorders>
              <w:top w:val="nil"/>
              <w:left w:val="nil"/>
              <w:bottom w:val="nil"/>
              <w:right w:val="nil"/>
            </w:tcBorders>
            <w:vAlign w:val="center"/>
          </w:tcPr>
          <w:p w14:paraId="3C684DAF" w14:textId="458FE0F9" w:rsidR="00F659B5" w:rsidRPr="00E658B4" w:rsidRDefault="00F659B5" w:rsidP="00F659B5">
            <w:pPr>
              <w:spacing w:line="240" w:lineRule="auto"/>
              <w:ind w:firstLineChars="0" w:firstLine="0"/>
              <w:jc w:val="center"/>
              <w:rPr>
                <w:rFonts w:cs="Times New Roman"/>
                <w:color w:val="0070C0"/>
                <w:sz w:val="20"/>
                <w:szCs w:val="22"/>
              </w:rPr>
            </w:pPr>
            <w:r w:rsidRPr="00E658B4">
              <w:rPr>
                <w:rFonts w:cs="Times New Roman"/>
                <w:color w:val="0070C0"/>
                <w:sz w:val="20"/>
                <w:szCs w:val="22"/>
              </w:rPr>
              <w:t>40</w:t>
            </w:r>
          </w:p>
        </w:tc>
        <w:tc>
          <w:tcPr>
            <w:tcW w:w="508" w:type="pct"/>
            <w:tcBorders>
              <w:top w:val="nil"/>
              <w:left w:val="nil"/>
              <w:bottom w:val="nil"/>
              <w:right w:val="nil"/>
            </w:tcBorders>
            <w:vAlign w:val="center"/>
          </w:tcPr>
          <w:p w14:paraId="08790BF8" w14:textId="2FE25FD2" w:rsidR="00F659B5" w:rsidRPr="00E658B4" w:rsidRDefault="00F659B5" w:rsidP="00F659B5">
            <w:pPr>
              <w:spacing w:line="240" w:lineRule="auto"/>
              <w:ind w:firstLineChars="0" w:firstLine="0"/>
              <w:jc w:val="center"/>
              <w:rPr>
                <w:rFonts w:cs="Times New Roman"/>
                <w:color w:val="0070C0"/>
                <w:sz w:val="20"/>
                <w:szCs w:val="22"/>
              </w:rPr>
            </w:pPr>
            <w:r w:rsidRPr="00E658B4">
              <w:rPr>
                <w:rFonts w:cs="Times New Roman"/>
                <w:color w:val="0070C0"/>
                <w:sz w:val="20"/>
                <w:szCs w:val="22"/>
              </w:rPr>
              <w:t>440</w:t>
            </w:r>
          </w:p>
        </w:tc>
        <w:tc>
          <w:tcPr>
            <w:tcW w:w="437" w:type="pct"/>
            <w:tcBorders>
              <w:top w:val="nil"/>
              <w:left w:val="nil"/>
              <w:bottom w:val="nil"/>
              <w:right w:val="nil"/>
            </w:tcBorders>
          </w:tcPr>
          <w:p w14:paraId="79F68659" w14:textId="24C209BC" w:rsidR="00F659B5" w:rsidRPr="00E658B4" w:rsidRDefault="00F659B5" w:rsidP="00F659B5">
            <w:pPr>
              <w:spacing w:line="240" w:lineRule="auto"/>
              <w:ind w:firstLineChars="0" w:firstLine="0"/>
              <w:jc w:val="center"/>
              <w:rPr>
                <w:rFonts w:cs="Times New Roman"/>
                <w:color w:val="0070C0"/>
                <w:sz w:val="20"/>
                <w:szCs w:val="22"/>
              </w:rPr>
            </w:pPr>
            <w:r w:rsidRPr="00E658B4">
              <w:rPr>
                <w:color w:val="0070C0"/>
              </w:rPr>
              <w:t>180.11</w:t>
            </w:r>
          </w:p>
        </w:tc>
        <w:tc>
          <w:tcPr>
            <w:tcW w:w="119" w:type="pct"/>
            <w:tcBorders>
              <w:top w:val="nil"/>
              <w:left w:val="nil"/>
              <w:bottom w:val="nil"/>
              <w:right w:val="nil"/>
            </w:tcBorders>
          </w:tcPr>
          <w:p w14:paraId="2E0B4EBE" w14:textId="77777777" w:rsidR="00F659B5" w:rsidRPr="00E658B4" w:rsidRDefault="00F659B5" w:rsidP="00F659B5">
            <w:pPr>
              <w:spacing w:line="240" w:lineRule="auto"/>
              <w:ind w:firstLineChars="0" w:firstLine="0"/>
              <w:jc w:val="center"/>
              <w:rPr>
                <w:rFonts w:cs="Times New Roman"/>
                <w:color w:val="0070C0"/>
                <w:sz w:val="20"/>
                <w:szCs w:val="22"/>
              </w:rPr>
            </w:pPr>
          </w:p>
        </w:tc>
        <w:tc>
          <w:tcPr>
            <w:tcW w:w="616" w:type="pct"/>
            <w:tcBorders>
              <w:top w:val="nil"/>
              <w:left w:val="nil"/>
              <w:bottom w:val="nil"/>
              <w:right w:val="nil"/>
            </w:tcBorders>
          </w:tcPr>
          <w:p w14:paraId="3A15F855" w14:textId="4FD8C3D5" w:rsidR="00F659B5" w:rsidRPr="00E658B4" w:rsidRDefault="00F659B5" w:rsidP="00F659B5">
            <w:pPr>
              <w:spacing w:line="240" w:lineRule="auto"/>
              <w:ind w:firstLineChars="0" w:firstLine="0"/>
              <w:jc w:val="center"/>
              <w:rPr>
                <w:rFonts w:cs="Times New Roman"/>
                <w:color w:val="0070C0"/>
                <w:sz w:val="20"/>
                <w:szCs w:val="22"/>
              </w:rPr>
            </w:pPr>
            <w:r w:rsidRPr="00E658B4">
              <w:rPr>
                <w:color w:val="0070C0"/>
              </w:rPr>
              <w:t>0.57%</w:t>
            </w:r>
          </w:p>
        </w:tc>
      </w:tr>
      <w:tr w:rsidR="00F659B5" w:rsidRPr="005A6EC5" w14:paraId="15A23353" w14:textId="77E4B7B4" w:rsidTr="00E658B4">
        <w:trPr>
          <w:jc w:val="center"/>
        </w:trPr>
        <w:tc>
          <w:tcPr>
            <w:tcW w:w="436" w:type="pct"/>
            <w:vMerge/>
            <w:tcBorders>
              <w:top w:val="nil"/>
              <w:left w:val="nil"/>
              <w:bottom w:val="nil"/>
              <w:right w:val="nil"/>
            </w:tcBorders>
            <w:vAlign w:val="center"/>
            <w:hideMark/>
          </w:tcPr>
          <w:p w14:paraId="5F5C3159" w14:textId="77777777" w:rsidR="00F659B5" w:rsidRPr="00E658B4" w:rsidRDefault="00F659B5" w:rsidP="00F659B5">
            <w:pPr>
              <w:widowControl/>
              <w:spacing w:line="240" w:lineRule="auto"/>
              <w:ind w:firstLineChars="0" w:firstLine="0"/>
              <w:jc w:val="center"/>
              <w:rPr>
                <w:rFonts w:cs="Times New Roman"/>
                <w:color w:val="0070C0"/>
                <w:sz w:val="20"/>
                <w:szCs w:val="22"/>
              </w:rPr>
            </w:pPr>
          </w:p>
        </w:tc>
        <w:tc>
          <w:tcPr>
            <w:tcW w:w="692" w:type="pct"/>
            <w:tcBorders>
              <w:top w:val="nil"/>
              <w:left w:val="nil"/>
              <w:bottom w:val="nil"/>
              <w:right w:val="nil"/>
            </w:tcBorders>
            <w:vAlign w:val="center"/>
            <w:hideMark/>
          </w:tcPr>
          <w:p w14:paraId="6EDE0B41" w14:textId="77777777" w:rsidR="00F659B5" w:rsidRPr="00E658B4" w:rsidRDefault="00F659B5" w:rsidP="00F659B5">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1.2×</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02" w:type="pct"/>
            <w:tcBorders>
              <w:top w:val="nil"/>
              <w:left w:val="nil"/>
              <w:bottom w:val="nil"/>
              <w:right w:val="nil"/>
            </w:tcBorders>
          </w:tcPr>
          <w:p w14:paraId="5762BA58" w14:textId="39967A19" w:rsidR="00F659B5" w:rsidRPr="00E658B4" w:rsidRDefault="00F659B5" w:rsidP="00F659B5">
            <w:pPr>
              <w:spacing w:line="240" w:lineRule="auto"/>
              <w:ind w:firstLineChars="0" w:firstLine="0"/>
              <w:jc w:val="center"/>
              <w:rPr>
                <w:rFonts w:cs="Times New Roman"/>
                <w:color w:val="0070C0"/>
                <w:sz w:val="20"/>
                <w:szCs w:val="22"/>
              </w:rPr>
            </w:pPr>
            <w:r w:rsidRPr="00E658B4">
              <w:rPr>
                <w:color w:val="0070C0"/>
              </w:rPr>
              <w:t>0</w:t>
            </w:r>
          </w:p>
        </w:tc>
        <w:tc>
          <w:tcPr>
            <w:tcW w:w="527" w:type="pct"/>
            <w:tcBorders>
              <w:top w:val="nil"/>
              <w:left w:val="nil"/>
              <w:bottom w:val="nil"/>
              <w:right w:val="nil"/>
            </w:tcBorders>
          </w:tcPr>
          <w:p w14:paraId="01939405" w14:textId="7D7DD27C" w:rsidR="00F659B5" w:rsidRPr="00E658B4" w:rsidRDefault="007F3411" w:rsidP="00F659B5">
            <w:pPr>
              <w:spacing w:line="240" w:lineRule="auto"/>
              <w:ind w:firstLineChars="0" w:firstLine="0"/>
              <w:jc w:val="center"/>
              <w:rPr>
                <w:rFonts w:cs="Times New Roman"/>
                <w:color w:val="0070C0"/>
                <w:sz w:val="20"/>
                <w:szCs w:val="22"/>
              </w:rPr>
            </w:pPr>
            <w:r w:rsidRPr="00E658B4">
              <w:rPr>
                <w:color w:val="0070C0"/>
              </w:rPr>
              <w:t>480(</w:t>
            </w:r>
            <w:r w:rsidR="00F659B5" w:rsidRPr="00E658B4">
              <w:rPr>
                <w:color w:val="0070C0"/>
              </w:rPr>
              <w:t>378</w:t>
            </w:r>
            <w:r w:rsidRPr="00E658B4">
              <w:rPr>
                <w:color w:val="0070C0"/>
              </w:rPr>
              <w:t>)</w:t>
            </w:r>
          </w:p>
        </w:tc>
        <w:tc>
          <w:tcPr>
            <w:tcW w:w="544" w:type="pct"/>
            <w:tcBorders>
              <w:top w:val="nil"/>
              <w:left w:val="nil"/>
              <w:bottom w:val="nil"/>
              <w:right w:val="nil"/>
            </w:tcBorders>
          </w:tcPr>
          <w:p w14:paraId="75F9F766" w14:textId="152E3274" w:rsidR="00F659B5" w:rsidRPr="00E658B4" w:rsidRDefault="00F659B5" w:rsidP="00F659B5">
            <w:pPr>
              <w:spacing w:line="240" w:lineRule="auto"/>
              <w:ind w:firstLineChars="0" w:firstLine="0"/>
              <w:jc w:val="center"/>
              <w:rPr>
                <w:rFonts w:cs="Times New Roman"/>
                <w:color w:val="0070C0"/>
                <w:sz w:val="20"/>
                <w:szCs w:val="22"/>
              </w:rPr>
            </w:pPr>
            <w:r w:rsidRPr="00E658B4">
              <w:rPr>
                <w:rFonts w:cs="Times New Roman" w:hint="eastAsia"/>
                <w:color w:val="0070C0"/>
                <w:sz w:val="20"/>
                <w:szCs w:val="22"/>
              </w:rPr>
              <w:t>-</w:t>
            </w:r>
          </w:p>
        </w:tc>
        <w:tc>
          <w:tcPr>
            <w:tcW w:w="119" w:type="pct"/>
            <w:tcBorders>
              <w:top w:val="nil"/>
              <w:left w:val="nil"/>
              <w:bottom w:val="nil"/>
              <w:right w:val="nil"/>
            </w:tcBorders>
          </w:tcPr>
          <w:p w14:paraId="1D72CA3B" w14:textId="77777777" w:rsidR="00F659B5" w:rsidRPr="00E658B4" w:rsidRDefault="00F659B5" w:rsidP="00F659B5">
            <w:pPr>
              <w:spacing w:line="240" w:lineRule="auto"/>
              <w:ind w:firstLineChars="0" w:firstLine="0"/>
              <w:jc w:val="center"/>
              <w:rPr>
                <w:rFonts w:cs="Times New Roman"/>
                <w:color w:val="0070C0"/>
                <w:sz w:val="20"/>
                <w:szCs w:val="22"/>
              </w:rPr>
            </w:pPr>
          </w:p>
        </w:tc>
        <w:tc>
          <w:tcPr>
            <w:tcW w:w="502" w:type="pct"/>
            <w:tcBorders>
              <w:top w:val="nil"/>
              <w:left w:val="nil"/>
              <w:bottom w:val="nil"/>
              <w:right w:val="nil"/>
            </w:tcBorders>
            <w:vAlign w:val="center"/>
          </w:tcPr>
          <w:p w14:paraId="1A7912C2" w14:textId="62DEEE8F" w:rsidR="00F659B5" w:rsidRPr="00E658B4" w:rsidRDefault="00F659B5" w:rsidP="00F659B5">
            <w:pPr>
              <w:spacing w:line="240" w:lineRule="auto"/>
              <w:ind w:firstLineChars="0" w:firstLine="0"/>
              <w:jc w:val="center"/>
              <w:rPr>
                <w:rFonts w:cs="Times New Roman"/>
                <w:color w:val="0070C0"/>
                <w:sz w:val="20"/>
                <w:szCs w:val="22"/>
              </w:rPr>
            </w:pPr>
            <w:r w:rsidRPr="00E658B4">
              <w:rPr>
                <w:rFonts w:cs="Times New Roman"/>
                <w:color w:val="0070C0"/>
                <w:sz w:val="20"/>
                <w:szCs w:val="22"/>
              </w:rPr>
              <w:t>2</w:t>
            </w:r>
          </w:p>
        </w:tc>
        <w:tc>
          <w:tcPr>
            <w:tcW w:w="508" w:type="pct"/>
            <w:tcBorders>
              <w:top w:val="nil"/>
              <w:left w:val="nil"/>
              <w:bottom w:val="nil"/>
              <w:right w:val="nil"/>
            </w:tcBorders>
            <w:vAlign w:val="center"/>
          </w:tcPr>
          <w:p w14:paraId="31D16874" w14:textId="23745B7F" w:rsidR="00F659B5" w:rsidRPr="00E658B4" w:rsidRDefault="00F659B5" w:rsidP="00F659B5">
            <w:pPr>
              <w:spacing w:line="240" w:lineRule="auto"/>
              <w:ind w:firstLineChars="0" w:firstLine="0"/>
              <w:jc w:val="center"/>
              <w:rPr>
                <w:rFonts w:cs="Times New Roman"/>
                <w:color w:val="0070C0"/>
                <w:sz w:val="20"/>
                <w:szCs w:val="22"/>
              </w:rPr>
            </w:pPr>
            <w:r w:rsidRPr="00E658B4">
              <w:rPr>
                <w:rFonts w:cs="Times New Roman"/>
                <w:color w:val="0070C0"/>
                <w:sz w:val="20"/>
                <w:szCs w:val="22"/>
              </w:rPr>
              <w:t>478</w:t>
            </w:r>
          </w:p>
        </w:tc>
        <w:tc>
          <w:tcPr>
            <w:tcW w:w="437" w:type="pct"/>
            <w:tcBorders>
              <w:top w:val="nil"/>
              <w:left w:val="nil"/>
              <w:bottom w:val="nil"/>
              <w:right w:val="nil"/>
            </w:tcBorders>
          </w:tcPr>
          <w:p w14:paraId="1B63BCF7" w14:textId="42FC34CF" w:rsidR="00F659B5" w:rsidRPr="00E658B4" w:rsidRDefault="00F659B5" w:rsidP="00F659B5">
            <w:pPr>
              <w:spacing w:line="240" w:lineRule="auto"/>
              <w:ind w:firstLineChars="0" w:firstLine="0"/>
              <w:jc w:val="center"/>
              <w:rPr>
                <w:rFonts w:cs="Times New Roman"/>
                <w:color w:val="0070C0"/>
                <w:sz w:val="20"/>
                <w:szCs w:val="22"/>
              </w:rPr>
            </w:pPr>
            <w:r w:rsidRPr="00E658B4">
              <w:rPr>
                <w:color w:val="0070C0"/>
              </w:rPr>
              <w:t>382.30</w:t>
            </w:r>
          </w:p>
        </w:tc>
        <w:tc>
          <w:tcPr>
            <w:tcW w:w="119" w:type="pct"/>
            <w:tcBorders>
              <w:top w:val="nil"/>
              <w:left w:val="nil"/>
              <w:bottom w:val="nil"/>
              <w:right w:val="nil"/>
            </w:tcBorders>
          </w:tcPr>
          <w:p w14:paraId="48C83D84" w14:textId="77777777" w:rsidR="00F659B5" w:rsidRPr="00E658B4" w:rsidRDefault="00F659B5" w:rsidP="00F659B5">
            <w:pPr>
              <w:spacing w:line="240" w:lineRule="auto"/>
              <w:ind w:firstLineChars="0" w:firstLine="0"/>
              <w:jc w:val="center"/>
              <w:rPr>
                <w:rFonts w:cs="Times New Roman"/>
                <w:color w:val="0070C0"/>
                <w:sz w:val="20"/>
                <w:szCs w:val="22"/>
              </w:rPr>
            </w:pPr>
          </w:p>
        </w:tc>
        <w:tc>
          <w:tcPr>
            <w:tcW w:w="616" w:type="pct"/>
            <w:tcBorders>
              <w:top w:val="nil"/>
              <w:left w:val="nil"/>
              <w:bottom w:val="nil"/>
              <w:right w:val="nil"/>
            </w:tcBorders>
          </w:tcPr>
          <w:p w14:paraId="1C685CFE" w14:textId="49DD982C" w:rsidR="00F659B5" w:rsidRPr="00E658B4" w:rsidRDefault="00F659B5" w:rsidP="00F659B5">
            <w:pPr>
              <w:spacing w:line="240" w:lineRule="auto"/>
              <w:ind w:firstLineChars="0" w:firstLine="0"/>
              <w:jc w:val="center"/>
              <w:rPr>
                <w:rFonts w:cs="Times New Roman"/>
                <w:color w:val="0070C0"/>
                <w:sz w:val="20"/>
                <w:szCs w:val="22"/>
              </w:rPr>
            </w:pPr>
            <w:r w:rsidRPr="00E658B4">
              <w:rPr>
                <w:color w:val="0070C0"/>
              </w:rPr>
              <w:t>4.81%</w:t>
            </w:r>
          </w:p>
        </w:tc>
      </w:tr>
      <w:tr w:rsidR="005246C2" w:rsidRPr="005A6EC5" w14:paraId="6238C653" w14:textId="6AC445A0" w:rsidTr="00E658B4">
        <w:trPr>
          <w:trHeight w:val="63"/>
          <w:jc w:val="center"/>
        </w:trPr>
        <w:tc>
          <w:tcPr>
            <w:tcW w:w="436" w:type="pct"/>
            <w:vMerge w:val="restart"/>
            <w:tcBorders>
              <w:top w:val="nil"/>
              <w:left w:val="nil"/>
              <w:bottom w:val="single" w:sz="4" w:space="0" w:color="auto"/>
              <w:right w:val="nil"/>
            </w:tcBorders>
            <w:vAlign w:val="center"/>
            <w:hideMark/>
          </w:tcPr>
          <w:p w14:paraId="0A97B0C7" w14:textId="77777777"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color w:val="0070C0"/>
                <w:sz w:val="20"/>
                <w:szCs w:val="22"/>
              </w:rPr>
              <w:t>J120</w:t>
            </w:r>
          </w:p>
        </w:tc>
        <w:tc>
          <w:tcPr>
            <w:tcW w:w="692" w:type="pct"/>
            <w:tcBorders>
              <w:top w:val="nil"/>
              <w:left w:val="nil"/>
              <w:bottom w:val="nil"/>
              <w:right w:val="nil"/>
            </w:tcBorders>
            <w:vAlign w:val="center"/>
            <w:hideMark/>
          </w:tcPr>
          <w:p w14:paraId="7865750E" w14:textId="77777777" w:rsidR="005246C2" w:rsidRPr="00E658B4" w:rsidRDefault="005246C2" w:rsidP="005246C2">
            <w:pPr>
              <w:spacing w:line="240" w:lineRule="auto"/>
              <w:ind w:firstLineChars="0" w:firstLine="0"/>
              <w:jc w:val="center"/>
              <w:rPr>
                <w:rFonts w:cs="Times New Roman"/>
                <w:color w:val="0070C0"/>
                <w:sz w:val="20"/>
                <w:szCs w:val="22"/>
              </w:rPr>
            </w:pPr>
            <m:oMathPara>
              <m:oMath>
                <m:r>
                  <w:rPr>
                    <w:rFonts w:ascii="Cambria Math" w:hAnsi="Cambria Math"/>
                    <w:color w:val="0070C0"/>
                    <w:sz w:val="20"/>
                  </w:rPr>
                  <m:t>1.0×</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02" w:type="pct"/>
            <w:tcBorders>
              <w:top w:val="nil"/>
              <w:left w:val="nil"/>
              <w:bottom w:val="nil"/>
              <w:right w:val="nil"/>
            </w:tcBorders>
            <w:vAlign w:val="center"/>
          </w:tcPr>
          <w:p w14:paraId="67488977" w14:textId="0808D449" w:rsidR="005246C2" w:rsidRPr="00E658B4" w:rsidRDefault="005246C2" w:rsidP="005246C2">
            <w:pPr>
              <w:spacing w:line="240" w:lineRule="auto"/>
              <w:ind w:firstLineChars="0" w:firstLine="0"/>
              <w:jc w:val="center"/>
              <w:rPr>
                <w:rFonts w:cs="Times New Roman"/>
                <w:color w:val="0070C0"/>
                <w:sz w:val="20"/>
                <w:szCs w:val="22"/>
                <w:highlight w:val="yellow"/>
              </w:rPr>
            </w:pPr>
            <w:r w:rsidRPr="00E658B4">
              <w:rPr>
                <w:rFonts w:cs="Times New Roman"/>
                <w:color w:val="0070C0"/>
                <w:sz w:val="20"/>
                <w:szCs w:val="22"/>
              </w:rPr>
              <w:t>0</w:t>
            </w:r>
          </w:p>
        </w:tc>
        <w:tc>
          <w:tcPr>
            <w:tcW w:w="527" w:type="pct"/>
            <w:tcBorders>
              <w:top w:val="nil"/>
              <w:left w:val="nil"/>
              <w:bottom w:val="nil"/>
              <w:right w:val="nil"/>
            </w:tcBorders>
            <w:vAlign w:val="center"/>
          </w:tcPr>
          <w:p w14:paraId="64CE87B3" w14:textId="4C142C18" w:rsidR="005246C2" w:rsidRPr="00E658B4" w:rsidRDefault="005246C2" w:rsidP="005246C2">
            <w:pPr>
              <w:spacing w:line="240" w:lineRule="auto"/>
              <w:ind w:firstLineChars="0" w:firstLine="0"/>
              <w:jc w:val="center"/>
              <w:rPr>
                <w:rFonts w:cs="Times New Roman"/>
                <w:color w:val="0070C0"/>
                <w:sz w:val="20"/>
                <w:szCs w:val="22"/>
                <w:highlight w:val="yellow"/>
              </w:rPr>
            </w:pPr>
            <w:r w:rsidRPr="00E658B4">
              <w:rPr>
                <w:rFonts w:cs="Times New Roman"/>
                <w:color w:val="0070C0"/>
                <w:sz w:val="20"/>
                <w:szCs w:val="22"/>
              </w:rPr>
              <w:t>600(236)</w:t>
            </w:r>
          </w:p>
        </w:tc>
        <w:tc>
          <w:tcPr>
            <w:tcW w:w="544" w:type="pct"/>
            <w:tcBorders>
              <w:top w:val="nil"/>
              <w:left w:val="nil"/>
              <w:bottom w:val="nil"/>
              <w:right w:val="nil"/>
            </w:tcBorders>
            <w:vAlign w:val="center"/>
          </w:tcPr>
          <w:p w14:paraId="1D3E64D0" w14:textId="76B818EC"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hint="eastAsia"/>
                <w:color w:val="0070C0"/>
                <w:sz w:val="20"/>
                <w:szCs w:val="22"/>
              </w:rPr>
              <w:t>-</w:t>
            </w:r>
          </w:p>
        </w:tc>
        <w:tc>
          <w:tcPr>
            <w:tcW w:w="119" w:type="pct"/>
            <w:tcBorders>
              <w:top w:val="nil"/>
              <w:left w:val="nil"/>
              <w:bottom w:val="nil"/>
              <w:right w:val="nil"/>
            </w:tcBorders>
          </w:tcPr>
          <w:p w14:paraId="38685C54" w14:textId="77777777" w:rsidR="005246C2" w:rsidRPr="00E658B4" w:rsidRDefault="005246C2" w:rsidP="005246C2">
            <w:pPr>
              <w:spacing w:line="240" w:lineRule="auto"/>
              <w:ind w:firstLineChars="0" w:firstLine="0"/>
              <w:jc w:val="center"/>
              <w:rPr>
                <w:rFonts w:cs="Times New Roman"/>
                <w:color w:val="0070C0"/>
                <w:sz w:val="20"/>
                <w:szCs w:val="22"/>
              </w:rPr>
            </w:pPr>
          </w:p>
        </w:tc>
        <w:tc>
          <w:tcPr>
            <w:tcW w:w="502" w:type="pct"/>
            <w:tcBorders>
              <w:top w:val="nil"/>
              <w:left w:val="nil"/>
              <w:bottom w:val="nil"/>
              <w:right w:val="nil"/>
            </w:tcBorders>
            <w:vAlign w:val="center"/>
          </w:tcPr>
          <w:p w14:paraId="4230B9B3" w14:textId="57C4EA96"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color w:val="0070C0"/>
                <w:sz w:val="20"/>
                <w:szCs w:val="22"/>
              </w:rPr>
              <w:t>0</w:t>
            </w:r>
          </w:p>
        </w:tc>
        <w:tc>
          <w:tcPr>
            <w:tcW w:w="508" w:type="pct"/>
            <w:tcBorders>
              <w:top w:val="nil"/>
              <w:left w:val="nil"/>
              <w:bottom w:val="nil"/>
              <w:right w:val="nil"/>
            </w:tcBorders>
            <w:vAlign w:val="center"/>
          </w:tcPr>
          <w:p w14:paraId="6250DDAB" w14:textId="769DBDDC"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color w:val="0070C0"/>
                <w:sz w:val="20"/>
                <w:szCs w:val="22"/>
              </w:rPr>
              <w:t>600(576)</w:t>
            </w:r>
          </w:p>
        </w:tc>
        <w:tc>
          <w:tcPr>
            <w:tcW w:w="437" w:type="pct"/>
            <w:tcBorders>
              <w:top w:val="nil"/>
              <w:left w:val="nil"/>
              <w:bottom w:val="nil"/>
              <w:right w:val="nil"/>
            </w:tcBorders>
            <w:vAlign w:val="center"/>
          </w:tcPr>
          <w:p w14:paraId="46D2E99F" w14:textId="3BB55D37"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hint="eastAsia"/>
                <w:color w:val="0070C0"/>
                <w:sz w:val="20"/>
                <w:szCs w:val="22"/>
              </w:rPr>
              <w:t>-</w:t>
            </w:r>
          </w:p>
        </w:tc>
        <w:tc>
          <w:tcPr>
            <w:tcW w:w="119" w:type="pct"/>
            <w:tcBorders>
              <w:top w:val="nil"/>
              <w:left w:val="nil"/>
              <w:bottom w:val="nil"/>
              <w:right w:val="nil"/>
            </w:tcBorders>
          </w:tcPr>
          <w:p w14:paraId="4D9C7A5B" w14:textId="77777777" w:rsidR="005246C2" w:rsidRPr="00E658B4" w:rsidRDefault="005246C2" w:rsidP="005246C2">
            <w:pPr>
              <w:spacing w:line="240" w:lineRule="auto"/>
              <w:ind w:firstLineChars="0" w:firstLine="0"/>
              <w:jc w:val="center"/>
              <w:rPr>
                <w:rFonts w:cs="Times New Roman"/>
                <w:color w:val="0070C0"/>
                <w:sz w:val="20"/>
                <w:szCs w:val="22"/>
              </w:rPr>
            </w:pPr>
          </w:p>
        </w:tc>
        <w:tc>
          <w:tcPr>
            <w:tcW w:w="616" w:type="pct"/>
            <w:tcBorders>
              <w:top w:val="nil"/>
              <w:left w:val="nil"/>
              <w:bottom w:val="nil"/>
              <w:right w:val="nil"/>
            </w:tcBorders>
          </w:tcPr>
          <w:p w14:paraId="06B004AA" w14:textId="6A82B944" w:rsidR="005246C2" w:rsidRPr="00E658B4" w:rsidRDefault="005246C2" w:rsidP="005246C2">
            <w:pPr>
              <w:spacing w:line="240" w:lineRule="auto"/>
              <w:ind w:firstLineChars="0" w:firstLine="0"/>
              <w:jc w:val="center"/>
              <w:rPr>
                <w:rFonts w:cs="Times New Roman"/>
                <w:color w:val="0070C0"/>
                <w:sz w:val="20"/>
                <w:szCs w:val="22"/>
              </w:rPr>
            </w:pPr>
            <w:r w:rsidRPr="00E658B4">
              <w:rPr>
                <w:color w:val="0070C0"/>
              </w:rPr>
              <w:t>5.83%</w:t>
            </w:r>
          </w:p>
        </w:tc>
      </w:tr>
      <w:tr w:rsidR="005246C2" w:rsidRPr="005A6EC5" w14:paraId="5EE48657" w14:textId="29AF92B3" w:rsidTr="00E658B4">
        <w:trPr>
          <w:jc w:val="center"/>
        </w:trPr>
        <w:tc>
          <w:tcPr>
            <w:tcW w:w="436" w:type="pct"/>
            <w:vMerge/>
            <w:tcBorders>
              <w:top w:val="nil"/>
              <w:left w:val="nil"/>
              <w:bottom w:val="single" w:sz="4" w:space="0" w:color="auto"/>
              <w:right w:val="nil"/>
            </w:tcBorders>
            <w:vAlign w:val="center"/>
            <w:hideMark/>
          </w:tcPr>
          <w:p w14:paraId="371D585C" w14:textId="77777777" w:rsidR="005246C2" w:rsidRPr="00E658B4" w:rsidRDefault="005246C2" w:rsidP="005246C2">
            <w:pPr>
              <w:widowControl/>
              <w:spacing w:line="240" w:lineRule="auto"/>
              <w:ind w:firstLineChars="0" w:firstLine="0"/>
              <w:jc w:val="center"/>
              <w:rPr>
                <w:rFonts w:cs="Times New Roman"/>
                <w:color w:val="0070C0"/>
                <w:sz w:val="20"/>
                <w:szCs w:val="22"/>
              </w:rPr>
            </w:pPr>
          </w:p>
        </w:tc>
        <w:tc>
          <w:tcPr>
            <w:tcW w:w="692" w:type="pct"/>
            <w:tcBorders>
              <w:top w:val="nil"/>
              <w:left w:val="nil"/>
              <w:bottom w:val="single" w:sz="4" w:space="0" w:color="auto"/>
              <w:right w:val="nil"/>
            </w:tcBorders>
            <w:vAlign w:val="center"/>
            <w:hideMark/>
          </w:tcPr>
          <w:p w14:paraId="7BD3A513" w14:textId="77777777" w:rsidR="005246C2" w:rsidRPr="00E658B4" w:rsidRDefault="005246C2" w:rsidP="005246C2">
            <w:pPr>
              <w:spacing w:line="240" w:lineRule="auto"/>
              <w:ind w:firstLineChars="0" w:firstLine="0"/>
              <w:jc w:val="center"/>
              <w:rPr>
                <w:rFonts w:cs="Times New Roman"/>
                <w:color w:val="0070C0"/>
                <w:sz w:val="20"/>
              </w:rPr>
            </w:pPr>
            <m:oMathPara>
              <m:oMath>
                <m:r>
                  <w:rPr>
                    <w:rFonts w:ascii="Cambria Math" w:hAnsi="Cambria Math"/>
                    <w:color w:val="0070C0"/>
                    <w:sz w:val="20"/>
                  </w:rPr>
                  <m:t>1.2×</m:t>
                </m:r>
                <m:sSub>
                  <m:sSubPr>
                    <m:ctrlPr>
                      <w:rPr>
                        <w:rFonts w:ascii="Cambria Math" w:hAnsi="Cambria Math"/>
                        <w:i/>
                        <w:color w:val="0070C0"/>
                        <w:sz w:val="20"/>
                      </w:rPr>
                    </m:ctrlPr>
                  </m:sSubPr>
                  <m:e>
                    <m:r>
                      <w:rPr>
                        <w:rFonts w:ascii="Cambria Math" w:hAnsi="Cambria Math"/>
                        <w:color w:val="0070C0"/>
                        <w:sz w:val="20"/>
                      </w:rPr>
                      <m:t>es</m:t>
                    </m:r>
                  </m:e>
                  <m:sub>
                    <m:r>
                      <w:rPr>
                        <w:rFonts w:ascii="Cambria Math" w:hAnsi="Cambria Math"/>
                        <w:color w:val="0070C0"/>
                        <w:sz w:val="20"/>
                      </w:rPr>
                      <m:t>n+1</m:t>
                    </m:r>
                  </m:sub>
                </m:sSub>
              </m:oMath>
            </m:oMathPara>
          </w:p>
        </w:tc>
        <w:tc>
          <w:tcPr>
            <w:tcW w:w="502" w:type="pct"/>
            <w:tcBorders>
              <w:top w:val="nil"/>
              <w:left w:val="nil"/>
              <w:bottom w:val="single" w:sz="4" w:space="0" w:color="auto"/>
              <w:right w:val="nil"/>
            </w:tcBorders>
            <w:vAlign w:val="center"/>
          </w:tcPr>
          <w:p w14:paraId="0170BA13" w14:textId="3240A505"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color w:val="0070C0"/>
                <w:sz w:val="20"/>
                <w:szCs w:val="22"/>
              </w:rPr>
              <w:t>0</w:t>
            </w:r>
          </w:p>
        </w:tc>
        <w:tc>
          <w:tcPr>
            <w:tcW w:w="527" w:type="pct"/>
            <w:tcBorders>
              <w:top w:val="nil"/>
              <w:left w:val="nil"/>
              <w:bottom w:val="single" w:sz="4" w:space="0" w:color="auto"/>
              <w:right w:val="nil"/>
            </w:tcBorders>
            <w:vAlign w:val="center"/>
          </w:tcPr>
          <w:p w14:paraId="5C9F1B3B" w14:textId="550EAF56"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color w:val="0070C0"/>
                <w:sz w:val="20"/>
                <w:szCs w:val="22"/>
              </w:rPr>
              <w:t>600(183)</w:t>
            </w:r>
          </w:p>
        </w:tc>
        <w:tc>
          <w:tcPr>
            <w:tcW w:w="544" w:type="pct"/>
            <w:tcBorders>
              <w:top w:val="nil"/>
              <w:left w:val="nil"/>
              <w:bottom w:val="single" w:sz="4" w:space="0" w:color="auto"/>
              <w:right w:val="nil"/>
            </w:tcBorders>
            <w:vAlign w:val="center"/>
          </w:tcPr>
          <w:p w14:paraId="1F6A327D" w14:textId="3DE07AE2"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hint="eastAsia"/>
                <w:color w:val="0070C0"/>
                <w:sz w:val="20"/>
                <w:szCs w:val="22"/>
              </w:rPr>
              <w:t>-</w:t>
            </w:r>
          </w:p>
        </w:tc>
        <w:tc>
          <w:tcPr>
            <w:tcW w:w="119" w:type="pct"/>
            <w:tcBorders>
              <w:top w:val="nil"/>
              <w:left w:val="nil"/>
              <w:bottom w:val="single" w:sz="4" w:space="0" w:color="auto"/>
              <w:right w:val="nil"/>
            </w:tcBorders>
          </w:tcPr>
          <w:p w14:paraId="2FE92DDE" w14:textId="77777777" w:rsidR="005246C2" w:rsidRPr="00E658B4" w:rsidRDefault="005246C2" w:rsidP="005246C2">
            <w:pPr>
              <w:spacing w:line="240" w:lineRule="auto"/>
              <w:ind w:firstLineChars="0" w:firstLine="0"/>
              <w:jc w:val="center"/>
              <w:rPr>
                <w:rFonts w:cs="Times New Roman"/>
                <w:color w:val="0070C0"/>
                <w:sz w:val="20"/>
                <w:szCs w:val="22"/>
              </w:rPr>
            </w:pPr>
          </w:p>
        </w:tc>
        <w:tc>
          <w:tcPr>
            <w:tcW w:w="502" w:type="pct"/>
            <w:tcBorders>
              <w:top w:val="nil"/>
              <w:left w:val="nil"/>
              <w:bottom w:val="single" w:sz="4" w:space="0" w:color="auto"/>
              <w:right w:val="nil"/>
            </w:tcBorders>
            <w:vAlign w:val="center"/>
          </w:tcPr>
          <w:p w14:paraId="7951A04C" w14:textId="16AAC235"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color w:val="0070C0"/>
                <w:sz w:val="20"/>
                <w:szCs w:val="22"/>
              </w:rPr>
              <w:t>0</w:t>
            </w:r>
          </w:p>
        </w:tc>
        <w:tc>
          <w:tcPr>
            <w:tcW w:w="508" w:type="pct"/>
            <w:tcBorders>
              <w:top w:val="nil"/>
              <w:left w:val="nil"/>
              <w:bottom w:val="single" w:sz="4" w:space="0" w:color="auto"/>
              <w:right w:val="nil"/>
            </w:tcBorders>
            <w:vAlign w:val="center"/>
          </w:tcPr>
          <w:p w14:paraId="4B7F8995" w14:textId="13AD2AE9"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color w:val="0070C0"/>
                <w:sz w:val="20"/>
                <w:szCs w:val="22"/>
              </w:rPr>
              <w:t>600(519)</w:t>
            </w:r>
          </w:p>
        </w:tc>
        <w:tc>
          <w:tcPr>
            <w:tcW w:w="437" w:type="pct"/>
            <w:tcBorders>
              <w:top w:val="nil"/>
              <w:left w:val="nil"/>
              <w:bottom w:val="single" w:sz="4" w:space="0" w:color="auto"/>
              <w:right w:val="nil"/>
            </w:tcBorders>
            <w:vAlign w:val="center"/>
          </w:tcPr>
          <w:p w14:paraId="1357FD63" w14:textId="29A4209B" w:rsidR="005246C2" w:rsidRPr="00E658B4" w:rsidRDefault="005246C2" w:rsidP="005246C2">
            <w:pPr>
              <w:spacing w:line="240" w:lineRule="auto"/>
              <w:ind w:firstLineChars="0" w:firstLine="0"/>
              <w:jc w:val="center"/>
              <w:rPr>
                <w:rFonts w:cs="Times New Roman"/>
                <w:color w:val="0070C0"/>
                <w:sz w:val="20"/>
                <w:szCs w:val="22"/>
              </w:rPr>
            </w:pPr>
            <w:r w:rsidRPr="00E658B4">
              <w:rPr>
                <w:rFonts w:cs="Times New Roman" w:hint="eastAsia"/>
                <w:color w:val="0070C0"/>
                <w:sz w:val="20"/>
                <w:szCs w:val="22"/>
              </w:rPr>
              <w:t>-</w:t>
            </w:r>
          </w:p>
        </w:tc>
        <w:tc>
          <w:tcPr>
            <w:tcW w:w="119" w:type="pct"/>
            <w:tcBorders>
              <w:top w:val="nil"/>
              <w:left w:val="nil"/>
              <w:bottom w:val="single" w:sz="4" w:space="0" w:color="auto"/>
              <w:right w:val="nil"/>
            </w:tcBorders>
          </w:tcPr>
          <w:p w14:paraId="60ADC1FF" w14:textId="77777777" w:rsidR="005246C2" w:rsidRPr="00E658B4" w:rsidRDefault="005246C2" w:rsidP="005246C2">
            <w:pPr>
              <w:spacing w:line="240" w:lineRule="auto"/>
              <w:ind w:firstLineChars="0" w:firstLine="0"/>
              <w:jc w:val="center"/>
              <w:rPr>
                <w:rFonts w:cs="Times New Roman"/>
                <w:color w:val="0070C0"/>
                <w:sz w:val="20"/>
                <w:szCs w:val="22"/>
              </w:rPr>
            </w:pPr>
          </w:p>
        </w:tc>
        <w:tc>
          <w:tcPr>
            <w:tcW w:w="616" w:type="pct"/>
            <w:tcBorders>
              <w:top w:val="nil"/>
              <w:left w:val="nil"/>
              <w:bottom w:val="single" w:sz="4" w:space="0" w:color="auto"/>
              <w:right w:val="nil"/>
            </w:tcBorders>
          </w:tcPr>
          <w:p w14:paraId="4F9BA58F" w14:textId="340A60D0" w:rsidR="005246C2" w:rsidRPr="00E658B4" w:rsidRDefault="005246C2" w:rsidP="005246C2">
            <w:pPr>
              <w:spacing w:line="240" w:lineRule="auto"/>
              <w:ind w:firstLineChars="0" w:firstLine="0"/>
              <w:jc w:val="center"/>
              <w:rPr>
                <w:rFonts w:cs="Times New Roman"/>
                <w:color w:val="0070C0"/>
                <w:sz w:val="20"/>
                <w:szCs w:val="22"/>
              </w:rPr>
            </w:pPr>
            <w:r w:rsidRPr="00E658B4">
              <w:rPr>
                <w:color w:val="0070C0"/>
              </w:rPr>
              <w:t>-15.48%</w:t>
            </w:r>
          </w:p>
        </w:tc>
      </w:tr>
    </w:tbl>
    <w:p w14:paraId="797AAE4F" w14:textId="14F10ED9" w:rsidR="00576B86" w:rsidRDefault="00576B86" w:rsidP="00E658B4">
      <w:pPr>
        <w:ind w:firstLineChars="0" w:firstLine="0"/>
      </w:pPr>
    </w:p>
    <w:p w14:paraId="5D2AAD16" w14:textId="43DB02E3" w:rsidR="007D716A" w:rsidRPr="00A57B74" w:rsidRDefault="007D716A" w:rsidP="001F1E24">
      <w:pPr>
        <w:pStyle w:val="2"/>
        <w:spacing w:before="156" w:after="156"/>
      </w:pPr>
      <w:r w:rsidRPr="00A57B74">
        <w:t>Performance measures</w:t>
      </w:r>
    </w:p>
    <w:p w14:paraId="493F10AA" w14:textId="77777777" w:rsidR="007D716A" w:rsidRPr="00A57B74" w:rsidRDefault="007D716A" w:rsidP="001F1E24">
      <w:pPr>
        <w:ind w:firstLine="420"/>
      </w:pPr>
      <w:r w:rsidRPr="00A57B74">
        <w:t>The following four performance measures are used to evaluate the performance of the TSHA and the GA:</w:t>
      </w:r>
    </w:p>
    <w:p w14:paraId="136F2446" w14:textId="65A028C8" w:rsidR="007D716A" w:rsidRPr="00A57B74" w:rsidRDefault="007D716A" w:rsidP="001F1E24">
      <w:pPr>
        <w:ind w:firstLine="420"/>
      </w:pPr>
      <w:r w:rsidRPr="00A57B74">
        <w:t>(1) Average relative deviation (</w:t>
      </w:r>
      <m:oMath>
        <m:r>
          <m:rPr>
            <m:sty m:val="p"/>
          </m:rPr>
          <w:rPr>
            <w:rFonts w:ascii="Cambria Math" w:hAnsi="Cambria Math"/>
          </w:rPr>
          <m:t>ARD</m:t>
        </m:r>
      </m:oMath>
      <w:r w:rsidRPr="00A57B74">
        <w:t xml:space="preserve">).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 </w:t>
      </w:r>
      <m:oMath>
        <m:sSub>
          <m:sSubPr>
            <m:ctrlPr>
              <w:rPr>
                <w:rFonts w:ascii="Cambria Math" w:hAnsi="Cambria Math" w:cs="宋体"/>
                <w:color w:val="0070C0"/>
              </w:rPr>
            </m:ctrlPr>
          </m:sSubPr>
          <m:e>
            <m:r>
              <w:rPr>
                <w:rFonts w:ascii="Cambria Math" w:hAnsi="Cambria Math"/>
                <w:kern w:val="0"/>
              </w:rPr>
              <m:t>SET</m:t>
            </m:r>
          </m:e>
          <m:sub>
            <m:r>
              <w:rPr>
                <w:rFonts w:ascii="Cambria Math" w:hAnsi="Cambria Math"/>
                <w:kern w:val="0"/>
              </w:rPr>
              <m:t>1</m:t>
            </m:r>
          </m:sub>
        </m:sSub>
      </m:oMath>
      <w:r w:rsidRPr="00A57B74">
        <w:t>, which contains instances with known optimal solutions</w:t>
      </w:r>
      <w:r w:rsidRPr="001E5E40">
        <w:t>,</w:t>
      </w:r>
      <w:r w:rsidRPr="00A57B74">
        <w:t xml:space="preserve"> we use the </w:t>
      </w:r>
      <m:oMath>
        <m:r>
          <m:rPr>
            <m:sty m:val="p"/>
          </m:rPr>
          <w:rPr>
            <w:rFonts w:ascii="Cambria Math" w:hAnsi="Cambria Math"/>
          </w:rPr>
          <m:t>ARD</m:t>
        </m:r>
      </m:oMath>
      <w:r w:rsidRPr="00A57B74">
        <w:t xml:space="preserve"> to evaluate the algorithm.</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7D716A" w:rsidRPr="00A57B74" w14:paraId="2BF2476A" w14:textId="77777777" w:rsidTr="00E658B4">
        <w:trPr>
          <w:jc w:val="center"/>
        </w:trPr>
        <w:tc>
          <w:tcPr>
            <w:tcW w:w="7792" w:type="dxa"/>
            <w:vAlign w:val="center"/>
          </w:tcPr>
          <w:p w14:paraId="29CF5517" w14:textId="1F8CB666" w:rsidR="007D716A" w:rsidRPr="00A57B74" w:rsidRDefault="004D6026" w:rsidP="00E658B4">
            <w:pPr>
              <w:spacing w:line="240" w:lineRule="auto"/>
              <w:ind w:firstLineChars="250" w:firstLine="525"/>
              <w:jc w:val="center"/>
            </w:pPr>
            <m:oMath>
              <m:r>
                <m:rPr>
                  <m:sty m:val="p"/>
                </m:rPr>
                <w:rPr>
                  <w:rFonts w:ascii="Cambria Math" w:hAnsi="Cambria Math"/>
                </w:rPr>
                <m:t>ARD</m:t>
              </m:r>
              <m:d>
                <m:dPr>
                  <m:ctrlPr>
                    <w:rPr>
                      <w:rFonts w:ascii="Cambria Math" w:hAnsi="Cambria Math"/>
                    </w:rPr>
                  </m:ctrlPr>
                </m:dPr>
                <m:e>
                  <m:r>
                    <w:rPr>
                      <w:rFonts w:ascii="Cambria Math" w:hAnsi="Cambria Math"/>
                    </w:rPr>
                    <m:t>ALG</m:t>
                  </m:r>
                  <m:r>
                    <m:rPr>
                      <m:sty m:val="p"/>
                    </m:rPr>
                    <w:rPr>
                      <w:rFonts w:ascii="Cambria Math" w:hAnsi="Cambria Math"/>
                    </w:rPr>
                    <m:t>, CPLEX</m:t>
                  </m:r>
                </m:e>
              </m:d>
              <m:r>
                <m:rPr>
                  <m:sty m:val="p"/>
                </m:rPr>
                <w:rPr>
                  <w:rFonts w:ascii="Cambria Math" w:hAnsi="Cambria Math"/>
                </w:rPr>
                <m:t>=</m:t>
              </m:r>
              <m:f>
                <m:fPr>
                  <m:ctrlPr>
                    <w:rPr>
                      <w:rFonts w:ascii="Cambria Math" w:hAnsi="Cambria Math" w:cs="宋体"/>
                      <w:sz w:val="24"/>
                      <w:szCs w:val="24"/>
                    </w:rPr>
                  </m:ctrlPr>
                </m:fPr>
                <m:num>
                  <m:nary>
                    <m:naryPr>
                      <m:chr m:val="∑"/>
                      <m:limLoc m:val="subSup"/>
                      <m:ctrlPr>
                        <w:rPr>
                          <w:rFonts w:ascii="Cambria Math" w:hAnsi="Cambria Math" w:cs="宋体"/>
                          <w:sz w:val="24"/>
                          <w:szCs w:val="24"/>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1</m:t>
                          </m:r>
                        </m:sub>
                      </m:sSub>
                    </m:sup>
                    <m:e>
                      <m:r>
                        <m:rPr>
                          <m:sty m:val="p"/>
                        </m:rPr>
                        <w:rPr>
                          <w:rFonts w:ascii="Cambria Math" w:hAnsi="Cambria Math" w:cs="Segoe UI"/>
                        </w:rPr>
                        <m:t>[(</m:t>
                      </m:r>
                      <m:f>
                        <m:fPr>
                          <m:type m:val="lin"/>
                          <m:ctrlPr>
                            <w:rPr>
                              <w:rFonts w:ascii="Cambria Math" w:hAnsi="Cambria Math" w:cs="宋体"/>
                              <w:sz w:val="24"/>
                              <w:szCs w:val="24"/>
                            </w:rPr>
                          </m:ctrlPr>
                        </m:fPr>
                        <m:num>
                          <m:sSubSup>
                            <m:sSubSupPr>
                              <m:ctrlPr>
                                <w:rPr>
                                  <w:rFonts w:ascii="Cambria Math" w:hAnsi="Cambria Math" w:cs="宋体"/>
                                  <w:sz w:val="24"/>
                                  <w:szCs w:val="24"/>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sSubSup>
                            <m:sSubSupPr>
                              <m:ctrlPr>
                                <w:rPr>
                                  <w:rFonts w:ascii="Cambria Math" w:hAnsi="Cambria Math" w:cs="宋体"/>
                                  <w:sz w:val="24"/>
                                  <w:szCs w:val="24"/>
                                </w:rPr>
                              </m:ctrlPr>
                            </m:sSubSupPr>
                            <m:e>
                              <m:r>
                                <w:rPr>
                                  <w:rFonts w:ascii="Cambria Math" w:hAnsi="Cambria Math"/>
                                </w:rPr>
                                <m:t>o</m:t>
                              </m:r>
                            </m:e>
                            <m:sub>
                              <m:r>
                                <w:rPr>
                                  <w:rFonts w:ascii="Cambria Math" w:hAnsi="Cambria Math"/>
                                </w:rPr>
                                <m:t>i</m:t>
                              </m:r>
                            </m:sub>
                            <m:sup>
                              <m:r>
                                <w:rPr>
                                  <w:rFonts w:ascii="Cambria Math" w:hAnsi="Cambria Math" w:hint="eastAsia"/>
                                </w:rPr>
                                <m:t>opt</m:t>
                              </m:r>
                            </m:sup>
                          </m:sSubSup>
                          <m:r>
                            <w:rPr>
                              <w:rFonts w:ascii="Cambria Math" w:hAnsi="Cambria Math" w:cs="宋体"/>
                              <w:sz w:val="24"/>
                              <w:szCs w:val="24"/>
                            </w:rPr>
                            <m:t>)</m:t>
                          </m:r>
                        </m:num>
                        <m:den>
                          <m:sSubSup>
                            <m:sSubSupPr>
                              <m:ctrlPr>
                                <w:rPr>
                                  <w:rFonts w:ascii="Cambria Math" w:hAnsi="Cambria Math" w:cs="宋体"/>
                                  <w:sz w:val="24"/>
                                  <w:szCs w:val="24"/>
                                </w:rPr>
                              </m:ctrlPr>
                            </m:sSubSupPr>
                            <m:e>
                              <m:r>
                                <w:rPr>
                                  <w:rFonts w:ascii="Cambria Math" w:hAnsi="Cambria Math"/>
                                </w:rPr>
                                <m:t>o</m:t>
                              </m:r>
                            </m:e>
                            <m:sub>
                              <m:r>
                                <w:rPr>
                                  <w:rFonts w:ascii="Cambria Math" w:hAnsi="Cambria Math"/>
                                </w:rPr>
                                <m:t>i</m:t>
                              </m:r>
                            </m:sub>
                            <m:sup>
                              <m:r>
                                <w:rPr>
                                  <w:rFonts w:ascii="Cambria Math" w:hAnsi="Cambria Math"/>
                                </w:rPr>
                                <m:t>opt</m:t>
                              </m:r>
                            </m:sup>
                          </m:sSubSup>
                          <m:r>
                            <m:rPr>
                              <m:sty m:val="p"/>
                            </m:rPr>
                            <w:rPr>
                              <w:rFonts w:ascii="Cambria Math" w:hAnsi="Cambria Math"/>
                            </w:rPr>
                            <m:t>]</m:t>
                          </m:r>
                        </m:den>
                      </m:f>
                    </m:e>
                  </m:nary>
                </m:num>
                <m:den>
                  <m:d>
                    <m:dPr>
                      <m:begChr m:val="|"/>
                      <m:endChr m:val="|"/>
                      <m:ctrlPr>
                        <w:rPr>
                          <w:rFonts w:ascii="Cambria Math" w:hAnsi="Cambria Math" w:cs="宋体"/>
                          <w:i/>
                          <w:sz w:val="24"/>
                          <w:szCs w:val="24"/>
                        </w:rPr>
                      </m:ctrlPr>
                    </m:dPr>
                    <m:e>
                      <m:sSub>
                        <m:sSubPr>
                          <m:ctrlPr>
                            <w:rPr>
                              <w:rFonts w:ascii="Cambria Math" w:hAnsi="Cambria Math" w:cs="宋体"/>
                              <w:i/>
                            </w:rPr>
                          </m:ctrlPr>
                        </m:sSubPr>
                        <m:e>
                          <m:r>
                            <w:rPr>
                              <w:rFonts w:ascii="Cambria Math" w:hAnsi="Cambria Math"/>
                            </w:rPr>
                            <m:t>SET</m:t>
                          </m:r>
                        </m:e>
                        <m:sub>
                          <m:r>
                            <w:rPr>
                              <w:rFonts w:ascii="Cambria Math" w:hAnsi="Cambria Math"/>
                            </w:rPr>
                            <m:t>1</m:t>
                          </m:r>
                        </m:sub>
                      </m:sSub>
                    </m:e>
                  </m:d>
                </m:den>
              </m:f>
            </m:oMath>
            <w:r>
              <w:rPr>
                <w:rFonts w:hint="eastAsia"/>
                <w:sz w:val="24"/>
                <w:szCs w:val="24"/>
              </w:rPr>
              <w:t xml:space="preserve"> </w:t>
            </w:r>
          </w:p>
        </w:tc>
        <w:tc>
          <w:tcPr>
            <w:tcW w:w="702" w:type="dxa"/>
            <w:vAlign w:val="center"/>
          </w:tcPr>
          <w:p w14:paraId="12002E06" w14:textId="743E36ED"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B26F87">
              <w:rPr>
                <w:noProof/>
              </w:rPr>
              <w:t>14</w:t>
            </w:r>
            <w:r w:rsidRPr="00A57B74">
              <w:fldChar w:fldCharType="end"/>
            </w:r>
            <w:r w:rsidRPr="00A57B74">
              <w:t>)</w:t>
            </w:r>
          </w:p>
        </w:tc>
      </w:tr>
    </w:tbl>
    <w:p w14:paraId="2EEE1543" w14:textId="6906492A" w:rsidR="00EB3A45" w:rsidRPr="00A57B74" w:rsidRDefault="007D716A" w:rsidP="001F1E24">
      <w:pPr>
        <w:pStyle w:val="a6"/>
        <w:ind w:firstLineChars="0" w:firstLine="0"/>
      </w:pPr>
      <w:r w:rsidRPr="00A57B74">
        <w:t xml:space="preserve">where </w:t>
      </w:r>
      <m:oMath>
        <m:sSubSup>
          <m:sSubSupPr>
            <m:ctrlPr>
              <w:rPr>
                <w:rFonts w:ascii="Cambria Math" w:hAnsi="Cambria Math" w:cs="宋体"/>
                <w:i/>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alg</m:t>
            </m:r>
          </m:sup>
        </m:sSubSup>
      </m:oMath>
      <w:r w:rsidRPr="00A57B74">
        <w:t xml:space="preserve"> represents the value of objective function (1) obtained by the </w:t>
      </w:r>
      <m:oMath>
        <m:r>
          <w:rPr>
            <w:rFonts w:ascii="Cambria Math" w:hAnsi="Cambria Math"/>
            <w:kern w:val="0"/>
          </w:rPr>
          <m:t>ALG</m:t>
        </m:r>
      </m:oMath>
      <w:r w:rsidRPr="00A57B74">
        <w:t xml:space="preserve"> for instance </w:t>
      </w:r>
      <m:oMath>
        <m:r>
          <w:rPr>
            <w:rFonts w:ascii="Cambria Math" w:hAnsi="Cambria Math"/>
            <w:kern w:val="0"/>
          </w:rPr>
          <m:t>i</m:t>
        </m:r>
      </m:oMath>
      <w:r w:rsidRPr="00A57B74">
        <w:t xml:space="preserve"> and </w:t>
      </w:r>
      <m:oMath>
        <m:sSubSup>
          <m:sSubSupPr>
            <m:ctrlPr>
              <w:rPr>
                <w:rFonts w:ascii="Cambria Math" w:hAnsi="Cambria Math" w:cs="宋体"/>
                <w:i/>
                <w:color w:val="0070C0"/>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opt</m:t>
            </m:r>
          </m:sup>
        </m:sSubSup>
      </m:oMath>
      <w:r w:rsidRPr="00A57B74">
        <w:t xml:space="preserve"> is the optimal value of objective function (1) for instance </w:t>
      </w:r>
      <m:oMath>
        <m:r>
          <w:rPr>
            <w:rFonts w:ascii="Cambria Math" w:hAnsi="Cambria Math"/>
            <w:kern w:val="0"/>
          </w:rPr>
          <m:t>i</m:t>
        </m:r>
      </m:oMath>
      <w:r w:rsidRPr="00A57B74">
        <w:t xml:space="preserve"> calculated by CPLEX. A smaller </w:t>
      </w:r>
      <m:oMath>
        <m:r>
          <m:rPr>
            <m:sty m:val="p"/>
          </m:rPr>
          <w:rPr>
            <w:rFonts w:ascii="Cambria Math" w:hAnsi="Cambria Math"/>
          </w:rPr>
          <m:t>ARD</m:t>
        </m:r>
      </m:oMath>
      <w:r w:rsidRPr="00A57B74">
        <w:t xml:space="preserve"> value means that the quality of the solution produced by the </w:t>
      </w:r>
      <m:oMath>
        <m:r>
          <w:rPr>
            <w:rFonts w:ascii="Cambria Math" w:hAnsi="Cambria Math"/>
            <w:kern w:val="0"/>
          </w:rPr>
          <m:t>ALG</m:t>
        </m:r>
      </m:oMath>
      <w:r w:rsidRPr="00A57B74">
        <w:rPr>
          <w:kern w:val="0"/>
        </w:rPr>
        <w:t xml:space="preserve"> is better</w:t>
      </w:r>
      <w:r w:rsidRPr="00A57B74">
        <w:t>.</w:t>
      </w:r>
      <w:r w:rsidR="00B35284" w:rsidRPr="00A57B74">
        <w:t xml:space="preserve"> </w:t>
      </w:r>
    </w:p>
    <w:p w14:paraId="0FFA9FCF" w14:textId="77777777" w:rsidR="007D716A" w:rsidRPr="00A57B74" w:rsidRDefault="007D716A" w:rsidP="001F1E24">
      <w:pPr>
        <w:ind w:firstLine="420"/>
      </w:pPr>
      <w:r w:rsidRPr="00A57B74">
        <w:t>(</w:t>
      </w:r>
      <w:r w:rsidRPr="00A57B74">
        <w:rPr>
          <w:rFonts w:hint="eastAsia"/>
        </w:rPr>
        <w:t>2</w:t>
      </w:r>
      <w:r w:rsidRPr="00A57B74">
        <w:t>) Average relative improvement (</w:t>
      </w:r>
      <m:oMath>
        <m:r>
          <m:rPr>
            <m:sty m:val="p"/>
          </m:rPr>
          <w:rPr>
            <w:rFonts w:ascii="Cambria Math" w:hAnsi="Cambria Math"/>
          </w:rPr>
          <m:t>ARI</m:t>
        </m:r>
      </m:oMath>
      <w:r w:rsidRPr="00A57B74">
        <w:t>). For the TSHA and the GA</w:t>
      </w:r>
      <w:r w:rsidRPr="00A57B74">
        <w:rPr>
          <w:rFonts w:hint="eastAsia"/>
          <w:kern w:val="0"/>
        </w:rPr>
        <w:t xml:space="preserve"> </w:t>
      </w:r>
      <w:r w:rsidRPr="00A57B74">
        <w:rPr>
          <w:kern w:val="0"/>
        </w:rPr>
        <w:t xml:space="preserve">that </w:t>
      </w:r>
      <w:r w:rsidRPr="00A57B74">
        <w:rPr>
          <w:rFonts w:hint="eastAsia"/>
          <w:kern w:val="0"/>
        </w:rPr>
        <w:t>are</w:t>
      </w:r>
      <w:r w:rsidRPr="00A57B74">
        <w:rPr>
          <w:kern w:val="0"/>
        </w:rPr>
        <w:t xml:space="preserve"> applied to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t xml:space="preserve">, which contains instances with unknown optimal solutions, we use the </w:t>
      </w:r>
      <m:oMath>
        <m:r>
          <m:rPr>
            <m:sty m:val="p"/>
          </m:rPr>
          <w:rPr>
            <w:rFonts w:ascii="Cambria Math" w:hAnsi="Cambria Math"/>
          </w:rPr>
          <m:t>ARI</m:t>
        </m:r>
      </m:oMath>
      <w:r w:rsidRPr="00A57B74">
        <w:t xml:space="preserve"> to compare the relative performances of the two algorithms. The </w:t>
      </w:r>
      <m:oMath>
        <m:r>
          <m:rPr>
            <m:sty m:val="p"/>
          </m:rPr>
          <w:rPr>
            <w:rFonts w:ascii="Cambria Math" w:hAnsi="Cambria Math"/>
          </w:rPr>
          <m:t>ARI</m:t>
        </m:r>
      </m:oMath>
      <w:r w:rsidRPr="00A57B74">
        <w:t xml:space="preserve"> measures the improvement in the </w:t>
      </w:r>
      <w:r w:rsidRPr="00A57B74">
        <w:rPr>
          <w:rFonts w:hint="eastAsia"/>
        </w:rPr>
        <w:t>objective</w:t>
      </w:r>
      <w:r w:rsidRPr="00A57B74">
        <w:t xml:space="preserve"> </w:t>
      </w:r>
      <w:r w:rsidRPr="00A57B74">
        <w:rPr>
          <w:rFonts w:hint="eastAsia"/>
        </w:rPr>
        <w:t>function</w:t>
      </w:r>
      <w:r w:rsidRPr="00A57B74">
        <w:t xml:space="preserve"> value of the schedule obtained by the GA compared to that obtained by the TSHA. The ARI is calculated as follows:</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7D716A" w:rsidRPr="00A57B74" w14:paraId="2F6E53D4" w14:textId="77777777" w:rsidTr="001F1E24">
        <w:tc>
          <w:tcPr>
            <w:tcW w:w="7792" w:type="dxa"/>
            <w:vAlign w:val="center"/>
          </w:tcPr>
          <w:p w14:paraId="1CD19394" w14:textId="77777777" w:rsidR="007D716A" w:rsidRPr="00A57B74" w:rsidRDefault="007D716A" w:rsidP="006D0A53">
            <w:pPr>
              <w:spacing w:line="240" w:lineRule="auto"/>
              <w:ind w:firstLineChars="250" w:firstLine="525"/>
            </w:pPr>
            <m:oMathPara>
              <m:oMathParaPr>
                <m:jc m:val="center"/>
              </m:oMathParaPr>
              <m:oMath>
                <m:r>
                  <m:rPr>
                    <m:sty m:val="p"/>
                  </m:rPr>
                  <w:rPr>
                    <w:rFonts w:ascii="Cambria Math" w:hAnsi="Cambria Math"/>
                  </w:rPr>
                  <m:t>ARI=</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ga</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2</m:t>
                        </m:r>
                      </m:sub>
                    </m:sSub>
                    <m:r>
                      <w:rPr>
                        <w:rFonts w:ascii="Cambria Math" w:hAnsi="Cambria Math" w:cs="宋体"/>
                      </w:rPr>
                      <m:t>|</m:t>
                    </m:r>
                  </m:den>
                </m:f>
              </m:oMath>
            </m:oMathPara>
          </w:p>
        </w:tc>
        <w:tc>
          <w:tcPr>
            <w:tcW w:w="702" w:type="dxa"/>
            <w:vAlign w:val="center"/>
          </w:tcPr>
          <w:p w14:paraId="2F176444" w14:textId="11CE1411"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B26F87">
              <w:rPr>
                <w:noProof/>
              </w:rPr>
              <w:t>15</w:t>
            </w:r>
            <w:r w:rsidRPr="00A57B74">
              <w:fldChar w:fldCharType="end"/>
            </w:r>
            <w:r w:rsidRPr="00A57B74">
              <w:t>)</w:t>
            </w:r>
          </w:p>
        </w:tc>
      </w:tr>
    </w:tbl>
    <w:p w14:paraId="3692BEAA" w14:textId="77777777" w:rsidR="007D716A" w:rsidRPr="00A57B74" w:rsidRDefault="007D716A" w:rsidP="001F1E24">
      <w:pPr>
        <w:pStyle w:val="a6"/>
        <w:ind w:firstLineChars="0" w:firstLine="0"/>
      </w:pPr>
      <w:r w:rsidRPr="00A57B74">
        <w:t>where</w:t>
      </w:r>
      <m:oMath>
        <m:r>
          <w:rPr>
            <w:rFonts w:ascii="Cambria Math" w:hAnsi="Cambria Math" w:cs="宋体"/>
            <w:sz w:val="24"/>
            <w:szCs w:val="24"/>
          </w:rPr>
          <m:t xml:space="preserve"> </m:t>
        </m:r>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ga</m:t>
            </m:r>
          </m:sup>
        </m:sSubSup>
      </m:oMath>
      <w:r w:rsidRPr="00A57B74">
        <w:rPr>
          <w:iCs/>
          <w:sz w:val="24"/>
          <w:szCs w:val="24"/>
        </w:rPr>
        <w:t xml:space="preserve"> </w:t>
      </w:r>
      <w:r w:rsidRPr="00A57B74">
        <w:rPr>
          <w:iCs/>
          <w:kern w:val="0"/>
        </w:rPr>
        <w:t>(</w:t>
      </w:r>
      <m:oMath>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tsha</m:t>
            </m:r>
          </m:sup>
        </m:sSubSup>
      </m:oMath>
      <w:r w:rsidRPr="00A57B74">
        <w:rPr>
          <w:iCs/>
          <w:kern w:val="0"/>
        </w:rPr>
        <w:t xml:space="preserve">) </w:t>
      </w:r>
      <w:r w:rsidRPr="00A57B74">
        <w:t>denotes the value of objective function (1) for instance</w:t>
      </w:r>
      <w:r w:rsidRPr="00A57B74">
        <w:rPr>
          <w:kern w:val="0"/>
        </w:rPr>
        <w:t xml:space="preserve"> </w:t>
      </w:r>
      <m:oMath>
        <m:r>
          <w:rPr>
            <w:rFonts w:ascii="Cambria Math" w:hAnsi="Cambria Math"/>
            <w:kern w:val="0"/>
          </w:rPr>
          <m:t>i</m:t>
        </m:r>
      </m:oMath>
      <w:r w:rsidRPr="00A57B74">
        <w:t xml:space="preserve"> solved by the GA (TSHA). A larger </w:t>
      </w:r>
      <m:oMath>
        <m:r>
          <m:rPr>
            <m:sty m:val="p"/>
          </m:rPr>
          <w:rPr>
            <w:rFonts w:ascii="Cambria Math" w:hAnsi="Cambria Math"/>
          </w:rPr>
          <m:t>ARI</m:t>
        </m:r>
      </m:oMath>
      <w:r w:rsidRPr="00A57B74">
        <w:t xml:space="preserve"> value means that the GA performs better than the TSHA.</w:t>
      </w:r>
    </w:p>
    <w:p w14:paraId="36A940A6" w14:textId="77777777" w:rsidR="007D716A" w:rsidRPr="00A57B74" w:rsidRDefault="007D716A" w:rsidP="001F1E24">
      <w:pPr>
        <w:ind w:firstLine="420"/>
      </w:pPr>
      <w:r w:rsidRPr="00A57B74">
        <w:t>(</w:t>
      </w:r>
      <w:r w:rsidRPr="00A57B74">
        <w:rPr>
          <w:rFonts w:hint="eastAsia"/>
        </w:rPr>
        <w:t>3</w:t>
      </w:r>
      <w:r w:rsidRPr="00A57B74">
        <w:t xml:space="preserve">) GAP. For an algorithm </w:t>
      </w:r>
      <m:oMath>
        <m:r>
          <w:rPr>
            <w:rFonts w:ascii="Cambria Math" w:hAnsi="Cambria Math" w:hint="eastAsia"/>
            <w:kern w:val="0"/>
          </w:rPr>
          <m:t>ALG</m:t>
        </m:r>
        <m:r>
          <w:rPr>
            <w:rFonts w:ascii="Cambria Math" w:hAnsi="Cambria Math" w:hint="eastAsia"/>
            <w:kern w:val="0"/>
          </w:rPr>
          <m:t>∈</m:t>
        </m:r>
        <m:r>
          <w:rPr>
            <w:rFonts w:ascii="Cambria Math" w:hAnsi="Cambria Math"/>
            <w:kern w:val="0"/>
          </w:rPr>
          <m:t>{</m:t>
        </m:r>
        <m:r>
          <m:rPr>
            <m:sty m:val="p"/>
          </m:rPr>
          <w:rPr>
            <w:rFonts w:ascii="Cambria Math" w:hAnsi="Cambria Math"/>
            <w:kern w:val="0"/>
          </w:rPr>
          <m:t>TSHA,  GA</m:t>
        </m:r>
        <m:r>
          <w:rPr>
            <w:rFonts w:ascii="Cambria Math" w:hAnsi="Cambria Math"/>
            <w:kern w:val="0"/>
          </w:rPr>
          <m:t>}</m:t>
        </m:r>
      </m:oMath>
      <w:r w:rsidRPr="00A57B74">
        <w:rPr>
          <w:kern w:val="0"/>
        </w:rPr>
        <w:t xml:space="preserve"> that is applied to</w:t>
      </w:r>
      <w:r w:rsidRPr="00A57B74">
        <w:t xml:space="preserve"> </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rPr>
          <w:rFonts w:hint="eastAsia"/>
        </w:rPr>
        <w:t>,</w:t>
      </w:r>
      <w:r w:rsidRPr="00A57B74">
        <w:t xml:space="preserve"> we also compare the gap between the value of objective function (1) obtained by </w:t>
      </w:r>
      <m:oMath>
        <m:r>
          <w:rPr>
            <w:rFonts w:ascii="Cambria Math" w:hAnsi="Cambria Math" w:hint="eastAsia"/>
            <w:kern w:val="0"/>
          </w:rPr>
          <m:t>ALG</m:t>
        </m:r>
      </m:oMath>
      <w:r w:rsidRPr="00A57B74">
        <w:t xml:space="preserve"> and a lower bound.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196"/>
      </w:tblGrid>
      <w:tr w:rsidR="007D716A" w:rsidRPr="00A57B74" w14:paraId="70523011" w14:textId="77777777" w:rsidTr="003117F4">
        <w:tc>
          <w:tcPr>
            <w:tcW w:w="7308" w:type="dxa"/>
            <w:vAlign w:val="center"/>
          </w:tcPr>
          <w:p w14:paraId="1621DF52" w14:textId="77777777" w:rsidR="007D716A" w:rsidRPr="00A57B74" w:rsidRDefault="007D716A" w:rsidP="006D0A53">
            <w:pPr>
              <w:spacing w:line="240" w:lineRule="auto"/>
              <w:ind w:firstLineChars="0" w:firstLine="0"/>
            </w:pPr>
            <m:oMathPara>
              <m:oMathParaPr>
                <m:jc m:val="center"/>
              </m:oMathParaPr>
              <m:oMath>
                <m:r>
                  <m:rPr>
                    <m:sty m:val="p"/>
                  </m:rPr>
                  <w:rPr>
                    <w:rFonts w:ascii="Cambria Math" w:hAnsi="Cambria Math"/>
                  </w:rPr>
                  <w:lastRenderedPageBreak/>
                  <m:t>GAP</m:t>
                </m:r>
                <m:d>
                  <m:dPr>
                    <m:ctrlPr>
                      <w:rPr>
                        <w:rFonts w:ascii="Cambria Math" w:hAnsi="Cambria Math"/>
                      </w:rPr>
                    </m:ctrlPr>
                  </m:dPr>
                  <m:e>
                    <m:r>
                      <w:rPr>
                        <w:rFonts w:ascii="Cambria Math" w:hAnsi="Cambria Math"/>
                      </w:rPr>
                      <m:t>ALG</m:t>
                    </m:r>
                  </m:e>
                </m:d>
                <m:r>
                  <m:rPr>
                    <m:sty m:val="p"/>
                  </m:rPr>
                  <w:rPr>
                    <w:rFonts w:ascii="Cambria Math" w:hAnsi="Cambria Math"/>
                  </w:rPr>
                  <m:t>=</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i/>
                              </w:rPr>
                            </m:ctrlPr>
                          </m:sSubPr>
                          <m:e>
                            <m:r>
                              <w:rPr>
                                <w:rFonts w:ascii="Cambria Math" w:hAnsi="Cambria Math"/>
                              </w:rPr>
                              <m:t>SET</m:t>
                            </m:r>
                          </m:e>
                          <m:sub>
                            <m:r>
                              <w:rPr>
                                <w:rFonts w:ascii="Cambria Math" w:hAnsi="Cambria Math"/>
                              </w:rPr>
                              <m:t>2</m:t>
                            </m:r>
                          </m:sub>
                        </m:sSub>
                      </m:sup>
                      <m:e>
                        <m:r>
                          <m:rPr>
                            <m:sty m:val="p"/>
                          </m:rP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lb</m:t>
                                </m:r>
                              </m:e>
                              <m:sub>
                                <m:r>
                                  <w:rPr>
                                    <w:rFonts w:ascii="Cambria Math" w:hAnsi="Cambria Math"/>
                                  </w:rPr>
                                  <m:t>i</m:t>
                                </m:r>
                              </m:sub>
                            </m:sSub>
                            <m:r>
                              <w:rPr>
                                <w:rFonts w:ascii="Cambria Math" w:hAnsi="Cambria Math"/>
                              </w:rPr>
                              <m:t>]</m:t>
                            </m:r>
                          </m:den>
                        </m:f>
                      </m:e>
                    </m:nary>
                  </m:num>
                  <m:den>
                    <m:r>
                      <w:rPr>
                        <w:rFonts w:ascii="Cambria Math" w:hAnsi="Cambria Math" w:hint="eastAsia"/>
                      </w:rPr>
                      <m:t>|</m:t>
                    </m:r>
                    <m:sSub>
                      <m:sSubPr>
                        <m:ctrlPr>
                          <w:rPr>
                            <w:rFonts w:ascii="Cambria Math" w:hAnsi="Cambria Math"/>
                            <w:i/>
                          </w:rPr>
                        </m:ctrlPr>
                      </m:sSubPr>
                      <m:e>
                        <m:r>
                          <w:rPr>
                            <w:rFonts w:ascii="Cambria Math" w:hAnsi="Cambria Math"/>
                          </w:rPr>
                          <m:t>SET</m:t>
                        </m:r>
                      </m:e>
                      <m:sub>
                        <m:r>
                          <w:rPr>
                            <w:rFonts w:ascii="Cambria Math" w:hAnsi="Cambria Math"/>
                          </w:rPr>
                          <m:t>2</m:t>
                        </m:r>
                      </m:sub>
                    </m:sSub>
                    <m:r>
                      <w:rPr>
                        <w:rFonts w:ascii="Cambria Math" w:hAnsi="Cambria Math"/>
                      </w:rPr>
                      <m:t>|</m:t>
                    </m:r>
                  </m:den>
                </m:f>
              </m:oMath>
            </m:oMathPara>
          </w:p>
        </w:tc>
        <w:tc>
          <w:tcPr>
            <w:tcW w:w="1196" w:type="dxa"/>
            <w:vAlign w:val="center"/>
          </w:tcPr>
          <w:p w14:paraId="2C811D6A" w14:textId="29E48E4B" w:rsidR="007D716A" w:rsidRPr="00A57B74" w:rsidRDefault="007D716A" w:rsidP="006D0A53">
            <w:pPr>
              <w:spacing w:line="240" w:lineRule="auto"/>
              <w:ind w:firstLine="420"/>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B26F87">
              <w:rPr>
                <w:noProof/>
              </w:rPr>
              <w:t>16</w:t>
            </w:r>
            <w:r w:rsidRPr="00A57B74">
              <w:fldChar w:fldCharType="end"/>
            </w:r>
            <w:r w:rsidRPr="00A57B74">
              <w:t>)</w:t>
            </w:r>
          </w:p>
        </w:tc>
      </w:tr>
    </w:tbl>
    <w:p w14:paraId="308F1048" w14:textId="4CA8A906" w:rsidR="003117F4" w:rsidRDefault="003117F4" w:rsidP="001F1E24">
      <w:pPr>
        <w:ind w:firstLineChars="0" w:firstLine="0"/>
      </w:pPr>
      <w:r w:rsidRPr="00A57B74">
        <w:t xml:space="preserve">where </w:t>
      </w:r>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is the lower bound of the objective function value of instance </w:t>
      </w:r>
      <m:oMath>
        <m:r>
          <w:rPr>
            <w:rFonts w:ascii="Cambria Math" w:hAnsi="Cambria Math"/>
          </w:rPr>
          <m:t>i</m:t>
        </m:r>
      </m:oMath>
      <w:r w:rsidRPr="00A57B74">
        <w:t>.</w:t>
      </w:r>
      <w:r w:rsidR="005D5D5F">
        <w:t xml:space="preserve"> </w:t>
      </w:r>
      <w:r w:rsidR="005D5D5F" w:rsidRPr="00A57B74">
        <w:t xml:space="preserve">The smaller the GAP value is, the better the </w:t>
      </w:r>
      <m:oMath>
        <m:r>
          <w:rPr>
            <w:rFonts w:ascii="Cambria Math" w:hAnsi="Cambria Math" w:hint="eastAsia"/>
            <w:kern w:val="0"/>
          </w:rPr>
          <m:t>ALG</m:t>
        </m:r>
      </m:oMath>
      <w:r w:rsidR="005D5D5F" w:rsidRPr="00A57B74" w:rsidDel="00DD0432">
        <w:rPr>
          <w:i/>
        </w:rPr>
        <w:t xml:space="preserve"> </w:t>
      </w:r>
      <w:r w:rsidR="005D5D5F" w:rsidRPr="00A57B74">
        <w:t>performs.</w:t>
      </w:r>
    </w:p>
    <w:p w14:paraId="7723B1AB" w14:textId="61B38573" w:rsidR="009E42D5" w:rsidRPr="00E658B4" w:rsidRDefault="003117F4" w:rsidP="00E658B4">
      <w:pPr>
        <w:ind w:firstLine="420"/>
        <w:rPr>
          <w:color w:val="0070C0"/>
        </w:rPr>
      </w:pPr>
      <w:r w:rsidRPr="00E658B4">
        <w:rPr>
          <w:color w:val="0070C0"/>
        </w:rPr>
        <w:t>W</w:t>
      </w:r>
      <w:r w:rsidR="009E42D5" w:rsidRPr="00E658B4">
        <w:rPr>
          <w:color w:val="0070C0"/>
        </w:rPr>
        <w:t>e design two lower bound</w:t>
      </w:r>
      <w:r w:rsidR="00A56B9D" w:rsidRPr="00E658B4">
        <w:rPr>
          <w:color w:val="0070C0"/>
        </w:rPr>
        <w:t xml:space="preserve"> to measure the performance of the proposed algorithm</w:t>
      </w:r>
      <w:r w:rsidR="009E42D5" w:rsidRPr="00E658B4">
        <w:rPr>
          <w:color w:val="0070C0"/>
        </w:rPr>
        <w:t>:</w:t>
      </w:r>
    </w:p>
    <w:p w14:paraId="1C0ADDBC" w14:textId="176D06C0" w:rsidR="007D716A" w:rsidRPr="00E658B4" w:rsidRDefault="005233F4" w:rsidP="00E658B4">
      <w:pPr>
        <w:ind w:firstLineChars="0" w:firstLine="420"/>
        <w:rPr>
          <w:color w:val="0070C0"/>
        </w:rPr>
      </w:pPr>
      <w:r w:rsidRPr="00E658B4">
        <w:rPr>
          <w:color w:val="0070C0"/>
        </w:rPr>
        <w:t xml:space="preserve">1) </w:t>
      </w:r>
      <w:r w:rsidR="00520FDF" w:rsidRPr="00E658B4">
        <w:rPr>
          <w:color w:val="0070C0"/>
        </w:rPr>
        <w:t xml:space="preserve">Consider only the lower bound of mandatory activities, denoted with </w:t>
      </w:r>
      <w:r w:rsidR="003117F4" w:rsidRPr="00E658B4">
        <w:rPr>
          <w:color w:val="0070C0"/>
        </w:rPr>
        <w:t>LB-M.</w:t>
      </w:r>
      <w:r w:rsidR="005D5D5F" w:rsidRPr="00E658B4">
        <w:rPr>
          <w:color w:val="0070C0"/>
        </w:rPr>
        <w:t xml:space="preserve"> </w:t>
      </w:r>
      <w:r w:rsidR="007D716A" w:rsidRPr="00E658B4">
        <w:rPr>
          <w:color w:val="0070C0"/>
        </w:rPr>
        <w:t xml:space="preserve">Specifically, for each instance </w:t>
      </w:r>
      <m:oMath>
        <m:r>
          <w:rPr>
            <w:rFonts w:ascii="Cambria Math" w:hAnsi="Cambria Math"/>
            <w:color w:val="0070C0"/>
          </w:rPr>
          <m:t>i</m:t>
        </m:r>
      </m:oMath>
      <w:r w:rsidR="007D716A" w:rsidRPr="00E658B4">
        <w:rPr>
          <w:color w:val="0070C0"/>
        </w:rPr>
        <w:t xml:space="preserve">, we consider only the mandatory activities, then the average usage of resource </w:t>
      </w:r>
      <m:oMath>
        <m:r>
          <w:rPr>
            <w:rFonts w:ascii="Cambria Math" w:hAnsi="Cambria Math"/>
            <w:color w:val="0070C0"/>
          </w:rPr>
          <m:t>k</m:t>
        </m:r>
      </m:oMath>
      <w:r w:rsidR="007D716A" w:rsidRPr="00E658B4">
        <w:rPr>
          <w:color w:val="0070C0"/>
        </w:rPr>
        <w:t xml:space="preserve"> at each time period is </w:t>
      </w:r>
      <m:oMath>
        <m:sSub>
          <m:sSubPr>
            <m:ctrlPr>
              <w:rPr>
                <w:rFonts w:ascii="Cambria Math" w:hAnsi="Cambria Math"/>
                <w:color w:val="0070C0"/>
              </w:rPr>
            </m:ctrlPr>
          </m:sSubPr>
          <m:e>
            <m:bar>
              <m:barPr>
                <m:pos m:val="top"/>
                <m:ctrlPr>
                  <w:rPr>
                    <w:rFonts w:ascii="Cambria Math" w:hAnsi="Cambria Math"/>
                    <w:i/>
                    <w:color w:val="0070C0"/>
                  </w:rPr>
                </m:ctrlPr>
              </m:barPr>
              <m:e>
                <m:r>
                  <w:rPr>
                    <w:rFonts w:ascii="Cambria Math" w:hAnsi="Cambria Math"/>
                    <w:color w:val="0070C0"/>
                  </w:rPr>
                  <m:t>u</m:t>
                </m:r>
              </m:e>
            </m:bar>
          </m:e>
          <m:sub>
            <m:r>
              <w:rPr>
                <w:rFonts w:ascii="Cambria Math" w:hAnsi="Cambria Math"/>
                <w:color w:val="0070C0"/>
              </w:rPr>
              <m:t>k</m:t>
            </m:r>
          </m:sub>
        </m:sSub>
        <m:r>
          <w:rPr>
            <w:rFonts w:ascii="Cambria Math" w:hAnsi="Cambria Math"/>
            <w:color w:val="0070C0"/>
          </w:rPr>
          <m:t>=</m:t>
        </m:r>
        <m:d>
          <m:dPr>
            <m:begChr m:val="⌊"/>
            <m:endChr m:val="⌋"/>
            <m:ctrlPr>
              <w:rPr>
                <w:rFonts w:ascii="Cambria Math" w:hAnsi="Cambria Math"/>
                <w:i/>
                <w:color w:val="0070C0"/>
              </w:rPr>
            </m:ctrlPr>
          </m:dPr>
          <m:e>
            <m:r>
              <w:rPr>
                <w:rFonts w:ascii="Cambria Math" w:hAnsi="Cambria Math"/>
                <w:color w:val="0070C0"/>
              </w:rPr>
              <m:t>(</m:t>
            </m:r>
            <m:nary>
              <m:naryPr>
                <m:chr m:val="∑"/>
                <m:limLoc m:val="subSup"/>
                <m:supHide m:val="1"/>
                <m:ctrlPr>
                  <w:rPr>
                    <w:rFonts w:ascii="Cambria Math" w:hAnsi="Cambria Math"/>
                    <w:color w:val="0070C0"/>
                  </w:rPr>
                </m:ctrlPr>
              </m:naryPr>
              <m:sub>
                <m:r>
                  <w:rPr>
                    <w:rFonts w:ascii="Cambria Math" w:hAnsi="Cambria Math"/>
                    <w:color w:val="0070C0"/>
                  </w:rPr>
                  <m:t>i</m:t>
                </m:r>
                <m:r>
                  <w:rPr>
                    <w:rFonts w:ascii="Cambria Math" w:hAnsi="Cambria Math" w:hint="eastAsia"/>
                    <w:color w:val="0070C0"/>
                  </w:rPr>
                  <m:t>∈</m:t>
                </m:r>
                <m:r>
                  <w:rPr>
                    <w:rFonts w:ascii="Cambria Math" w:hAnsi="Cambria Math"/>
                    <w:color w:val="0070C0"/>
                  </w:rPr>
                  <m:t>M</m:t>
                </m:r>
              </m:sub>
              <m:sup/>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ik</m:t>
                    </m:r>
                  </m:sub>
                </m:sSub>
              </m:e>
            </m:nary>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m:rPr>
                <m:sty m:val="p"/>
              </m:rPr>
              <w:rPr>
                <w:rFonts w:ascii="Cambria Math" w:hAnsi="Cambria Math"/>
                <w:color w:val="0070C0"/>
              </w:rPr>
              <m:t>)/</m:t>
            </m:r>
            <m:bar>
              <m:barPr>
                <m:pos m:val="top"/>
                <m:ctrlPr>
                  <w:rPr>
                    <w:rFonts w:ascii="Cambria Math" w:hAnsi="Cambria Math"/>
                    <w:i/>
                    <w:color w:val="0070C0"/>
                  </w:rPr>
                </m:ctrlPr>
              </m:barPr>
              <m:e>
                <m:r>
                  <w:rPr>
                    <w:rFonts w:ascii="Cambria Math" w:hAnsi="Cambria Math"/>
                    <w:color w:val="0070C0"/>
                  </w:rPr>
                  <m:t>d</m:t>
                </m:r>
              </m:e>
            </m:bar>
          </m:e>
        </m:d>
      </m:oMath>
      <w:r w:rsidR="007D716A" w:rsidRPr="00E658B4">
        <w:rPr>
          <w:color w:val="0070C0"/>
        </w:rPr>
        <w:t xml:space="preserve">. This corresponds to the most ideal situation in resource leveling. In this case, the objective function value can be used as the lower bound </w:t>
      </w:r>
      <w:bookmarkStart w:id="87" w:name="OLE_LINK19"/>
      <w:bookmarkStart w:id="88" w:name="OLE_LINK20"/>
      <m:oMath>
        <m:r>
          <w:rPr>
            <w:rFonts w:ascii="Cambria Math" w:hAnsi="Cambria Math"/>
            <w:color w:val="0070C0"/>
          </w:rPr>
          <m:t>l</m:t>
        </m:r>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i</m:t>
            </m:r>
          </m:sub>
        </m:sSub>
        <m:r>
          <w:rPr>
            <w:rFonts w:ascii="Cambria Math" w:hAnsi="Cambria Math"/>
            <w:color w:val="0070C0"/>
          </w:rPr>
          <m:t>=</m:t>
        </m:r>
        <m:nary>
          <m:naryPr>
            <m:chr m:val="∑"/>
            <m:limLoc m:val="subSup"/>
            <m:ctrlPr>
              <w:rPr>
                <w:rFonts w:ascii="Cambria Math" w:hAnsi="Cambria Math"/>
                <w:color w:val="0070C0"/>
              </w:rPr>
            </m:ctrlPr>
          </m:naryPr>
          <m:sub>
            <m:r>
              <w:rPr>
                <w:rFonts w:ascii="Cambria Math" w:hAnsi="Cambria Math"/>
                <w:color w:val="0070C0"/>
              </w:rPr>
              <m:t>k=1</m:t>
            </m:r>
          </m:sub>
          <m:sup>
            <m:r>
              <w:rPr>
                <w:rFonts w:ascii="Cambria Math" w:hAnsi="Cambria Math"/>
                <w:color w:val="0070C0"/>
              </w:rPr>
              <m:t>K</m:t>
            </m:r>
          </m:sup>
          <m:e>
            <m:nary>
              <m:naryPr>
                <m:chr m:val="∑"/>
                <m:limLoc m:val="subSup"/>
                <m:ctrlPr>
                  <w:rPr>
                    <w:rFonts w:ascii="Cambria Math" w:hAnsi="Cambria Math"/>
                    <w:i/>
                    <w:color w:val="0070C0"/>
                  </w:rPr>
                </m:ctrlPr>
              </m:naryPr>
              <m:sub>
                <m:r>
                  <w:rPr>
                    <w:rFonts w:ascii="Cambria Math" w:hAnsi="Cambria Math"/>
                    <w:color w:val="0070C0"/>
                  </w:rPr>
                  <m:t>t=1</m:t>
                </m:r>
              </m:sub>
              <m:sup>
                <m:bar>
                  <m:barPr>
                    <m:pos m:val="top"/>
                    <m:ctrlPr>
                      <w:rPr>
                        <w:rFonts w:ascii="Cambria Math" w:hAnsi="Cambria Math"/>
                        <w:i/>
                        <w:color w:val="0070C0"/>
                      </w:rPr>
                    </m:ctrlPr>
                  </m:barPr>
                  <m:e>
                    <m:r>
                      <w:rPr>
                        <w:rFonts w:ascii="Cambria Math" w:hAnsi="Cambria Math"/>
                        <w:color w:val="0070C0"/>
                      </w:rPr>
                      <m:t>d</m:t>
                    </m:r>
                  </m:e>
                </m:bar>
              </m:sup>
              <m:e>
                <m:sSup>
                  <m:sSupPr>
                    <m:ctrlPr>
                      <w:rPr>
                        <w:rFonts w:ascii="Cambria Math" w:hAnsi="Cambria Math"/>
                        <w:i/>
                        <w:color w:val="0070C0"/>
                      </w:rPr>
                    </m:ctrlPr>
                  </m:sSupPr>
                  <m:e>
                    <m:r>
                      <w:rPr>
                        <w:rFonts w:ascii="Cambria Math" w:hAnsi="Cambria Math"/>
                        <w:color w:val="0070C0"/>
                      </w:rPr>
                      <m:t>(</m:t>
                    </m:r>
                    <m:sSub>
                      <m:sSubPr>
                        <m:ctrlPr>
                          <w:rPr>
                            <w:rFonts w:ascii="Cambria Math" w:hAnsi="Cambria Math"/>
                            <w:i/>
                            <w:color w:val="0070C0"/>
                          </w:rPr>
                        </m:ctrlPr>
                      </m:sSubPr>
                      <m:e>
                        <m:bar>
                          <m:barPr>
                            <m:pos m:val="top"/>
                            <m:ctrlPr>
                              <w:rPr>
                                <w:rFonts w:ascii="Cambria Math" w:hAnsi="Cambria Math"/>
                                <w:i/>
                                <w:color w:val="0070C0"/>
                              </w:rPr>
                            </m:ctrlPr>
                          </m:barPr>
                          <m:e>
                            <m:r>
                              <w:rPr>
                                <w:rFonts w:ascii="Cambria Math" w:hAnsi="Cambria Math"/>
                                <w:color w:val="0070C0"/>
                              </w:rPr>
                              <m:t>u</m:t>
                            </m:r>
                          </m:e>
                        </m:bar>
                      </m:e>
                      <m:sub>
                        <m:r>
                          <w:rPr>
                            <w:rFonts w:ascii="Cambria Math" w:hAnsi="Cambria Math"/>
                            <w:color w:val="0070C0"/>
                          </w:rPr>
                          <m:t>k</m:t>
                        </m:r>
                      </m:sub>
                    </m:sSub>
                    <m:r>
                      <w:rPr>
                        <w:rFonts w:ascii="Cambria Math" w:hAnsi="Cambria Math"/>
                        <w:color w:val="0070C0"/>
                      </w:rPr>
                      <m:t>)</m:t>
                    </m:r>
                  </m:e>
                  <m:sup>
                    <m:r>
                      <w:rPr>
                        <w:rFonts w:ascii="Cambria Math" w:hAnsi="Cambria Math"/>
                        <w:color w:val="0070C0"/>
                      </w:rPr>
                      <m:t>2</m:t>
                    </m:r>
                  </m:sup>
                </m:sSup>
              </m:e>
            </m:nary>
          </m:e>
        </m:nary>
      </m:oMath>
      <w:bookmarkEnd w:id="87"/>
      <w:bookmarkEnd w:id="88"/>
      <w:r w:rsidR="007D716A" w:rsidRPr="00E658B4">
        <w:rPr>
          <w:color w:val="0070C0"/>
        </w:rPr>
        <w:t>.</w:t>
      </w:r>
    </w:p>
    <w:p w14:paraId="60F6752B" w14:textId="77AF329D" w:rsidR="005D5D5F" w:rsidRPr="00E658B4" w:rsidRDefault="005D5D5F" w:rsidP="00E658B4">
      <w:pPr>
        <w:ind w:firstLineChars="0" w:firstLine="420"/>
        <w:rPr>
          <w:color w:val="0070C0"/>
        </w:rPr>
      </w:pPr>
      <w:r w:rsidRPr="00E658B4">
        <w:rPr>
          <w:color w:val="0070C0"/>
        </w:rPr>
        <w:t xml:space="preserve">2) Lagrangian relaxation, denoted with Lagr. </w:t>
      </w:r>
      <w:r w:rsidR="00B507B6" w:rsidRPr="00E658B4">
        <w:rPr>
          <w:color w:val="0070C0"/>
        </w:rPr>
        <w:t xml:space="preserve">Specifically, </w:t>
      </w:r>
      <w:r w:rsidR="006171FA" w:rsidRPr="00E658B4">
        <w:rPr>
          <w:color w:val="0070C0"/>
        </w:rPr>
        <w:t xml:space="preserve">for each instance </w:t>
      </w:r>
      <m:oMath>
        <m:r>
          <w:rPr>
            <w:rFonts w:ascii="Cambria Math" w:hAnsi="Cambria Math"/>
            <w:color w:val="0070C0"/>
          </w:rPr>
          <m:t>i</m:t>
        </m:r>
      </m:oMath>
      <w:r w:rsidR="006171FA" w:rsidRPr="00E658B4">
        <w:rPr>
          <w:color w:val="0070C0"/>
        </w:rPr>
        <w:t xml:space="preserve">, </w:t>
      </w:r>
      <w:r w:rsidR="00B507B6" w:rsidRPr="00E658B4">
        <w:rPr>
          <w:color w:val="0070C0"/>
        </w:rPr>
        <w:t xml:space="preserve">constraint (10) is relaxed by introducing multipliers </w:t>
      </w:r>
      <m:oMath>
        <m:sSub>
          <m:sSubPr>
            <m:ctrlPr>
              <w:rPr>
                <w:rFonts w:ascii="Cambria Math" w:hAnsi="Cambria Math"/>
                <w:color w:val="0070C0"/>
              </w:rPr>
            </m:ctrlPr>
          </m:sSubPr>
          <m:e>
            <m:r>
              <w:rPr>
                <w:rFonts w:ascii="Cambria Math" w:hAnsi="Cambria Math"/>
                <w:color w:val="0070C0"/>
              </w:rPr>
              <m:t>λ</m:t>
            </m:r>
          </m:e>
          <m:sub>
            <m:r>
              <w:rPr>
                <w:rFonts w:ascii="Cambria Math" w:hAnsi="Cambria Math"/>
                <w:color w:val="0070C0"/>
              </w:rPr>
              <m:t>kt</m:t>
            </m:r>
          </m:sub>
        </m:sSub>
        <m:r>
          <w:rPr>
            <w:rFonts w:ascii="Cambria Math" w:hAnsi="Cambria Math" w:hint="eastAsia"/>
            <w:color w:val="0070C0"/>
          </w:rPr>
          <m:t>≥</m:t>
        </m:r>
        <m:r>
          <w:rPr>
            <w:rFonts w:ascii="Cambria Math" w:hAnsi="Cambria Math"/>
            <w:color w:val="0070C0"/>
          </w:rPr>
          <m:t>0</m:t>
        </m:r>
      </m:oMath>
      <w:r w:rsidR="00E832B6" w:rsidRPr="00E658B4">
        <w:rPr>
          <w:color w:val="0070C0"/>
        </w:rPr>
        <w:t xml:space="preserve">, </w:t>
      </w:r>
      <m:oMath>
        <m:r>
          <w:rPr>
            <w:rFonts w:ascii="Cambria Math" w:hAnsi="Cambria Math"/>
            <w:color w:val="0070C0"/>
          </w:rPr>
          <m:t>k</m:t>
        </m:r>
        <m:r>
          <w:rPr>
            <w:rFonts w:ascii="Cambria Math" w:hAnsi="Cambria Math" w:hint="eastAsia"/>
            <w:color w:val="0070C0"/>
          </w:rPr>
          <m:t>∈</m:t>
        </m:r>
        <m:r>
          <w:rPr>
            <w:rFonts w:ascii="Cambria Math" w:hAnsi="Cambria Math"/>
            <w:color w:val="0070C0"/>
          </w:rPr>
          <m:t>K, t</m:t>
        </m:r>
        <m:r>
          <w:rPr>
            <w:rFonts w:ascii="Cambria Math" w:hAnsi="Cambria Math" w:hint="eastAsia"/>
            <w:color w:val="0070C0"/>
          </w:rPr>
          <m:t>∈</m:t>
        </m:r>
        <m:acc>
          <m:accPr>
            <m:chr m:val="̅"/>
            <m:ctrlPr>
              <w:rPr>
                <w:rFonts w:ascii="Cambria Math" w:hAnsi="Cambria Math"/>
                <w:i/>
                <w:color w:val="0070C0"/>
              </w:rPr>
            </m:ctrlPr>
          </m:accPr>
          <m:e>
            <m:r>
              <w:rPr>
                <w:rFonts w:ascii="Cambria Math" w:hAnsi="Cambria Math"/>
                <w:color w:val="0070C0"/>
              </w:rPr>
              <m:t>d</m:t>
            </m:r>
          </m:e>
        </m:acc>
      </m:oMath>
      <w:r w:rsidR="00E832B6" w:rsidRPr="00E658B4">
        <w:rPr>
          <w:color w:val="0070C0"/>
        </w:rPr>
        <w:t xml:space="preserve">. </w:t>
      </w:r>
      <w:r w:rsidR="00B507B6" w:rsidRPr="00E658B4">
        <w:rPr>
          <w:color w:val="0070C0"/>
        </w:rPr>
        <w:t>The objective function of the Lagrangian relaxation model LR(λ) is as follows:</w:t>
      </w:r>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650"/>
      </w:tblGrid>
      <w:tr w:rsidR="00CC12A5" w:rsidRPr="00CC12A5" w14:paraId="1BF44FB1" w14:textId="77777777" w:rsidTr="004E0903">
        <w:tc>
          <w:tcPr>
            <w:tcW w:w="7997" w:type="dxa"/>
            <w:vAlign w:val="center"/>
          </w:tcPr>
          <w:p w14:paraId="0282937A" w14:textId="77777777" w:rsidR="002334C3" w:rsidRPr="00E658B4" w:rsidRDefault="002334C3" w:rsidP="004E0903">
            <w:pPr>
              <w:ind w:firstLineChars="0" w:firstLine="0"/>
              <w:rPr>
                <w:color w:val="0070C0"/>
              </w:rPr>
            </w:pPr>
            <w:r w:rsidRPr="00E658B4">
              <w:rPr>
                <w:color w:val="0070C0"/>
                <w:sz w:val="18"/>
              </w:rPr>
              <w:t>Minimize</w:t>
            </w:r>
            <m:oMath>
              <m:d>
                <m:dPr>
                  <m:begChr m:val="{"/>
                  <m:endChr m:val="}"/>
                  <m:ctrlPr>
                    <w:rPr>
                      <w:rFonts w:ascii="Cambria Math" w:hAnsi="Cambria Math"/>
                      <w:i/>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sSub>
                        <m:sSubPr>
                          <m:ctrlPr>
                            <w:rPr>
                              <w:rFonts w:ascii="Cambria Math" w:hAnsi="Cambria Math"/>
                              <w:color w:val="0070C0"/>
                              <w:sz w:val="18"/>
                            </w:rPr>
                          </m:ctrlPr>
                        </m:sSubPr>
                        <m:e>
                          <m:r>
                            <w:rPr>
                              <w:rFonts w:ascii="Cambria Math" w:hAnsi="Cambria Math"/>
                              <w:color w:val="0070C0"/>
                              <w:sz w:val="18"/>
                            </w:rPr>
                            <m:t>c</m:t>
                          </m:r>
                        </m:e>
                        <m:sub>
                          <m:r>
                            <w:rPr>
                              <w:rFonts w:ascii="Cambria Math" w:hAnsi="Cambria Math"/>
                              <w:color w:val="0070C0"/>
                              <w:sz w:val="18"/>
                            </w:rPr>
                            <m:t>k</m:t>
                          </m:r>
                        </m:sub>
                      </m:sSub>
                      <m:nary>
                        <m:naryPr>
                          <m:chr m:val="∑"/>
                          <m:limLoc m:val="undOvr"/>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iCs/>
                                  <w:color w:val="0070C0"/>
                                  <w:sz w:val="18"/>
                                </w:rPr>
                              </m:ctrlPr>
                            </m:accPr>
                            <m:e>
                              <m:r>
                                <w:rPr>
                                  <w:rFonts w:ascii="Cambria Math" w:hAnsi="Cambria Math"/>
                                  <w:color w:val="0070C0"/>
                                  <w:sz w:val="18"/>
                                </w:rPr>
                                <m:t>d</m:t>
                              </m:r>
                            </m:e>
                          </m:acc>
                        </m:sup>
                        <m:e>
                          <m:nary>
                            <m:naryPr>
                              <m:chr m:val="∑"/>
                              <m:limLoc m:val="undOvr"/>
                              <m:ctrlPr>
                                <w:rPr>
                                  <w:rFonts w:ascii="Cambria Math" w:hAnsi="Cambria Math"/>
                                  <w:color w:val="0070C0"/>
                                  <w:sz w:val="18"/>
                                </w:rPr>
                              </m:ctrlPr>
                            </m:naryPr>
                            <m:sub>
                              <m:r>
                                <w:rPr>
                                  <w:rFonts w:ascii="Cambria Math" w:hAnsi="Cambria Math"/>
                                  <w:color w:val="0070C0"/>
                                  <w:sz w:val="18"/>
                                </w:rPr>
                                <m:t>h</m:t>
                              </m:r>
                              <m:r>
                                <m:rPr>
                                  <m:sty m:val="p"/>
                                </m:rPr>
                                <w:rPr>
                                  <w:rFonts w:ascii="Cambria Math" w:hAnsi="Cambria Math"/>
                                  <w:color w:val="0070C0"/>
                                  <w:sz w:val="18"/>
                                </w:rPr>
                                <m:t>=1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r>
                                <m:rPr>
                                  <m:sty m:val="p"/>
                                </m:rPr>
                                <w:rPr>
                                  <w:rFonts w:ascii="Cambria Math" w:hAnsi="Cambria Math"/>
                                  <w:color w:val="0070C0"/>
                                  <w:sz w:val="18"/>
                                </w:rPr>
                                <m:t>(2</m:t>
                              </m:r>
                              <m:r>
                                <w:rPr>
                                  <w:rFonts w:ascii="Cambria Math" w:hAnsi="Cambria Math"/>
                                  <w:color w:val="0070C0"/>
                                  <w:sz w:val="18"/>
                                </w:rPr>
                                <m:t>h</m:t>
                              </m:r>
                              <m:r>
                                <m:rPr>
                                  <m:sty m:val="p"/>
                                </m:rPr>
                                <w:rPr>
                                  <w:rFonts w:ascii="Cambria Math" w:hAnsi="Cambria Math"/>
                                  <w:color w:val="0070C0"/>
                                  <w:sz w:val="18"/>
                                </w:rPr>
                                <m:t>-1)</m:t>
                              </m:r>
                              <m:sSub>
                                <m:sSubPr>
                                  <m:ctrlPr>
                                    <w:rPr>
                                      <w:rFonts w:ascii="Cambria Math" w:hAnsi="Cambria Math"/>
                                      <w:color w:val="0070C0"/>
                                      <w:sz w:val="18"/>
                                    </w:rPr>
                                  </m:ctrlPr>
                                </m:sSubPr>
                                <m:e>
                                  <m:r>
                                    <w:rPr>
                                      <w:rFonts w:ascii="Cambria Math" w:hAnsi="Cambria Math"/>
                                      <w:color w:val="0070C0"/>
                                      <w:sz w:val="18"/>
                                    </w:rPr>
                                    <m:t>y</m:t>
                                  </m:r>
                                </m:e>
                                <m:sub>
                                  <m:r>
                                    <w:rPr>
                                      <w:rFonts w:ascii="Cambria Math" w:hAnsi="Cambria Math"/>
                                      <w:color w:val="0070C0"/>
                                      <w:sz w:val="18"/>
                                    </w:rPr>
                                    <m:t>kth</m:t>
                                  </m:r>
                                </m:sub>
                              </m:sSub>
                            </m:e>
                          </m:nary>
                        </m:e>
                      </m:nary>
                    </m:e>
                  </m:nary>
                  <m:r>
                    <w:rPr>
                      <w:rFonts w:ascii="Cambria Math" w:eastAsia="微软雅黑" w:hAnsi="Cambria Math" w:cs="微软雅黑"/>
                      <w:color w:val="0070C0"/>
                      <w:sz w:val="18"/>
                    </w:rPr>
                    <m:t>-</m:t>
                  </m:r>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nary>
                        <m:naryPr>
                          <m:chr m:val="∑"/>
                          <m:limLoc m:val="subSup"/>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color w:val="0070C0"/>
                                  <w:sz w:val="18"/>
                                </w:rPr>
                              </m:ctrlPr>
                            </m:accPr>
                            <m:e>
                              <m:r>
                                <w:rPr>
                                  <w:rFonts w:ascii="Cambria Math" w:hAnsi="Cambria Math"/>
                                  <w:color w:val="0070C0"/>
                                  <w:sz w:val="18"/>
                                </w:rPr>
                                <m:t>d</m:t>
                              </m:r>
                            </m:e>
                          </m:acc>
                        </m:sup>
                        <m:e>
                          <m:sSub>
                            <m:sSubPr>
                              <m:ctrlPr>
                                <w:rPr>
                                  <w:rFonts w:ascii="Cambria Math" w:hAnsi="Cambria Math"/>
                                  <w:color w:val="0070C0"/>
                                  <w:sz w:val="18"/>
                                </w:rPr>
                              </m:ctrlPr>
                            </m:sSubPr>
                            <m:e>
                              <m:r>
                                <w:rPr>
                                  <w:rFonts w:ascii="Cambria Math" w:hAnsi="Cambria Math"/>
                                  <w:color w:val="0070C0"/>
                                  <w:sz w:val="18"/>
                                </w:rPr>
                                <m:t>λ</m:t>
                              </m:r>
                            </m:e>
                            <m:sub>
                              <m:r>
                                <w:rPr>
                                  <w:rFonts w:ascii="Cambria Math" w:hAnsi="Cambria Math"/>
                                  <w:color w:val="0070C0"/>
                                  <w:sz w:val="18"/>
                                </w:rPr>
                                <m:t>kt</m:t>
                              </m:r>
                            </m:sub>
                          </m:sSub>
                        </m:e>
                      </m:nary>
                    </m:e>
                  </m:nary>
                  <m:r>
                    <w:rPr>
                      <w:rFonts w:ascii="Cambria Math" w:eastAsia="微软雅黑" w:hAnsi="微软雅黑" w:cs="微软雅黑"/>
                      <w:color w:val="0070C0"/>
                      <w:sz w:val="18"/>
                    </w:rPr>
                    <m:t>(</m:t>
                  </m:r>
                  <m:nary>
                    <m:naryPr>
                      <m:chr m:val="∑"/>
                      <m:limLoc m:val="subSup"/>
                      <m:supHide m:val="1"/>
                      <m:ctrlPr>
                        <w:rPr>
                          <w:rFonts w:ascii="Cambria Math" w:hAnsi="Cambria Math"/>
                          <w:color w:val="0070C0"/>
                          <w:sz w:val="18"/>
                        </w:rPr>
                      </m:ctrlPr>
                    </m:naryPr>
                    <m:sub>
                      <m:r>
                        <w:rPr>
                          <w:rFonts w:ascii="Cambria Math" w:hAnsi="Cambria Math"/>
                          <w:color w:val="0070C0"/>
                          <w:sz w:val="18"/>
                        </w:rPr>
                        <m:t>i</m:t>
                      </m:r>
                      <m:r>
                        <m:rPr>
                          <m:sty m:val="p"/>
                        </m:rPr>
                        <w:rPr>
                          <w:rFonts w:ascii="Cambria Math" w:hAnsi="Cambria Math" w:hint="eastAsia"/>
                          <w:color w:val="0070C0"/>
                          <w:sz w:val="18"/>
                        </w:rPr>
                        <m:t>∈</m:t>
                      </m:r>
                      <m:r>
                        <w:rPr>
                          <w:rFonts w:ascii="Cambria Math" w:hAnsi="Cambria Math"/>
                          <w:color w:val="0070C0"/>
                          <w:sz w:val="18"/>
                        </w:rPr>
                        <m:t>N</m:t>
                      </m:r>
                    </m:sub>
                    <m:sup/>
                    <m:e>
                      <m:sSub>
                        <m:sSubPr>
                          <m:ctrlPr>
                            <w:rPr>
                              <w:rFonts w:ascii="Cambria Math" w:hAnsi="Cambria Math"/>
                              <w:color w:val="0070C0"/>
                              <w:sz w:val="18"/>
                            </w:rPr>
                          </m:ctrlPr>
                        </m:sSubPr>
                        <m:e>
                          <m:r>
                            <w:rPr>
                              <w:rFonts w:ascii="Cambria Math" w:hAnsi="Cambria Math"/>
                              <w:color w:val="0070C0"/>
                              <w:sz w:val="18"/>
                            </w:rPr>
                            <m:t>r</m:t>
                          </m:r>
                        </m:e>
                        <m:sub>
                          <m:r>
                            <w:rPr>
                              <w:rFonts w:ascii="Cambria Math" w:hAnsi="Cambria Math"/>
                              <w:color w:val="0070C0"/>
                              <w:sz w:val="18"/>
                            </w:rPr>
                            <m:t>ik</m:t>
                          </m:r>
                        </m:sub>
                      </m:sSub>
                      <m:nary>
                        <m:naryPr>
                          <m:chr m:val="∑"/>
                          <m:limLoc m:val="subSup"/>
                          <m:ctrlPr>
                            <w:rPr>
                              <w:rFonts w:ascii="Cambria Math" w:hAnsi="Cambria Math"/>
                              <w:color w:val="0070C0"/>
                              <w:sz w:val="18"/>
                            </w:rPr>
                          </m:ctrlPr>
                        </m:naryPr>
                        <m:sub>
                          <m:r>
                            <w:rPr>
                              <w:rFonts w:ascii="Cambria Math" w:hAnsi="Cambria Math"/>
                              <w:color w:val="0070C0"/>
                              <w:sz w:val="18"/>
                            </w:rPr>
                            <m:t>τ=</m:t>
                          </m:r>
                          <m:func>
                            <m:funcPr>
                              <m:ctrlPr>
                                <w:rPr>
                                  <w:rFonts w:ascii="Cambria Math" w:hAnsi="Cambria Math"/>
                                  <w:color w:val="0070C0"/>
                                  <w:sz w:val="18"/>
                                </w:rPr>
                              </m:ctrlPr>
                            </m:funcPr>
                            <m:fName>
                              <m:r>
                                <m:rPr>
                                  <m:sty m:val="p"/>
                                </m:rPr>
                                <w:rPr>
                                  <w:rFonts w:ascii="Cambria Math" w:hAnsi="Cambria Math"/>
                                  <w:color w:val="0070C0"/>
                                  <w:sz w:val="18"/>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
                                        <m:t>es</m:t>
                                      </m:r>
                                    </m:e>
                                    <m:sub>
                                      <m:r>
                                        <w:rPr>
                                          <w:rFonts w:ascii="Cambria Math" w:hAnsi="Cambria Math"/>
                                          <w:color w:val="0070C0"/>
                                          <w:sz w:val="18"/>
                                        </w:rPr>
                                        <m:t>i</m:t>
                                      </m:r>
                                    </m:sub>
                                  </m:sSub>
                                  <m:r>
                                    <m:rPr>
                                      <m:sty m:val="p"/>
                                    </m:rPr>
                                    <w:rPr>
                                      <w:rFonts w:ascii="Cambria Math" w:hAnsi="Cambria Math"/>
                                      <w:color w:val="0070C0"/>
                                      <w:sz w:val="18"/>
                                    </w:rPr>
                                    <m:t>,</m:t>
                                  </m:r>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d</m:t>
                                      </m:r>
                                    </m:e>
                                    <m:sub>
                                      <m:r>
                                        <w:rPr>
                                          <w:rFonts w:ascii="Cambria Math" w:hAnsi="Cambria Math"/>
                                          <w:color w:val="0070C0"/>
                                          <w:sz w:val="18"/>
                                        </w:rPr>
                                        <m:t>i</m:t>
                                      </m:r>
                                    </m:sub>
                                  </m:sSub>
                                  <m:r>
                                    <m:rPr>
                                      <m:sty m:val="p"/>
                                    </m:rPr>
                                    <w:rPr>
                                      <w:rFonts w:ascii="Cambria Math" w:hAnsi="Cambria Math"/>
                                      <w:color w:val="0070C0"/>
                                      <w:sz w:val="18"/>
                                    </w:rPr>
                                    <m:t>+1</m:t>
                                  </m:r>
                                </m:e>
                              </m:d>
                            </m:e>
                          </m:func>
                        </m:sub>
                        <m:sup>
                          <m:func>
                            <m:funcPr>
                              <m:ctrlPr>
                                <w:rPr>
                                  <w:rFonts w:ascii="Cambria Math" w:hAnsi="Cambria Math"/>
                                  <w:color w:val="0070C0"/>
                                  <w:sz w:val="18"/>
                                </w:rPr>
                              </m:ctrlPr>
                            </m:funcPr>
                            <m:fName>
                              <m:r>
                                <m:rPr>
                                  <m:sty m:val="p"/>
                                </m:rPr>
                                <w:rPr>
                                  <w:rFonts w:ascii="Cambria Math" w:hAnsi="Cambria Math"/>
                                  <w:color w:val="0070C0"/>
                                  <w:sz w:val="18"/>
                                </w:rPr>
                                <m:t>min</m:t>
                              </m:r>
                            </m:fName>
                            <m:e>
                              <m:d>
                                <m:dPr>
                                  <m:begChr m:val="{"/>
                                  <m:endChr m:val="}"/>
                                  <m:ctrlPr>
                                    <w:rPr>
                                      <w:rFonts w:ascii="Cambria Math" w:hAnsi="Cambria Math"/>
                                      <w:color w:val="0070C0"/>
                                      <w:sz w:val="18"/>
                                    </w:rPr>
                                  </m:ctrlPr>
                                </m:dPr>
                                <m:e>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ls</m:t>
                                      </m:r>
                                    </m:e>
                                    <m:sub>
                                      <m:r>
                                        <w:rPr>
                                          <w:rFonts w:ascii="Cambria Math" w:hAnsi="Cambria Math"/>
                                          <w:color w:val="0070C0"/>
                                          <w:sz w:val="18"/>
                                        </w:rPr>
                                        <m:t>i</m:t>
                                      </m:r>
                                    </m:sub>
                                  </m:sSub>
                                </m:e>
                              </m:d>
                            </m:e>
                          </m:func>
                        </m:sup>
                        <m:e>
                          <m:sSub>
                            <m:sSubPr>
                              <m:ctrlPr>
                                <w:rPr>
                                  <w:rFonts w:ascii="Cambria Math" w:hAnsi="Cambria Math"/>
                                  <w:color w:val="0070C0"/>
                                  <w:sz w:val="18"/>
                                </w:rPr>
                              </m:ctrlPr>
                            </m:sSubPr>
                            <m:e>
                              <m:r>
                                <w:rPr>
                                  <w:rFonts w:ascii="Cambria Math" w:hAnsi="Cambria Math"/>
                                  <w:color w:val="0070C0"/>
                                  <w:sz w:val="18"/>
                                </w:rPr>
                                <m:t>x</m:t>
                              </m:r>
                            </m:e>
                            <m:sub>
                              <m:r>
                                <w:rPr>
                                  <w:rFonts w:ascii="Cambria Math" w:hAnsi="Cambria Math"/>
                                  <w:color w:val="0070C0"/>
                                  <w:sz w:val="18"/>
                                </w:rPr>
                                <m:t>iτ</m:t>
                              </m:r>
                            </m:sub>
                          </m:sSub>
                        </m:e>
                      </m:nary>
                    </m:e>
                  </m:nary>
                  <m:r>
                    <w:rPr>
                      <w:rFonts w:ascii="Cambria Math" w:hAnsi="Cambria Math"/>
                      <w:color w:val="0070C0"/>
                      <w:sz w:val="18"/>
                    </w:rPr>
                    <m:t>-</m:t>
                  </m:r>
                  <m:nary>
                    <m:naryPr>
                      <m:chr m:val="∑"/>
                      <m:limLoc m:val="subSup"/>
                      <m:ctrlPr>
                        <w:rPr>
                          <w:rFonts w:ascii="Cambria Math" w:hAnsi="Cambria Math"/>
                          <w:i/>
                          <w:color w:val="0070C0"/>
                          <w:sz w:val="18"/>
                        </w:rPr>
                      </m:ctrlPr>
                    </m:naryPr>
                    <m:sub>
                      <m:r>
                        <w:rPr>
                          <w:rFonts w:ascii="Cambria Math" w:hAnsi="Cambria Math"/>
                          <w:color w:val="0070C0"/>
                          <w:sz w:val="18"/>
                        </w:rPr>
                        <m:t>h=1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sSub>
                        <m:sSubPr>
                          <m:ctrlPr>
                            <w:rPr>
                              <w:rFonts w:ascii="Cambria Math" w:hAnsi="Cambria Math"/>
                              <w:i/>
                              <w:color w:val="0070C0"/>
                              <w:sz w:val="18"/>
                            </w:rPr>
                          </m:ctrlPr>
                        </m:sSubPr>
                        <m:e>
                          <m:r>
                            <w:rPr>
                              <w:rFonts w:ascii="Cambria Math" w:hAnsi="Cambria Math"/>
                              <w:color w:val="0070C0"/>
                              <w:sz w:val="18"/>
                            </w:rPr>
                            <m:t>y</m:t>
                          </m:r>
                        </m:e>
                        <m:sub>
                          <m:r>
                            <w:rPr>
                              <w:rFonts w:ascii="Cambria Math" w:hAnsi="Cambria Math"/>
                              <w:color w:val="0070C0"/>
                              <w:sz w:val="18"/>
                            </w:rPr>
                            <m:t>kth</m:t>
                          </m:r>
                        </m:sub>
                      </m:sSub>
                    </m:e>
                  </m:nary>
                  <m:r>
                    <w:rPr>
                      <w:rFonts w:ascii="Cambria Math" w:hAnsi="Cambria Math"/>
                      <w:color w:val="0070C0"/>
                      <w:sz w:val="18"/>
                    </w:rPr>
                    <m:t>)</m:t>
                  </m:r>
                </m:e>
              </m:d>
            </m:oMath>
            <w:r w:rsidRPr="00E658B4">
              <w:rPr>
                <w:color w:val="0070C0"/>
                <w:sz w:val="18"/>
              </w:rPr>
              <w:t xml:space="preserve">  </w:t>
            </w:r>
          </w:p>
        </w:tc>
        <w:tc>
          <w:tcPr>
            <w:tcW w:w="650" w:type="dxa"/>
            <w:vAlign w:val="center"/>
          </w:tcPr>
          <w:p w14:paraId="66606AF6" w14:textId="34F7A039" w:rsidR="002334C3" w:rsidRPr="00E658B4" w:rsidRDefault="002334C3" w:rsidP="004E0903">
            <w:pPr>
              <w:ind w:firstLineChars="0" w:firstLine="0"/>
              <w:rPr>
                <w:color w:val="0070C0"/>
              </w:rPr>
            </w:pPr>
            <w:r w:rsidRPr="00E658B4">
              <w:rPr>
                <w:color w:val="0070C0"/>
              </w:rPr>
              <w:t>(</w:t>
            </w:r>
            <w:r w:rsidRPr="00E658B4">
              <w:rPr>
                <w:color w:val="0070C0"/>
              </w:rPr>
              <w:fldChar w:fldCharType="begin"/>
            </w:r>
            <w:r w:rsidRPr="00E658B4">
              <w:rPr>
                <w:color w:val="0070C0"/>
              </w:rPr>
              <w:instrText xml:space="preserve"> SEQ </w:instrText>
            </w:r>
            <w:r w:rsidRPr="00E658B4">
              <w:rPr>
                <w:rFonts w:hint="eastAsia"/>
                <w:color w:val="0070C0"/>
              </w:rPr>
              <w:instrText>第二章公式</w:instrText>
            </w:r>
            <w:r w:rsidRPr="00E658B4">
              <w:rPr>
                <w:color w:val="0070C0"/>
              </w:rPr>
              <w:instrText xml:space="preserve"> \* ARABIC </w:instrText>
            </w:r>
            <w:r w:rsidRPr="00E658B4">
              <w:rPr>
                <w:color w:val="0070C0"/>
              </w:rPr>
              <w:fldChar w:fldCharType="separate"/>
            </w:r>
            <w:r w:rsidR="00B26F87">
              <w:rPr>
                <w:noProof/>
                <w:color w:val="0070C0"/>
              </w:rPr>
              <w:t>17</w:t>
            </w:r>
            <w:r w:rsidRPr="00E658B4">
              <w:rPr>
                <w:color w:val="0070C0"/>
              </w:rPr>
              <w:fldChar w:fldCharType="end"/>
            </w:r>
            <w:r w:rsidRPr="00E658B4">
              <w:rPr>
                <w:color w:val="0070C0"/>
              </w:rPr>
              <w:t>)</w:t>
            </w:r>
          </w:p>
        </w:tc>
      </w:tr>
    </w:tbl>
    <w:p w14:paraId="3BDA2FBF" w14:textId="5B7E2427" w:rsidR="00E832B6" w:rsidRPr="00E658B4" w:rsidRDefault="002334C3" w:rsidP="00E658B4">
      <w:pPr>
        <w:ind w:firstLineChars="0" w:firstLine="420"/>
        <w:rPr>
          <w:color w:val="0070C0"/>
        </w:rPr>
      </w:pPr>
      <w:r w:rsidRPr="00E658B4">
        <w:rPr>
          <w:color w:val="0070C0"/>
        </w:rPr>
        <w:t>The above objective function can be rewritten as: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566"/>
      </w:tblGrid>
      <w:tr w:rsidR="00CC12A5" w:rsidRPr="00CC12A5" w14:paraId="0732D4D3" w14:textId="77777777" w:rsidTr="004E0903">
        <w:tc>
          <w:tcPr>
            <w:tcW w:w="8039" w:type="dxa"/>
            <w:vAlign w:val="center"/>
          </w:tcPr>
          <w:p w14:paraId="00BE9AF5" w14:textId="77777777" w:rsidR="002334C3" w:rsidRPr="00E658B4" w:rsidRDefault="002334C3" w:rsidP="004E0903">
            <w:pPr>
              <w:ind w:firstLineChars="0" w:firstLine="0"/>
              <w:rPr>
                <w:color w:val="0070C0"/>
              </w:rPr>
            </w:pPr>
            <w:r w:rsidRPr="00E658B4">
              <w:rPr>
                <w:color w:val="0070C0"/>
                <w:sz w:val="18"/>
              </w:rPr>
              <w:t>Minimize</w:t>
            </w:r>
            <m:oMath>
              <m:d>
                <m:dPr>
                  <m:begChr m:val="{"/>
                  <m:endChr m:val="}"/>
                  <m:ctrlPr>
                    <w:rPr>
                      <w:rFonts w:ascii="Cambria Math" w:hAnsi="Cambria Math"/>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nary>
                        <m:naryPr>
                          <m:chr m:val="∑"/>
                          <m:limLoc m:val="undOvr"/>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iCs/>
                                  <w:color w:val="0070C0"/>
                                  <w:sz w:val="18"/>
                                </w:rPr>
                              </m:ctrlPr>
                            </m:accPr>
                            <m:e>
                              <m:r>
                                <w:rPr>
                                  <w:rFonts w:ascii="Cambria Math" w:hAnsi="Cambria Math"/>
                                  <w:color w:val="0070C0"/>
                                  <w:sz w:val="18"/>
                                </w:rPr>
                                <m:t>d</m:t>
                              </m:r>
                            </m:e>
                          </m:acc>
                        </m:sup>
                        <m:e>
                          <m:nary>
                            <m:naryPr>
                              <m:chr m:val="∑"/>
                              <m:limLoc m:val="undOvr"/>
                              <m:ctrlPr>
                                <w:rPr>
                                  <w:rFonts w:ascii="Cambria Math" w:hAnsi="Cambria Math"/>
                                  <w:color w:val="0070C0"/>
                                  <w:sz w:val="18"/>
                                </w:rPr>
                              </m:ctrlPr>
                            </m:naryPr>
                            <m:sub>
                              <m:r>
                                <w:rPr>
                                  <w:rFonts w:ascii="Cambria Math" w:hAnsi="Cambria Math"/>
                                  <w:color w:val="0070C0"/>
                                  <w:sz w:val="18"/>
                                </w:rPr>
                                <m:t>h</m:t>
                              </m:r>
                              <m:r>
                                <m:rPr>
                                  <m:sty m:val="p"/>
                                </m:rPr>
                                <w:rPr>
                                  <w:rFonts w:ascii="Cambria Math" w:hAnsi="Cambria Math"/>
                                  <w:color w:val="0070C0"/>
                                  <w:sz w:val="18"/>
                                </w:rPr>
                                <m:t>=1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d>
                                <m:dPr>
                                  <m:begChr m:val="["/>
                                  <m:endChr m:val="]"/>
                                  <m:ctrlPr>
                                    <w:rPr>
                                      <w:rFonts w:ascii="Cambria Math" w:hAnsi="Cambria Math"/>
                                      <w:i/>
                                      <w:color w:val="0070C0"/>
                                      <w:sz w:val="18"/>
                                    </w:rPr>
                                  </m:ctrlPr>
                                </m:dPr>
                                <m:e>
                                  <m:sSub>
                                    <m:sSubPr>
                                      <m:ctrlPr>
                                        <w:rPr>
                                          <w:rFonts w:ascii="Cambria Math" w:hAnsi="Cambria Math"/>
                                          <w:color w:val="0070C0"/>
                                          <w:sz w:val="18"/>
                                        </w:rPr>
                                      </m:ctrlPr>
                                    </m:sSubPr>
                                    <m:e>
                                      <m:r>
                                        <w:rPr>
                                          <w:rFonts w:ascii="Cambria Math" w:hAnsi="Cambria Math"/>
                                          <w:color w:val="0070C0"/>
                                          <w:sz w:val="18"/>
                                        </w:rPr>
                                        <m:t>c</m:t>
                                      </m:r>
                                    </m:e>
                                    <m:sub>
                                      <m:r>
                                        <w:rPr>
                                          <w:rFonts w:ascii="Cambria Math" w:hAnsi="Cambria Math"/>
                                          <w:color w:val="0070C0"/>
                                          <w:sz w:val="18"/>
                                        </w:rPr>
                                        <m:t>k</m:t>
                                      </m:r>
                                    </m:sub>
                                  </m:sSub>
                                  <m:d>
                                    <m:dPr>
                                      <m:ctrlPr>
                                        <w:rPr>
                                          <w:rFonts w:ascii="Cambria Math" w:hAnsi="Cambria Math"/>
                                          <w:color w:val="0070C0"/>
                                          <w:sz w:val="18"/>
                                        </w:rPr>
                                      </m:ctrlPr>
                                    </m:dPr>
                                    <m:e>
                                      <m:r>
                                        <m:rPr>
                                          <m:sty m:val="p"/>
                                        </m:rPr>
                                        <w:rPr>
                                          <w:rFonts w:ascii="Cambria Math" w:hAnsi="Cambria Math"/>
                                          <w:color w:val="0070C0"/>
                                          <w:sz w:val="18"/>
                                        </w:rPr>
                                        <m:t>2</m:t>
                                      </m:r>
                                      <m:r>
                                        <w:rPr>
                                          <w:rFonts w:ascii="Cambria Math" w:hAnsi="Cambria Math"/>
                                          <w:color w:val="0070C0"/>
                                          <w:sz w:val="18"/>
                                        </w:rPr>
                                        <m:t>h</m:t>
                                      </m:r>
                                      <m:r>
                                        <m:rPr>
                                          <m:sty m:val="p"/>
                                        </m:rPr>
                                        <w:rPr>
                                          <w:rFonts w:ascii="Cambria Math" w:hAnsi="Cambria Math"/>
                                          <w:color w:val="0070C0"/>
                                          <w:sz w:val="18"/>
                                        </w:rPr>
                                        <m:t>-1</m:t>
                                      </m:r>
                                    </m:e>
                                  </m:d>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λ</m:t>
                                      </m:r>
                                    </m:e>
                                    <m:sub>
                                      <m:r>
                                        <w:rPr>
                                          <w:rFonts w:ascii="Cambria Math" w:hAnsi="Cambria Math"/>
                                          <w:color w:val="0070C0"/>
                                          <w:sz w:val="18"/>
                                        </w:rPr>
                                        <m:t>kt</m:t>
                                      </m:r>
                                    </m:sub>
                                  </m:sSub>
                                </m:e>
                              </m:d>
                              <m:sSub>
                                <m:sSubPr>
                                  <m:ctrlPr>
                                    <w:rPr>
                                      <w:rFonts w:ascii="Cambria Math" w:hAnsi="Cambria Math"/>
                                      <w:color w:val="0070C0"/>
                                      <w:sz w:val="18"/>
                                    </w:rPr>
                                  </m:ctrlPr>
                                </m:sSubPr>
                                <m:e>
                                  <m:r>
                                    <w:rPr>
                                      <w:rFonts w:ascii="Cambria Math" w:hAnsi="Cambria Math"/>
                                      <w:color w:val="0070C0"/>
                                      <w:sz w:val="18"/>
                                    </w:rPr>
                                    <m:t>y</m:t>
                                  </m:r>
                                </m:e>
                                <m:sub>
                                  <m:r>
                                    <w:rPr>
                                      <w:rFonts w:ascii="Cambria Math" w:hAnsi="Cambria Math"/>
                                      <w:color w:val="0070C0"/>
                                      <w:sz w:val="18"/>
                                    </w:rPr>
                                    <m:t>kth</m:t>
                                  </m:r>
                                </m:sub>
                              </m:sSub>
                            </m:e>
                          </m:nary>
                        </m:e>
                      </m:nary>
                    </m:e>
                  </m:nary>
                  <m:r>
                    <w:rPr>
                      <w:rFonts w:ascii="微软雅黑" w:eastAsia="微软雅黑" w:hAnsi="微软雅黑" w:cs="微软雅黑"/>
                      <w:color w:val="0070C0"/>
                      <w:sz w:val="18"/>
                    </w:rPr>
                    <m:t>-</m:t>
                  </m:r>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nary>
                        <m:naryPr>
                          <m:chr m:val="∑"/>
                          <m:limLoc m:val="subSup"/>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color w:val="0070C0"/>
                                  <w:sz w:val="18"/>
                                </w:rPr>
                              </m:ctrlPr>
                            </m:accPr>
                            <m:e>
                              <m:r>
                                <w:rPr>
                                  <w:rFonts w:ascii="Cambria Math" w:hAnsi="Cambria Math"/>
                                  <w:color w:val="0070C0"/>
                                  <w:sz w:val="18"/>
                                </w:rPr>
                                <m:t>d</m:t>
                              </m:r>
                            </m:e>
                          </m:acc>
                        </m:sup>
                        <m:e>
                          <m:nary>
                            <m:naryPr>
                              <m:chr m:val="∑"/>
                              <m:limLoc m:val="subSup"/>
                              <m:supHide m:val="1"/>
                              <m:ctrlPr>
                                <w:rPr>
                                  <w:rFonts w:ascii="Cambria Math" w:hAnsi="Cambria Math"/>
                                  <w:color w:val="0070C0"/>
                                  <w:sz w:val="18"/>
                                </w:rPr>
                              </m:ctrlPr>
                            </m:naryPr>
                            <m:sub>
                              <m:r>
                                <w:rPr>
                                  <w:rFonts w:ascii="Cambria Math" w:hAnsi="Cambria Math"/>
                                  <w:color w:val="0070C0"/>
                                  <w:sz w:val="18"/>
                                </w:rPr>
                                <m:t>i</m:t>
                              </m:r>
                              <m:r>
                                <m:rPr>
                                  <m:sty m:val="p"/>
                                </m:rPr>
                                <w:rPr>
                                  <w:rFonts w:ascii="Cambria Math" w:hAnsi="Cambria Math" w:hint="eastAsia"/>
                                  <w:color w:val="0070C0"/>
                                  <w:sz w:val="18"/>
                                </w:rPr>
                                <m:t>∈</m:t>
                              </m:r>
                              <m:r>
                                <w:rPr>
                                  <w:rFonts w:ascii="Cambria Math" w:hAnsi="Cambria Math"/>
                                  <w:color w:val="0070C0"/>
                                  <w:sz w:val="18"/>
                                </w:rPr>
                                <m:t>N</m:t>
                              </m:r>
                            </m:sub>
                            <m:sup/>
                            <m:e>
                              <m:nary>
                                <m:naryPr>
                                  <m:chr m:val="∑"/>
                                  <m:limLoc m:val="subSup"/>
                                  <m:ctrlPr>
                                    <w:rPr>
                                      <w:rFonts w:ascii="Cambria Math" w:hAnsi="Cambria Math"/>
                                      <w:color w:val="0070C0"/>
                                      <w:sz w:val="18"/>
                                    </w:rPr>
                                  </m:ctrlPr>
                                </m:naryPr>
                                <m:sub>
                                  <m:r>
                                    <w:rPr>
                                      <w:rFonts w:ascii="Cambria Math" w:hAnsi="Cambria Math"/>
                                      <w:color w:val="0070C0"/>
                                      <w:sz w:val="18"/>
                                    </w:rPr>
                                    <m:t>τ=</m:t>
                                  </m:r>
                                  <m:func>
                                    <m:funcPr>
                                      <m:ctrlPr>
                                        <w:rPr>
                                          <w:rFonts w:ascii="Cambria Math" w:hAnsi="Cambria Math"/>
                                          <w:color w:val="0070C0"/>
                                          <w:sz w:val="18"/>
                                        </w:rPr>
                                      </m:ctrlPr>
                                    </m:funcPr>
                                    <m:fName>
                                      <m:r>
                                        <m:rPr>
                                          <m:sty m:val="p"/>
                                        </m:rPr>
                                        <w:rPr>
                                          <w:rFonts w:ascii="Cambria Math" w:hAnsi="Cambria Math"/>
                                          <w:color w:val="0070C0"/>
                                          <w:sz w:val="18"/>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
                                                <m:t>es</m:t>
                                              </m:r>
                                            </m:e>
                                            <m:sub>
                                              <m:r>
                                                <w:rPr>
                                                  <w:rFonts w:ascii="Cambria Math" w:hAnsi="Cambria Math"/>
                                                  <w:color w:val="0070C0"/>
                                                  <w:sz w:val="18"/>
                                                </w:rPr>
                                                <m:t>i</m:t>
                                              </m:r>
                                            </m:sub>
                                          </m:sSub>
                                          <m:r>
                                            <m:rPr>
                                              <m:sty m:val="p"/>
                                            </m:rPr>
                                            <w:rPr>
                                              <w:rFonts w:ascii="Cambria Math" w:hAnsi="Cambria Math"/>
                                              <w:color w:val="0070C0"/>
                                              <w:sz w:val="18"/>
                                            </w:rPr>
                                            <m:t>,</m:t>
                                          </m:r>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d</m:t>
                                              </m:r>
                                            </m:e>
                                            <m:sub>
                                              <m:r>
                                                <w:rPr>
                                                  <w:rFonts w:ascii="Cambria Math" w:hAnsi="Cambria Math"/>
                                                  <w:color w:val="0070C0"/>
                                                  <w:sz w:val="18"/>
                                                </w:rPr>
                                                <m:t>i</m:t>
                                              </m:r>
                                            </m:sub>
                                          </m:sSub>
                                          <m:r>
                                            <m:rPr>
                                              <m:sty m:val="p"/>
                                            </m:rPr>
                                            <w:rPr>
                                              <w:rFonts w:ascii="Cambria Math" w:hAnsi="Cambria Math"/>
                                              <w:color w:val="0070C0"/>
                                              <w:sz w:val="18"/>
                                            </w:rPr>
                                            <m:t>+1</m:t>
                                          </m:r>
                                        </m:e>
                                      </m:d>
                                    </m:e>
                                  </m:func>
                                </m:sub>
                                <m:sup>
                                  <m:func>
                                    <m:funcPr>
                                      <m:ctrlPr>
                                        <w:rPr>
                                          <w:rFonts w:ascii="Cambria Math" w:hAnsi="Cambria Math"/>
                                          <w:color w:val="0070C0"/>
                                          <w:sz w:val="18"/>
                                        </w:rPr>
                                      </m:ctrlPr>
                                    </m:funcPr>
                                    <m:fName>
                                      <m:r>
                                        <m:rPr>
                                          <m:sty m:val="p"/>
                                        </m:rPr>
                                        <w:rPr>
                                          <w:rFonts w:ascii="Cambria Math" w:hAnsi="Cambria Math"/>
                                          <w:color w:val="0070C0"/>
                                          <w:sz w:val="18"/>
                                        </w:rPr>
                                        <m:t>min</m:t>
                                      </m:r>
                                    </m:fName>
                                    <m:e>
                                      <m:d>
                                        <m:dPr>
                                          <m:begChr m:val="{"/>
                                          <m:endChr m:val="}"/>
                                          <m:ctrlPr>
                                            <w:rPr>
                                              <w:rFonts w:ascii="Cambria Math" w:hAnsi="Cambria Math"/>
                                              <w:color w:val="0070C0"/>
                                              <w:sz w:val="18"/>
                                            </w:rPr>
                                          </m:ctrlPr>
                                        </m:dPr>
                                        <m:e>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ls</m:t>
                                              </m:r>
                                            </m:e>
                                            <m:sub>
                                              <m:r>
                                                <w:rPr>
                                                  <w:rFonts w:ascii="Cambria Math" w:hAnsi="Cambria Math"/>
                                                  <w:color w:val="0070C0"/>
                                                  <w:sz w:val="18"/>
                                                </w:rPr>
                                                <m:t>i</m:t>
                                              </m:r>
                                            </m:sub>
                                          </m:sSub>
                                        </m:e>
                                      </m:d>
                                    </m:e>
                                  </m:func>
                                </m:sup>
                                <m:e>
                                  <m:sSub>
                                    <m:sSubPr>
                                      <m:ctrlPr>
                                        <w:rPr>
                                          <w:rFonts w:ascii="Cambria Math" w:hAnsi="Cambria Math"/>
                                          <w:color w:val="0070C0"/>
                                          <w:sz w:val="18"/>
                                        </w:rPr>
                                      </m:ctrlPr>
                                    </m:sSubPr>
                                    <m:e>
                                      <m:r>
                                        <w:rPr>
                                          <w:rFonts w:ascii="Cambria Math" w:hAnsi="Cambria Math"/>
                                          <w:color w:val="0070C0"/>
                                          <w:sz w:val="18"/>
                                        </w:rPr>
                                        <m:t>λ</m:t>
                                      </m:r>
                                    </m:e>
                                    <m:sub>
                                      <m:r>
                                        <w:rPr>
                                          <w:rFonts w:ascii="Cambria Math" w:hAnsi="Cambria Math"/>
                                          <w:color w:val="0070C0"/>
                                          <w:sz w:val="18"/>
                                        </w:rPr>
                                        <m:t>kt</m:t>
                                      </m:r>
                                    </m:sub>
                                  </m:sSub>
                                  <m:sSub>
                                    <m:sSubPr>
                                      <m:ctrlPr>
                                        <w:rPr>
                                          <w:rFonts w:ascii="Cambria Math" w:hAnsi="Cambria Math"/>
                                          <w:color w:val="0070C0"/>
                                          <w:sz w:val="18"/>
                                        </w:rPr>
                                      </m:ctrlPr>
                                    </m:sSubPr>
                                    <m:e>
                                      <m:r>
                                        <w:rPr>
                                          <w:rFonts w:ascii="Cambria Math" w:hAnsi="Cambria Math"/>
                                          <w:color w:val="0070C0"/>
                                          <w:sz w:val="18"/>
                                        </w:rPr>
                                        <m:t>r</m:t>
                                      </m:r>
                                    </m:e>
                                    <m:sub>
                                      <m:r>
                                        <w:rPr>
                                          <w:rFonts w:ascii="Cambria Math" w:hAnsi="Cambria Math"/>
                                          <w:color w:val="0070C0"/>
                                          <w:sz w:val="18"/>
                                        </w:rPr>
                                        <m:t>ik</m:t>
                                      </m:r>
                                    </m:sub>
                                  </m:sSub>
                                  <m:sSub>
                                    <m:sSubPr>
                                      <m:ctrlPr>
                                        <w:rPr>
                                          <w:rFonts w:ascii="Cambria Math" w:hAnsi="Cambria Math"/>
                                          <w:color w:val="0070C0"/>
                                          <w:sz w:val="18"/>
                                        </w:rPr>
                                      </m:ctrlPr>
                                    </m:sSubPr>
                                    <m:e>
                                      <m:r>
                                        <w:rPr>
                                          <w:rFonts w:ascii="Cambria Math" w:hAnsi="Cambria Math"/>
                                          <w:color w:val="0070C0"/>
                                          <w:sz w:val="18"/>
                                        </w:rPr>
                                        <m:t>x</m:t>
                                      </m:r>
                                    </m:e>
                                    <m:sub>
                                      <m:r>
                                        <w:rPr>
                                          <w:rFonts w:ascii="Cambria Math" w:hAnsi="Cambria Math"/>
                                          <w:color w:val="0070C0"/>
                                          <w:sz w:val="18"/>
                                        </w:rPr>
                                        <m:t>iτ</m:t>
                                      </m:r>
                                    </m:sub>
                                  </m:sSub>
                                </m:e>
                              </m:nary>
                            </m:e>
                          </m:nary>
                        </m:e>
                      </m:nary>
                    </m:e>
                  </m:nary>
                </m:e>
              </m:d>
            </m:oMath>
            <w:r w:rsidRPr="00E658B4">
              <w:rPr>
                <w:color w:val="0070C0"/>
                <w:sz w:val="18"/>
              </w:rPr>
              <w:t xml:space="preserve"> </w:t>
            </w:r>
          </w:p>
        </w:tc>
        <w:tc>
          <w:tcPr>
            <w:tcW w:w="466" w:type="dxa"/>
            <w:vAlign w:val="center"/>
          </w:tcPr>
          <w:p w14:paraId="2B4B6A1E" w14:textId="36273F50" w:rsidR="002334C3" w:rsidRPr="00E658B4" w:rsidRDefault="002334C3" w:rsidP="004E0903">
            <w:pPr>
              <w:ind w:firstLineChars="0" w:firstLine="0"/>
              <w:rPr>
                <w:color w:val="0070C0"/>
              </w:rPr>
            </w:pPr>
            <w:r w:rsidRPr="00E658B4">
              <w:rPr>
                <w:color w:val="0070C0"/>
              </w:rPr>
              <w:t>(</w:t>
            </w:r>
            <w:r w:rsidRPr="00E658B4">
              <w:rPr>
                <w:color w:val="0070C0"/>
              </w:rPr>
              <w:fldChar w:fldCharType="begin"/>
            </w:r>
            <w:r w:rsidRPr="00E658B4">
              <w:rPr>
                <w:color w:val="0070C0"/>
              </w:rPr>
              <w:instrText xml:space="preserve"> SEQ </w:instrText>
            </w:r>
            <w:r w:rsidRPr="00E658B4">
              <w:rPr>
                <w:rFonts w:hint="eastAsia"/>
                <w:color w:val="0070C0"/>
              </w:rPr>
              <w:instrText>第二章公式</w:instrText>
            </w:r>
            <w:r w:rsidRPr="00E658B4">
              <w:rPr>
                <w:color w:val="0070C0"/>
              </w:rPr>
              <w:instrText xml:space="preserve"> \* ARABIC </w:instrText>
            </w:r>
            <w:r w:rsidRPr="00E658B4">
              <w:rPr>
                <w:color w:val="0070C0"/>
              </w:rPr>
              <w:fldChar w:fldCharType="separate"/>
            </w:r>
            <w:r w:rsidR="00B26F87">
              <w:rPr>
                <w:noProof/>
                <w:color w:val="0070C0"/>
              </w:rPr>
              <w:t>18</w:t>
            </w:r>
            <w:r w:rsidRPr="00E658B4">
              <w:rPr>
                <w:color w:val="0070C0"/>
              </w:rPr>
              <w:fldChar w:fldCharType="end"/>
            </w:r>
            <w:r w:rsidRPr="00E658B4">
              <w:rPr>
                <w:color w:val="0070C0"/>
              </w:rPr>
              <w:t>)</w:t>
            </w:r>
          </w:p>
        </w:tc>
      </w:tr>
    </w:tbl>
    <w:p w14:paraId="113DE1BC" w14:textId="6FEF18E7" w:rsidR="002334C3" w:rsidRPr="00E658B4" w:rsidRDefault="00C34DE5" w:rsidP="00E658B4">
      <w:pPr>
        <w:ind w:firstLine="420"/>
        <w:rPr>
          <w:color w:val="0070C0"/>
        </w:rPr>
      </w:pPr>
      <w:r w:rsidRPr="00E658B4">
        <w:rPr>
          <w:color w:val="0070C0"/>
        </w:rPr>
        <w:t>The Lagrangian problem LR(</w:t>
      </w:r>
      <m:oMath>
        <m:r>
          <w:rPr>
            <w:rFonts w:ascii="Cambria Math" w:hAnsi="Cambria Math"/>
            <w:color w:val="0070C0"/>
          </w:rPr>
          <m:t>λ</m:t>
        </m:r>
      </m:oMath>
      <w:r w:rsidR="00981230" w:rsidRPr="00E658B4">
        <w:rPr>
          <w:color w:val="0070C0"/>
        </w:rPr>
        <w:t>)</w:t>
      </w:r>
      <w:r w:rsidR="00F46634" w:rsidRPr="00E658B4">
        <w:rPr>
          <w:color w:val="0070C0"/>
        </w:rPr>
        <w:t xml:space="preserve"> </w:t>
      </w:r>
      <w:r w:rsidRPr="00E658B4">
        <w:rPr>
          <w:color w:val="0070C0"/>
        </w:rPr>
        <w:t>consists of (2)-(6), (8), (11)</w:t>
      </w:r>
      <w:r w:rsidR="00981230" w:rsidRPr="00E658B4">
        <w:rPr>
          <w:color w:val="0070C0"/>
        </w:rPr>
        <w:t>, (18)</w:t>
      </w:r>
      <w:r w:rsidRPr="00E658B4">
        <w:rPr>
          <w:color w:val="0070C0"/>
        </w:rPr>
        <w:t>.</w:t>
      </w:r>
    </w:p>
    <w:p w14:paraId="6AF30683" w14:textId="4829C24E" w:rsidR="00981230" w:rsidRPr="00E658B4" w:rsidRDefault="00981230" w:rsidP="00E658B4">
      <w:pPr>
        <w:ind w:firstLine="420"/>
        <w:rPr>
          <w:color w:val="0070C0"/>
        </w:rPr>
      </w:pPr>
      <w:r w:rsidRPr="00E658B4">
        <w:rPr>
          <w:color w:val="0070C0"/>
        </w:rPr>
        <w:t>In order to obtain the best lower bound of Lagrangian relaxation of the original model, the following Lagrangian dual problem is approximately solved by using the subgradient method:</w:t>
      </w:r>
    </w:p>
    <w:tbl>
      <w:tblPr>
        <w:tblStyle w:val="a5"/>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7"/>
        <w:gridCol w:w="566"/>
      </w:tblGrid>
      <w:tr w:rsidR="00CC12A5" w:rsidRPr="00CC12A5" w14:paraId="32014984" w14:textId="77777777" w:rsidTr="00234AB5">
        <w:tc>
          <w:tcPr>
            <w:tcW w:w="7517" w:type="dxa"/>
          </w:tcPr>
          <w:p w14:paraId="72B4B951" w14:textId="7BB52877" w:rsidR="00981230" w:rsidRPr="00E658B4" w:rsidRDefault="00981230" w:rsidP="004E0903">
            <w:pPr>
              <w:ind w:firstLineChars="0" w:firstLine="0"/>
              <w:jc w:val="center"/>
              <w:rPr>
                <w:color w:val="0070C0"/>
              </w:rPr>
            </w:pPr>
            <w:r w:rsidRPr="00E658B4">
              <w:rPr>
                <w:color w:val="0070C0"/>
              </w:rPr>
              <w:t>LD</w:t>
            </w:r>
            <w:r w:rsidR="00F46634" w:rsidRPr="00E658B4">
              <w:rPr>
                <w:color w:val="0070C0"/>
              </w:rPr>
              <w:t xml:space="preserve">: </w:t>
            </w:r>
            <w:r w:rsidRPr="00E658B4">
              <w:rPr>
                <w:color w:val="0070C0"/>
              </w:rPr>
              <w:t>Maximize LR(</w:t>
            </w:r>
            <m:oMath>
              <m:r>
                <w:rPr>
                  <w:rFonts w:ascii="Cambria Math" w:hAnsi="Cambria Math"/>
                  <w:color w:val="0070C0"/>
                </w:rPr>
                <m:t>λ</m:t>
              </m:r>
            </m:oMath>
            <w:r w:rsidR="00CC12A5" w:rsidRPr="00E658B4">
              <w:rPr>
                <w:color w:val="0070C0"/>
              </w:rPr>
              <w:t>)</w:t>
            </w:r>
          </w:p>
        </w:tc>
        <w:tc>
          <w:tcPr>
            <w:tcW w:w="566" w:type="dxa"/>
          </w:tcPr>
          <w:p w14:paraId="1A365901" w14:textId="015F7BF9" w:rsidR="00981230" w:rsidRPr="00E658B4" w:rsidRDefault="00981230" w:rsidP="004E0903">
            <w:pPr>
              <w:ind w:firstLineChars="0" w:firstLine="0"/>
              <w:rPr>
                <w:color w:val="0070C0"/>
              </w:rPr>
            </w:pPr>
            <w:bookmarkStart w:id="89" w:name="式1"/>
            <w:r w:rsidRPr="00E658B4">
              <w:rPr>
                <w:color w:val="0070C0"/>
              </w:rPr>
              <w:t>(</w:t>
            </w:r>
            <w:r w:rsidRPr="00E658B4">
              <w:rPr>
                <w:color w:val="0070C0"/>
              </w:rPr>
              <w:fldChar w:fldCharType="begin"/>
            </w:r>
            <w:r w:rsidRPr="00E658B4">
              <w:rPr>
                <w:color w:val="0070C0"/>
              </w:rPr>
              <w:instrText xml:space="preserve"> SEQ </w:instrText>
            </w:r>
            <w:r w:rsidRPr="00E658B4">
              <w:rPr>
                <w:rFonts w:hint="eastAsia"/>
                <w:color w:val="0070C0"/>
              </w:rPr>
              <w:instrText>第二章公式</w:instrText>
            </w:r>
            <w:r w:rsidRPr="00E658B4">
              <w:rPr>
                <w:color w:val="0070C0"/>
              </w:rPr>
              <w:instrText xml:space="preserve"> \* ARABIC </w:instrText>
            </w:r>
            <w:r w:rsidRPr="00E658B4">
              <w:rPr>
                <w:color w:val="0070C0"/>
              </w:rPr>
              <w:fldChar w:fldCharType="separate"/>
            </w:r>
            <w:r w:rsidR="00B26F87">
              <w:rPr>
                <w:noProof/>
                <w:color w:val="0070C0"/>
              </w:rPr>
              <w:t>19</w:t>
            </w:r>
            <w:r w:rsidRPr="00E658B4">
              <w:rPr>
                <w:color w:val="0070C0"/>
              </w:rPr>
              <w:fldChar w:fldCharType="end"/>
            </w:r>
            <w:r w:rsidRPr="00E658B4">
              <w:rPr>
                <w:color w:val="0070C0"/>
              </w:rPr>
              <w:t>)</w:t>
            </w:r>
            <w:bookmarkEnd w:id="89"/>
          </w:p>
        </w:tc>
      </w:tr>
    </w:tbl>
    <w:p w14:paraId="05100E72" w14:textId="39C26799" w:rsidR="00981230" w:rsidRPr="00E658B4" w:rsidRDefault="00234AB5" w:rsidP="00E658B4">
      <w:pPr>
        <w:ind w:firstLine="420"/>
        <w:rPr>
          <w:color w:val="0070C0"/>
        </w:rPr>
      </w:pPr>
      <w:r w:rsidRPr="00E658B4">
        <w:rPr>
          <w:color w:val="0070C0"/>
        </w:rPr>
        <w:t>In each iteration of the algorithm, the Lagrangian coefficients need to be updated as follows:</w:t>
      </w:r>
    </w:p>
    <w:p w14:paraId="720D2262" w14:textId="6D5B71DB" w:rsidR="001679B2" w:rsidRPr="00E658B4" w:rsidRDefault="001679B2" w:rsidP="00E658B4">
      <w:pPr>
        <w:pStyle w:val="ad"/>
        <w:numPr>
          <w:ilvl w:val="0"/>
          <w:numId w:val="10"/>
        </w:numPr>
        <w:ind w:firstLineChars="0"/>
        <w:rPr>
          <w:color w:val="0070C0"/>
        </w:rPr>
      </w:pPr>
      <w:r w:rsidRPr="00E658B4">
        <w:rPr>
          <w:color w:val="0070C0"/>
        </w:rPr>
        <w:t xml:space="preserve">The subgradient values ​​for each relaxed constraint related to resource </w:t>
      </w:r>
      <m:oMath>
        <m:r>
          <w:rPr>
            <w:rFonts w:ascii="Cambria Math" w:hAnsi="Cambria Math"/>
            <w:color w:val="0070C0"/>
          </w:rPr>
          <m:t>k</m:t>
        </m:r>
      </m:oMath>
      <w:r w:rsidRPr="00E658B4">
        <w:rPr>
          <w:color w:val="0070C0"/>
        </w:rPr>
        <w:t xml:space="preserve"> and time period</w:t>
      </w:r>
      <w:r w:rsidR="00AC5D65" w:rsidRPr="00E658B4">
        <w:rPr>
          <w:color w:val="0070C0"/>
        </w:rPr>
        <w:t xml:space="preserve"> </w:t>
      </w:r>
      <m:oMath>
        <m:r>
          <w:rPr>
            <w:rFonts w:ascii="Cambria Math" w:hAnsi="Cambria Math"/>
            <w:color w:val="0070C0"/>
          </w:rPr>
          <m:t>t</m:t>
        </m:r>
      </m:oMath>
      <w:r w:rsidRPr="00E658B4">
        <w:rPr>
          <w:color w:val="0070C0"/>
        </w:rPr>
        <w:t xml:space="preserve"> is determined as</w:t>
      </w:r>
      <m:oMath>
        <m:r>
          <w:rPr>
            <w:rFonts w:ascii="Cambria Math" w:eastAsiaTheme="minorEastAsia" w:hAnsi="Cambria Math"/>
            <w:color w:val="0070C0"/>
            <w:kern w:val="24"/>
          </w:rPr>
          <m:t xml:space="preserve"> </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nary>
          <m:naryPr>
            <m:chr m:val="∑"/>
            <m:limLoc m:val="subSup"/>
            <m:supHide m:val="1"/>
            <m:ctrlPr>
              <w:rPr>
                <w:rFonts w:ascii="Cambria Math" w:eastAsiaTheme="minorEastAsia" w:hAnsi="Cambria Math"/>
                <w:i/>
                <w:iCs/>
                <w:color w:val="0070C0"/>
                <w:kern w:val="24"/>
              </w:rPr>
            </m:ctrlPr>
          </m:naryPr>
          <m:sub>
            <m:r>
              <w:rPr>
                <w:rFonts w:ascii="Cambria Math" w:eastAsiaTheme="minorEastAsia" w:hAnsi="Cambria Math"/>
                <w:color w:val="0070C0"/>
                <w:kern w:val="24"/>
              </w:rPr>
              <m:t>i</m:t>
            </m:r>
            <m:r>
              <m:rPr>
                <m:sty m:val="p"/>
              </m:rPr>
              <w:rPr>
                <w:rFonts w:ascii="Cambria Math" w:eastAsiaTheme="minorEastAsia" w:hAnsi="Cambria Math" w:hint="eastAsia"/>
                <w:color w:val="0070C0"/>
                <w:kern w:val="24"/>
              </w:rPr>
              <m:t>∈</m:t>
            </m:r>
            <m:r>
              <w:rPr>
                <w:rFonts w:ascii="Cambria Math" w:eastAsiaTheme="minorEastAsia" w:hAnsi="Cambria Math"/>
                <w:color w:val="0070C0"/>
                <w:kern w:val="24"/>
              </w:rPr>
              <m:t>N</m:t>
            </m:r>
          </m:sub>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r</m:t>
                </m:r>
              </m:e>
              <m:sub>
                <m:r>
                  <w:rPr>
                    <w:rFonts w:ascii="Cambria Math" w:eastAsiaTheme="minorEastAsia" w:hAnsi="Cambria Math"/>
                    <w:color w:val="0070C0"/>
                    <w:kern w:val="24"/>
                  </w:rPr>
                  <m:t>ik</m:t>
                </m:r>
              </m:sub>
            </m:sSub>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τ=</m:t>
                </m:r>
                <m:func>
                  <m:funcPr>
                    <m:ctrlPr>
                      <w:rPr>
                        <w:rFonts w:ascii="Cambria Math" w:eastAsiaTheme="minorEastAsia" w:hAnsi="Cambria Math"/>
                        <w:i/>
                        <w:iCs/>
                        <w:color w:val="0070C0"/>
                        <w:kern w:val="24"/>
                      </w:rPr>
                    </m:ctrlPr>
                  </m:funcPr>
                  <m:fName>
                    <m:r>
                      <m:rPr>
                        <m:sty m:val="p"/>
                      </m:rPr>
                      <w:rPr>
                        <w:rFonts w:ascii="Cambria Math" w:eastAsiaTheme="minorEastAsia" w:hAnsi="Cambria Math"/>
                        <w:color w:val="0070C0"/>
                        <w:kern w:val="24"/>
                      </w:rPr>
                      <m:t>max</m:t>
                    </m:r>
                  </m:fName>
                  <m:e>
                    <m:d>
                      <m:dPr>
                        <m:begChr m:val="{"/>
                        <m:endChr m:val="}"/>
                        <m:ctrlPr>
                          <w:rPr>
                            <w:rFonts w:ascii="Cambria Math" w:eastAsiaTheme="minorEastAsia" w:hAnsi="Cambria Math"/>
                            <w:i/>
                            <w:iCs/>
                            <w:color w:val="0070C0"/>
                            <w:kern w:val="24"/>
                          </w:rPr>
                        </m:ctrlPr>
                      </m:dPr>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es</m:t>
                            </m:r>
                          </m:e>
                          <m:sub>
                            <m:r>
                              <w:rPr>
                                <w:rFonts w:ascii="Cambria Math" w:eastAsiaTheme="minorEastAsia" w:hAnsi="Cambria Math"/>
                                <w:color w:val="0070C0"/>
                                <w:kern w:val="24"/>
                              </w:rPr>
                              <m:t>i</m:t>
                            </m:r>
                          </m:sub>
                        </m:sSub>
                        <m:r>
                          <m:rPr>
                            <m:sty m:val="p"/>
                          </m:rPr>
                          <w:rPr>
                            <w:rFonts w:ascii="Cambria Math" w:eastAsiaTheme="minorEastAsia" w:hAnsi="Cambria Math"/>
                            <w:color w:val="0070C0"/>
                            <w:kern w:val="24"/>
                          </w:rPr>
                          <m:t>,</m:t>
                        </m:r>
                        <m:r>
                          <w:rPr>
                            <w:rFonts w:ascii="Cambria Math" w:eastAsiaTheme="minorEastAsia" w:hAnsi="Cambria Math"/>
                            <w:color w:val="0070C0"/>
                            <w:kern w:val="24"/>
                          </w:rPr>
                          <m:t>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d</m:t>
                            </m:r>
                          </m:e>
                          <m:sub>
                            <m:r>
                              <w:rPr>
                                <w:rFonts w:ascii="Cambria Math" w:eastAsiaTheme="minorEastAsia" w:hAnsi="Cambria Math"/>
                                <w:color w:val="0070C0"/>
                                <w:kern w:val="24"/>
                              </w:rPr>
                              <m:t>i</m:t>
                            </m:r>
                          </m:sub>
                        </m:sSub>
                        <m:r>
                          <m:rPr>
                            <m:sty m:val="p"/>
                          </m:rPr>
                          <w:rPr>
                            <w:rFonts w:ascii="Cambria Math" w:eastAsiaTheme="minorEastAsia" w:hAnsi="Cambria Math"/>
                            <w:color w:val="0070C0"/>
                            <w:kern w:val="24"/>
                          </w:rPr>
                          <m:t>+1</m:t>
                        </m:r>
                      </m:e>
                    </m:d>
                  </m:e>
                </m:func>
              </m:sub>
              <m:sup>
                <m:func>
                  <m:funcPr>
                    <m:ctrlPr>
                      <w:rPr>
                        <w:rFonts w:ascii="Cambria Math" w:eastAsiaTheme="minorEastAsia" w:hAnsi="Cambria Math"/>
                        <w:i/>
                        <w:iCs/>
                        <w:color w:val="0070C0"/>
                        <w:kern w:val="24"/>
                      </w:rPr>
                    </m:ctrlPr>
                  </m:funcPr>
                  <m:fName>
                    <m:r>
                      <m:rPr>
                        <m:sty m:val="p"/>
                      </m:rPr>
                      <w:rPr>
                        <w:rFonts w:ascii="Cambria Math" w:eastAsiaTheme="minorEastAsia" w:hAnsi="Cambria Math"/>
                        <w:color w:val="0070C0"/>
                        <w:kern w:val="24"/>
                      </w:rPr>
                      <m:t>min</m:t>
                    </m:r>
                  </m:fName>
                  <m:e>
                    <m:d>
                      <m:dPr>
                        <m:begChr m:val="{"/>
                        <m:endChr m:val="}"/>
                        <m:ctrlPr>
                          <w:rPr>
                            <w:rFonts w:ascii="Cambria Math" w:eastAsiaTheme="minorEastAsia" w:hAnsi="Cambria Math"/>
                            <w:i/>
                            <w:iCs/>
                            <w:color w:val="0070C0"/>
                            <w:kern w:val="24"/>
                          </w:rPr>
                        </m:ctrlPr>
                      </m:dPr>
                      <m:e>
                        <m:r>
                          <w:rPr>
                            <w:rFonts w:ascii="Cambria Math" w:eastAsiaTheme="minorEastAsia" w:hAnsi="Cambria Math"/>
                            <w:color w:val="0070C0"/>
                            <w:kern w:val="24"/>
                          </w:rPr>
                          <m:t>t</m:t>
                        </m:r>
                        <m:r>
                          <m:rPr>
                            <m:sty m:val="p"/>
                          </m:rPr>
                          <w:rPr>
                            <w:rFonts w:ascii="Cambria Math" w:eastAsiaTheme="minorEastAsia" w:hAnsi="Cambria Math"/>
                            <w:color w:val="0070C0"/>
                            <w:kern w:val="24"/>
                          </w:rPr>
                          <m: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ls</m:t>
                            </m:r>
                          </m:e>
                          <m:sub>
                            <m:r>
                              <w:rPr>
                                <w:rFonts w:ascii="Cambria Math" w:eastAsiaTheme="minorEastAsia" w:hAnsi="Cambria Math"/>
                                <w:color w:val="0070C0"/>
                                <w:kern w:val="24"/>
                              </w:rPr>
                              <m:t>i</m:t>
                            </m:r>
                          </m:sub>
                        </m:sSub>
                      </m:e>
                    </m:d>
                  </m:e>
                </m:func>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x</m:t>
                    </m:r>
                  </m:e>
                  <m:sub>
                    <m:r>
                      <w:rPr>
                        <w:rFonts w:ascii="Cambria Math" w:eastAsiaTheme="minorEastAsia" w:hAnsi="Cambria Math"/>
                        <w:color w:val="0070C0"/>
                        <w:kern w:val="24"/>
                      </w:rPr>
                      <m:t>iτ</m:t>
                    </m:r>
                  </m:sub>
                </m:sSub>
              </m:e>
            </m:nary>
          </m:e>
        </m:nary>
        <m:r>
          <w:rPr>
            <w:rFonts w:ascii="Cambria Math" w:eastAsiaTheme="minorEastAsia" w:hAnsi="Cambria Math"/>
            <w:color w:val="0070C0"/>
            <w:kern w:val="24"/>
          </w:rPr>
          <m:t>-</m:t>
        </m:r>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h=1</m:t>
            </m:r>
          </m:sub>
          <m:sup>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H</m:t>
                </m:r>
              </m:e>
              <m:sub>
                <m:r>
                  <w:rPr>
                    <w:rFonts w:ascii="Cambria Math" w:eastAsiaTheme="minorEastAsia" w:hAnsi="Cambria Math"/>
                    <w:color w:val="0070C0"/>
                    <w:kern w:val="24"/>
                  </w:rPr>
                  <m:t>kt</m:t>
                </m:r>
              </m:sub>
            </m:sSub>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y</m:t>
                </m:r>
              </m:e>
              <m:sub>
                <m:r>
                  <w:rPr>
                    <w:rFonts w:ascii="Cambria Math" w:eastAsiaTheme="minorEastAsia" w:hAnsi="Cambria Math"/>
                    <w:color w:val="0070C0"/>
                    <w:kern w:val="24"/>
                  </w:rPr>
                  <m:t>kth</m:t>
                </m:r>
              </m:sub>
            </m:sSub>
          </m:e>
        </m:nary>
      </m:oMath>
      <w:r w:rsidR="006A4D62" w:rsidRPr="00E658B4">
        <w:rPr>
          <w:iCs/>
          <w:color w:val="0070C0"/>
          <w:kern w:val="24"/>
        </w:rPr>
        <w:t>.</w:t>
      </w:r>
    </w:p>
    <w:p w14:paraId="2A4E0360" w14:textId="21A08292" w:rsidR="001679B2" w:rsidRPr="00E658B4" w:rsidRDefault="001679B2" w:rsidP="00E658B4">
      <w:pPr>
        <w:pStyle w:val="ad"/>
        <w:numPr>
          <w:ilvl w:val="0"/>
          <w:numId w:val="10"/>
        </w:numPr>
        <w:ind w:firstLineChars="0"/>
        <w:rPr>
          <w:color w:val="0070C0"/>
        </w:rPr>
      </w:pPr>
      <w:r w:rsidRPr="00E658B4">
        <w:rPr>
          <w:rFonts w:hint="eastAsia"/>
          <w:color w:val="0070C0"/>
        </w:rPr>
        <w:t>The scalar step is determined as</w:t>
      </w:r>
      <w:r w:rsidRPr="00E658B4">
        <w:rPr>
          <w:color w:val="0070C0"/>
        </w:rPr>
        <w:t xml:space="preserve"> </w:t>
      </w:r>
      <m:oMath>
        <m:r>
          <w:rPr>
            <w:rFonts w:ascii="Cambria Math" w:eastAsiaTheme="minorEastAsia" w:hAnsi="Cambria Math"/>
            <w:color w:val="0070C0"/>
            <w:kern w:val="24"/>
          </w:rPr>
          <m:t>ST=</m:t>
        </m:r>
        <m:f>
          <m:fPr>
            <m:ctrlPr>
              <w:rPr>
                <w:rFonts w:ascii="Cambria Math" w:eastAsiaTheme="minorEastAsia" w:hAnsi="Cambria Math"/>
                <w:i/>
                <w:iCs/>
                <w:color w:val="0070C0"/>
                <w:kern w:val="24"/>
              </w:rPr>
            </m:ctrlPr>
          </m:fPr>
          <m:num>
            <m:r>
              <w:rPr>
                <w:rFonts w:ascii="Cambria Math" w:eastAsiaTheme="minorEastAsia" w:hAnsi="Cambria Math"/>
                <w:color w:val="0070C0"/>
                <w:kern w:val="24"/>
              </w:rPr>
              <m:t>β(</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Z</m:t>
                </m:r>
              </m:e>
              <m:sub>
                <m:r>
                  <w:rPr>
                    <w:rFonts w:ascii="Cambria Math" w:eastAsiaTheme="minorEastAsia" w:hAnsi="Cambria Math"/>
                    <w:color w:val="0070C0"/>
                    <w:kern w:val="24"/>
                  </w:rPr>
                  <m:t>UB</m:t>
                </m:r>
              </m:sub>
            </m:sSub>
            <m:r>
              <w:rPr>
                <w:rFonts w:ascii="Cambria Math" w:eastAsiaTheme="minorEastAsia" w:hAnsi="Cambria Math"/>
                <w:color w:val="0070C0"/>
                <w:kern w:val="24"/>
              </w:rPr>
              <m:t>-</m:t>
            </m:r>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r>
              <w:rPr>
                <w:rFonts w:ascii="Cambria Math" w:eastAsiaTheme="minorEastAsia" w:hAnsi="Cambria Math"/>
                <w:color w:val="0070C0"/>
                <w:kern w:val="24"/>
              </w:rPr>
              <m:t>)</m:t>
            </m:r>
          </m:num>
          <m:den>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k</m:t>
                </m:r>
                <m:r>
                  <m:rPr>
                    <m:sty m:val="p"/>
                  </m:rPr>
                  <w:rPr>
                    <w:rFonts w:ascii="Cambria Math" w:eastAsiaTheme="minorEastAsia" w:hAnsi="Cambria Math"/>
                    <w:color w:val="0070C0"/>
                    <w:kern w:val="24"/>
                  </w:rPr>
                  <m:t>=1</m:t>
                </m:r>
              </m:sub>
              <m:sup>
                <m:r>
                  <w:rPr>
                    <w:rFonts w:ascii="Cambria Math" w:eastAsiaTheme="minorEastAsia" w:hAnsi="Cambria Math"/>
                    <w:color w:val="0070C0"/>
                    <w:kern w:val="24"/>
                  </w:rPr>
                  <m:t>K</m:t>
                </m:r>
              </m:sup>
              <m:e>
                <m:nary>
                  <m:naryPr>
                    <m:chr m:val="∑"/>
                    <m:limLoc m:val="undOvr"/>
                    <m:ctrlPr>
                      <w:rPr>
                        <w:rFonts w:ascii="Cambria Math" w:eastAsiaTheme="minorEastAsia" w:hAnsi="Cambria Math"/>
                        <w:i/>
                        <w:iCs/>
                        <w:color w:val="0070C0"/>
                        <w:kern w:val="24"/>
                      </w:rPr>
                    </m:ctrlPr>
                  </m:naryPr>
                  <m:sub>
                    <m:r>
                      <w:rPr>
                        <w:rFonts w:ascii="Cambria Math" w:eastAsiaTheme="minorEastAsia" w:hAnsi="Cambria Math"/>
                        <w:color w:val="0070C0"/>
                        <w:kern w:val="24"/>
                      </w:rPr>
                      <m:t>t</m:t>
                    </m:r>
                    <m:r>
                      <m:rPr>
                        <m:sty m:val="p"/>
                      </m:rPr>
                      <w:rPr>
                        <w:rFonts w:ascii="Cambria Math" w:eastAsiaTheme="minorEastAsia" w:hAnsi="Cambria Math"/>
                        <w:color w:val="0070C0"/>
                        <w:kern w:val="24"/>
                      </w:rPr>
                      <m:t>=1</m:t>
                    </m:r>
                  </m:sub>
                  <m:sup>
                    <m:acc>
                      <m:accPr>
                        <m:chr m:val="̅"/>
                        <m:ctrlPr>
                          <w:rPr>
                            <w:rFonts w:ascii="Cambria Math" w:eastAsiaTheme="minorEastAsia" w:hAnsi="Cambria Math"/>
                            <w:i/>
                            <w:iCs/>
                            <w:color w:val="0070C0"/>
                            <w:kern w:val="24"/>
                          </w:rPr>
                        </m:ctrlPr>
                      </m:accPr>
                      <m:e>
                        <m:r>
                          <w:rPr>
                            <w:rFonts w:ascii="Cambria Math" w:eastAsiaTheme="minorEastAsia" w:hAnsi="Cambria Math"/>
                            <w:color w:val="0070C0"/>
                            <w:kern w:val="24"/>
                          </w:rPr>
                          <m:t>d</m:t>
                        </m:r>
                      </m:e>
                    </m:acc>
                  </m:sup>
                  <m:e>
                    <m:sSup>
                      <m:sSupPr>
                        <m:ctrlPr>
                          <w:rPr>
                            <w:rFonts w:ascii="Cambria Math" w:eastAsiaTheme="minorEastAsia" w:hAnsi="Cambria Math"/>
                            <w:i/>
                            <w:iCs/>
                            <w:color w:val="0070C0"/>
                            <w:kern w:val="24"/>
                          </w:rPr>
                        </m:ctrlPr>
                      </m:sSupPr>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e>
                      <m:sup>
                        <m:r>
                          <w:rPr>
                            <w:rFonts w:ascii="Cambria Math" w:eastAsiaTheme="minorEastAsia" w:hAnsi="Cambria Math"/>
                            <w:color w:val="0070C0"/>
                            <w:kern w:val="24"/>
                          </w:rPr>
                          <m:t>2</m:t>
                        </m:r>
                      </m:sup>
                    </m:sSup>
                  </m:e>
                </m:nary>
              </m:e>
            </m:nary>
          </m:den>
        </m:f>
      </m:oMath>
      <w:r w:rsidRPr="00E658B4">
        <w:rPr>
          <w:iCs/>
          <w:color w:val="0070C0"/>
          <w:kern w:val="24"/>
        </w:rPr>
        <w:t xml:space="preserve">, </w:t>
      </w:r>
      <m:oMath>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Z</m:t>
            </m:r>
          </m:e>
          <m:sub>
            <m:r>
              <w:rPr>
                <w:rFonts w:ascii="Cambria Math" w:eastAsiaTheme="minorEastAsia" w:hAnsi="Cambria Math"/>
                <w:color w:val="0070C0"/>
                <w:kern w:val="24"/>
              </w:rPr>
              <m:t>UB</m:t>
            </m:r>
          </m:sub>
        </m:sSub>
      </m:oMath>
      <w:r w:rsidR="00A9033B" w:rsidRPr="00E658B4">
        <w:rPr>
          <w:iCs/>
          <w:color w:val="0070C0"/>
          <w:kern w:val="24"/>
        </w:rPr>
        <w:t xml:space="preserve"> is the upper bound, and in order to obtain the best result, we take the solution obtained by GA as the upper bound. </w:t>
      </w:r>
      <m:oMath>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oMath>
      <w:r w:rsidR="00A9033B" w:rsidRPr="00E658B4">
        <w:rPr>
          <w:iCs/>
          <w:color w:val="0070C0"/>
          <w:kern w:val="24"/>
        </w:rPr>
        <w:t xml:space="preserve"> is the current best lower bound, which is obtained by solving LR(λ) by CPLEX. </w:t>
      </w:r>
      <m:oMath>
        <m:r>
          <w:rPr>
            <w:rFonts w:ascii="Cambria Math" w:eastAsiaTheme="minorEastAsia" w:hAnsi="Cambria Math"/>
            <w:color w:val="0070C0"/>
            <w:kern w:val="24"/>
          </w:rPr>
          <m:t>β</m:t>
        </m:r>
      </m:oMath>
      <w:r w:rsidR="00A9033B" w:rsidRPr="00E658B4">
        <w:rPr>
          <w:iCs/>
          <w:color w:val="0070C0"/>
          <w:kern w:val="24"/>
        </w:rPr>
        <w:t xml:space="preserve"> is a scaling factor with an initial value of 2, and when </w:t>
      </w:r>
      <m:oMath>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oMath>
      <w:r w:rsidR="00A9033B" w:rsidRPr="00E658B4">
        <w:rPr>
          <w:iCs/>
          <w:color w:val="0070C0"/>
          <w:kern w:val="24"/>
        </w:rPr>
        <w:t xml:space="preserve"> is not improved in </w:t>
      </w:r>
      <m:oMath>
        <m:r>
          <w:rPr>
            <w:rFonts w:ascii="Cambria Math" w:hAnsi="Cambria Math"/>
            <w:color w:val="0070C0"/>
            <w:kern w:val="24"/>
          </w:rPr>
          <m:t>l=5</m:t>
        </m:r>
      </m:oMath>
      <w:r w:rsidR="00A9033B" w:rsidRPr="00E658B4">
        <w:rPr>
          <w:iCs/>
          <w:color w:val="0070C0"/>
          <w:kern w:val="24"/>
        </w:rPr>
        <w:t xml:space="preserve"> consecutive iterations, </w:t>
      </w:r>
      <m:oMath>
        <m:r>
          <w:rPr>
            <w:rFonts w:ascii="Cambria Math" w:eastAsiaTheme="minorEastAsia" w:hAnsi="Cambria Math"/>
            <w:color w:val="0070C0"/>
            <w:kern w:val="24"/>
          </w:rPr>
          <m:t>β</m:t>
        </m:r>
      </m:oMath>
      <w:r w:rsidR="00A9033B" w:rsidRPr="00E658B4">
        <w:rPr>
          <w:iCs/>
          <w:color w:val="0070C0"/>
          <w:kern w:val="24"/>
        </w:rPr>
        <w:t xml:space="preserve"> is reduced to half of it.</w:t>
      </w:r>
    </w:p>
    <w:p w14:paraId="1782A112" w14:textId="4C47E14A" w:rsidR="006A4D62" w:rsidRPr="00E658B4" w:rsidRDefault="006A4D62" w:rsidP="00E658B4">
      <w:pPr>
        <w:pStyle w:val="ad"/>
        <w:numPr>
          <w:ilvl w:val="0"/>
          <w:numId w:val="10"/>
        </w:numPr>
        <w:ind w:firstLineChars="0"/>
        <w:rPr>
          <w:color w:val="0070C0"/>
        </w:rPr>
      </w:pPr>
      <w:r w:rsidRPr="00E658B4">
        <w:rPr>
          <w:iCs/>
          <w:color w:val="0070C0"/>
          <w:kern w:val="24"/>
        </w:rPr>
        <w:t>The Lagrange coefficient is determined as</w:t>
      </w:r>
      <w:r w:rsidR="00F46634" w:rsidRPr="00E658B4">
        <w:rPr>
          <w:iCs/>
          <w:color w:val="0070C0"/>
          <w:kern w:val="24"/>
        </w:rPr>
        <w:t xml:space="preserve"> </w:t>
      </w:r>
      <m:oMath>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λ</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r>
          <m:rPr>
            <m:sty m:val="p"/>
          </m:rPr>
          <w:rPr>
            <w:rFonts w:ascii="Cambria Math" w:eastAsiaTheme="minorEastAsia" w:hAnsi="Cambria Math"/>
            <w:color w:val="0070C0"/>
            <w:kern w:val="24"/>
          </w:rPr>
          <m:t>max</m:t>
        </m:r>
        <m:r>
          <w:rPr>
            <w:rFonts w:ascii="Cambria Math" w:eastAsiaTheme="minorEastAsia" w:hAnsi="Cambria Math"/>
            <w:color w:val="0070C0"/>
            <w:kern w:val="24"/>
          </w:rPr>
          <m:t>(0, </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λ</m:t>
            </m:r>
          </m:e>
          <m:sub>
            <m:r>
              <w:rPr>
                <w:rFonts w:ascii="Cambria Math" w:eastAsiaTheme="minorEastAsia" w:hAnsi="Cambria Math"/>
                <w:color w:val="0070C0"/>
                <w:kern w:val="24"/>
              </w:rPr>
              <m:t>kt</m:t>
            </m:r>
          </m:sub>
        </m:sSub>
        <m:r>
          <w:rPr>
            <w:rFonts w:ascii="Cambria Math" w:eastAsiaTheme="minorEastAsia" w:hAnsi="Cambria Math"/>
            <w:color w:val="0070C0"/>
            <w:kern w:val="24"/>
          </w:rPr>
          <m:t>+ST∙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oMath>
      <w:r w:rsidRPr="00E658B4">
        <w:rPr>
          <w:color w:val="0070C0"/>
          <w:kern w:val="24"/>
        </w:rPr>
        <w:t>.</w:t>
      </w:r>
    </w:p>
    <w:p w14:paraId="3AB3F5F2" w14:textId="0F244D3D" w:rsidR="006A4D62" w:rsidRPr="00E658B4" w:rsidRDefault="006A4D62" w:rsidP="00E658B4">
      <w:pPr>
        <w:ind w:left="420" w:firstLineChars="0" w:firstLine="0"/>
        <w:rPr>
          <w:color w:val="0070C0"/>
        </w:rPr>
      </w:pPr>
      <w:r w:rsidRPr="00E658B4">
        <w:rPr>
          <w:color w:val="0070C0"/>
        </w:rPr>
        <w:lastRenderedPageBreak/>
        <w:t xml:space="preserve">The termination condition of the algorithm is 300 iterations, or </w:t>
      </w:r>
      <m:oMath>
        <m:r>
          <w:rPr>
            <w:rFonts w:ascii="Cambria Math" w:eastAsiaTheme="minorEastAsia" w:hAnsi="Cambria Math"/>
            <w:color w:val="0070C0"/>
            <w:kern w:val="24"/>
          </w:rPr>
          <m:t>β</m:t>
        </m:r>
        <m:r>
          <m:rPr>
            <m:sty m:val="p"/>
          </m:rPr>
          <w:rPr>
            <w:rFonts w:ascii="Cambria Math" w:hAnsi="Cambria Math"/>
            <w:color w:val="0070C0"/>
            <w:kern w:val="24"/>
          </w:rPr>
          <m:t>&lt;0.0001</m:t>
        </m:r>
      </m:oMath>
      <w:r w:rsidRPr="00E658B4">
        <w:rPr>
          <w:color w:val="0070C0"/>
          <w:kern w:val="24"/>
        </w:rPr>
        <w:t>.</w:t>
      </w:r>
    </w:p>
    <w:p w14:paraId="67E93BF4" w14:textId="77777777" w:rsidR="007D716A" w:rsidRPr="00A57B74" w:rsidRDefault="007D716A" w:rsidP="001F1E24">
      <w:pPr>
        <w:ind w:firstLine="420"/>
      </w:pPr>
      <w:r w:rsidRPr="00A57B74">
        <w:t>(4) Computational time (CPU). Average computational time in seconds for each instance.</w:t>
      </w:r>
    </w:p>
    <w:p w14:paraId="79ADE47E" w14:textId="77777777" w:rsidR="007D716A" w:rsidRPr="00A57B74" w:rsidRDefault="007D716A" w:rsidP="001F1E24">
      <w:pPr>
        <w:pStyle w:val="2"/>
        <w:spacing w:before="156" w:after="156"/>
      </w:pPr>
      <w:r w:rsidRPr="00A57B74">
        <w:t>Parameter settings for the GA</w:t>
      </w:r>
    </w:p>
    <w:p w14:paraId="1F23A259" w14:textId="77777777" w:rsidR="007D716A" w:rsidRPr="00A57B74" w:rsidRDefault="007D716A" w:rsidP="001F1E24">
      <w:pPr>
        <w:ind w:firstLine="420"/>
      </w:pPr>
      <w:r w:rsidRPr="00A57B74">
        <w:t xml:space="preserve">Selecting appropriate parameter values </w:t>
      </w:r>
      <w:r w:rsidRPr="00A57B74">
        <w:rPr>
          <w:rFonts w:cs="Times New Roman"/>
        </w:rPr>
        <w:t>helps</w:t>
      </w:r>
      <w:r w:rsidRPr="00A57B74">
        <w:t xml:space="preserve"> to improve the quality of the solution yielded by the GA. We use the Taguchi method for the DOE to determine appropriate parameter values ​​for the GA. Since most of the instances in J30 have been solved optimally, we use J30 to conduct the DOE. Our GA has three key parameters: the population size (</w:t>
      </w:r>
      <m:oMath>
        <m:r>
          <w:rPr>
            <w:rFonts w:ascii="Cambria Math" w:hAnsi="Cambria Math"/>
            <w:kern w:val="0"/>
          </w:rPr>
          <m:t>POP</m:t>
        </m:r>
      </m:oMath>
      <w:r w:rsidRPr="00A57B74">
        <w:t>), crossover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oMath>
      <w:r w:rsidRPr="00A57B74">
        <w:t>) and mutation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oMath>
      <w:r w:rsidRPr="00A57B74">
        <w:t xml:space="preserve">). We choose three levels for each parameter (Table 4). We use </w:t>
      </w:r>
      <m:oMath>
        <m:sSub>
          <m:sSubPr>
            <m:ctrlPr>
              <w:rPr>
                <w:rFonts w:ascii="Cambria Math" w:hAnsi="Cambria Math" w:cs="宋体"/>
                <w:iCs/>
                <w:sz w:val="24"/>
                <w:szCs w:val="24"/>
              </w:rPr>
            </m:ctrlPr>
          </m:sSubPr>
          <m:e>
            <m:r>
              <w:rPr>
                <w:rFonts w:ascii="Cambria Math" w:hAnsi="Cambria Math"/>
                <w:kern w:val="0"/>
              </w:rPr>
              <m:t>L</m:t>
            </m:r>
          </m:e>
          <m:sub>
            <m:r>
              <w:rPr>
                <w:rFonts w:ascii="Cambria Math" w:hAnsi="Cambria Math"/>
                <w:kern w:val="0"/>
              </w:rPr>
              <m:t>9</m:t>
            </m:r>
          </m:sub>
        </m:sSub>
        <m:r>
          <m:rPr>
            <m:sty m:val="p"/>
          </m:rPr>
          <w:rPr>
            <w:rFonts w:ascii="Cambria Math" w:hAnsi="Cambria Math"/>
            <w:kern w:val="0"/>
          </w:rPr>
          <m:t>(</m:t>
        </m:r>
        <m:sSup>
          <m:sSupPr>
            <m:ctrlPr>
              <w:rPr>
                <w:rFonts w:ascii="Cambria Math" w:hAnsi="Cambria Math" w:cs="宋体"/>
                <w:iCs/>
                <w:sz w:val="24"/>
                <w:szCs w:val="24"/>
              </w:rPr>
            </m:ctrlPr>
          </m:sSupPr>
          <m:e>
            <m:r>
              <w:rPr>
                <w:rFonts w:ascii="Cambria Math" w:hAnsi="Cambria Math"/>
                <w:kern w:val="0"/>
              </w:rPr>
              <m:t>3</m:t>
            </m:r>
          </m:e>
          <m:sup>
            <m:r>
              <w:rPr>
                <w:rFonts w:ascii="Cambria Math" w:hAnsi="Cambria Math"/>
                <w:kern w:val="0"/>
              </w:rPr>
              <m:t>3</m:t>
            </m:r>
          </m:sup>
        </m:sSup>
        <m:r>
          <m:rPr>
            <m:sty m:val="p"/>
          </m:rPr>
          <w:rPr>
            <w:rFonts w:ascii="Cambria Math" w:hAnsi="Cambria Math"/>
            <w:kern w:val="0"/>
          </w:rPr>
          <m:t>)</m:t>
        </m:r>
      </m:oMath>
      <w:r w:rsidRPr="00A57B74">
        <w:rPr>
          <w:kern w:val="0"/>
        </w:rPr>
        <w:t xml:space="preserve"> as the orthogonal array, which means that we have 9 treatments in total</w:t>
      </w:r>
      <w:r w:rsidRPr="00A57B74">
        <w:t xml:space="preserve">. The termination condition of the GA is to generate 5000 schedules at most. The deadline for each instance is </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t xml:space="preserve">. We use the </w:t>
      </w:r>
      <m:oMath>
        <m:r>
          <m:rPr>
            <m:sty m:val="p"/>
          </m:rPr>
          <w:rPr>
            <w:rFonts w:ascii="Cambria Math" w:hAnsi="Cambria Math"/>
          </w:rPr>
          <m:t>ARD</m:t>
        </m:r>
      </m:oMath>
      <w:r w:rsidRPr="00A57B74">
        <w:t xml:space="preserve"> as the performance measure. Table 5 shows the </w:t>
      </w:r>
      <w:r w:rsidRPr="00A57B74">
        <w:rPr>
          <w:rFonts w:cs="Times New Roman"/>
        </w:rPr>
        <w:t>orthogonal</w:t>
      </w:r>
      <w:r w:rsidRPr="00A57B74">
        <w:t xml:space="preserve"> array and </w:t>
      </w:r>
      <m:oMath>
        <m:r>
          <m:rPr>
            <m:sty m:val="p"/>
          </m:rPr>
          <w:rPr>
            <w:rFonts w:ascii="Cambria Math" w:hAnsi="Cambria Math"/>
          </w:rPr>
          <m:t>ARD</m:t>
        </m:r>
      </m:oMath>
      <w:r w:rsidRPr="00A57B74">
        <w:t xml:space="preserve"> values.</w:t>
      </w:r>
    </w:p>
    <w:p w14:paraId="3517EB74" w14:textId="31264483" w:rsidR="007D716A" w:rsidRPr="00A57B74" w:rsidRDefault="007D716A" w:rsidP="001F1E24">
      <w:pPr>
        <w:pStyle w:val="a4"/>
        <w:keepNext/>
      </w:pPr>
      <w:r w:rsidRPr="00A57B74">
        <w:t xml:space="preserve">Table </w:t>
      </w:r>
      <w:r w:rsidR="00ED3E8A">
        <w:fldChar w:fldCharType="begin"/>
      </w:r>
      <w:r w:rsidR="00ED3E8A">
        <w:instrText xml:space="preserve"> SEQ Table \* ARABIC </w:instrText>
      </w:r>
      <w:r w:rsidR="00ED3E8A">
        <w:fldChar w:fldCharType="separate"/>
      </w:r>
      <w:r w:rsidR="00B26F87">
        <w:rPr>
          <w:noProof/>
        </w:rPr>
        <w:t>4</w:t>
      </w:r>
      <w:r w:rsidR="00ED3E8A">
        <w:rPr>
          <w:noProof/>
        </w:rPr>
        <w:fldChar w:fldCharType="end"/>
      </w:r>
      <w:r w:rsidRPr="00A57B74">
        <w:t>. Combinations of parameter values</w:t>
      </w:r>
    </w:p>
    <w:tbl>
      <w:tblPr>
        <w:tblStyle w:val="1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770"/>
        <w:gridCol w:w="2316"/>
        <w:gridCol w:w="2467"/>
      </w:tblGrid>
      <w:tr w:rsidR="007D716A" w:rsidRPr="00A57B74" w14:paraId="51A35B66" w14:textId="77777777" w:rsidTr="001F1E24">
        <w:trPr>
          <w:trHeight w:val="388"/>
          <w:tblHeader/>
          <w:jc w:val="center"/>
        </w:trPr>
        <w:tc>
          <w:tcPr>
            <w:tcW w:w="872" w:type="pct"/>
            <w:vMerge w:val="restart"/>
            <w:vAlign w:val="center"/>
            <w:hideMark/>
          </w:tcPr>
          <w:p w14:paraId="71B080AD" w14:textId="77777777" w:rsidR="007D716A" w:rsidRPr="00A57B74" w:rsidRDefault="007D716A" w:rsidP="001F1E24">
            <w:pPr>
              <w:pStyle w:val="af"/>
            </w:pPr>
            <w:r w:rsidRPr="00A57B74">
              <w:t>Factor level</w:t>
            </w:r>
          </w:p>
        </w:tc>
        <w:tc>
          <w:tcPr>
            <w:tcW w:w="4128" w:type="pct"/>
            <w:gridSpan w:val="3"/>
            <w:tcBorders>
              <w:top w:val="single" w:sz="4" w:space="0" w:color="auto"/>
              <w:bottom w:val="single" w:sz="4" w:space="0" w:color="auto"/>
            </w:tcBorders>
            <w:vAlign w:val="center"/>
            <w:hideMark/>
          </w:tcPr>
          <w:p w14:paraId="1B456E40" w14:textId="77777777" w:rsidR="007D716A" w:rsidRPr="00A57B74" w:rsidRDefault="007D716A" w:rsidP="001F1E24">
            <w:pPr>
              <w:pStyle w:val="af"/>
            </w:pPr>
            <w:r w:rsidRPr="00A57B74">
              <w:t>Parameters</w:t>
            </w:r>
          </w:p>
        </w:tc>
      </w:tr>
      <w:tr w:rsidR="007D716A" w:rsidRPr="00A57B74" w14:paraId="3F1AFC31" w14:textId="77777777" w:rsidTr="001F1E24">
        <w:trPr>
          <w:trHeight w:val="389"/>
          <w:tblHeader/>
          <w:jc w:val="center"/>
        </w:trPr>
        <w:tc>
          <w:tcPr>
            <w:tcW w:w="872" w:type="pct"/>
            <w:vMerge/>
            <w:tcBorders>
              <w:bottom w:val="single" w:sz="4" w:space="0" w:color="auto"/>
            </w:tcBorders>
            <w:vAlign w:val="center"/>
            <w:hideMark/>
          </w:tcPr>
          <w:p w14:paraId="02F64335" w14:textId="77777777" w:rsidR="007D716A" w:rsidRPr="00A57B74" w:rsidRDefault="007D716A" w:rsidP="001F1E24">
            <w:pPr>
              <w:pStyle w:val="af"/>
            </w:pPr>
          </w:p>
        </w:tc>
        <w:tc>
          <w:tcPr>
            <w:tcW w:w="1115" w:type="pct"/>
            <w:tcBorders>
              <w:top w:val="single" w:sz="4" w:space="0" w:color="auto"/>
              <w:bottom w:val="single" w:sz="4" w:space="0" w:color="auto"/>
            </w:tcBorders>
            <w:vAlign w:val="center"/>
            <w:hideMark/>
          </w:tcPr>
          <w:p w14:paraId="3C7CF1FD" w14:textId="77777777" w:rsidR="007D716A" w:rsidRPr="00A57B74" w:rsidRDefault="007D716A" w:rsidP="001F1E24">
            <w:pPr>
              <w:pStyle w:val="af"/>
            </w:pPr>
            <m:oMathPara>
              <m:oMath>
                <m:r>
                  <w:rPr>
                    <w:rFonts w:ascii="Cambria Math" w:hAnsi="Cambria Math"/>
                  </w:rPr>
                  <m:t>POP</m:t>
                </m:r>
              </m:oMath>
            </m:oMathPara>
          </w:p>
        </w:tc>
        <w:tc>
          <w:tcPr>
            <w:tcW w:w="1459" w:type="pct"/>
            <w:tcBorders>
              <w:top w:val="single" w:sz="4" w:space="0" w:color="auto"/>
              <w:bottom w:val="single" w:sz="4" w:space="0" w:color="auto"/>
            </w:tcBorders>
            <w:vAlign w:val="center"/>
            <w:hideMark/>
          </w:tcPr>
          <w:p w14:paraId="205C576C" w14:textId="77777777" w:rsidR="007D716A" w:rsidRPr="00A57B74" w:rsidRDefault="00ED3E8A"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553" w:type="pct"/>
            <w:tcBorders>
              <w:top w:val="nil"/>
              <w:bottom w:val="single" w:sz="4" w:space="0" w:color="auto"/>
            </w:tcBorders>
            <w:vAlign w:val="center"/>
            <w:hideMark/>
          </w:tcPr>
          <w:p w14:paraId="119292EB" w14:textId="77777777" w:rsidR="007D716A" w:rsidRPr="00A57B74" w:rsidRDefault="00ED3E8A"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50C39ABB" w14:textId="77777777" w:rsidTr="001F1E24">
        <w:trPr>
          <w:trHeight w:val="389"/>
          <w:tblHeader/>
          <w:jc w:val="center"/>
        </w:trPr>
        <w:tc>
          <w:tcPr>
            <w:tcW w:w="872" w:type="pct"/>
            <w:tcBorders>
              <w:top w:val="single" w:sz="4" w:space="0" w:color="auto"/>
              <w:bottom w:val="nil"/>
            </w:tcBorders>
            <w:vAlign w:val="center"/>
            <w:hideMark/>
          </w:tcPr>
          <w:p w14:paraId="0949ADD5" w14:textId="77777777" w:rsidR="007D716A" w:rsidRPr="00A57B74" w:rsidRDefault="007D716A" w:rsidP="001F1E24">
            <w:pPr>
              <w:pStyle w:val="af"/>
            </w:pPr>
            <w:r w:rsidRPr="00A57B74">
              <w:t>1</w:t>
            </w:r>
          </w:p>
        </w:tc>
        <w:tc>
          <w:tcPr>
            <w:tcW w:w="1115" w:type="pct"/>
            <w:tcBorders>
              <w:top w:val="single" w:sz="4" w:space="0" w:color="auto"/>
              <w:bottom w:val="nil"/>
            </w:tcBorders>
            <w:vAlign w:val="center"/>
            <w:hideMark/>
          </w:tcPr>
          <w:p w14:paraId="6A9E8989" w14:textId="77777777" w:rsidR="007D716A" w:rsidRPr="00A57B74" w:rsidRDefault="007D716A" w:rsidP="001F1E24">
            <w:pPr>
              <w:pStyle w:val="af"/>
            </w:pPr>
            <w:r w:rsidRPr="00A57B74">
              <w:t xml:space="preserve"> 50</w:t>
            </w:r>
          </w:p>
        </w:tc>
        <w:tc>
          <w:tcPr>
            <w:tcW w:w="1459" w:type="pct"/>
            <w:tcBorders>
              <w:top w:val="single" w:sz="4" w:space="0" w:color="auto"/>
              <w:bottom w:val="nil"/>
            </w:tcBorders>
            <w:vAlign w:val="center"/>
            <w:hideMark/>
          </w:tcPr>
          <w:p w14:paraId="5F0F3FB5" w14:textId="77777777" w:rsidR="007D716A" w:rsidRPr="00A57B74" w:rsidRDefault="007D716A" w:rsidP="001F1E24">
            <w:pPr>
              <w:pStyle w:val="af"/>
            </w:pPr>
            <w:r w:rsidRPr="00A57B74">
              <w:t>0.8</w:t>
            </w:r>
          </w:p>
        </w:tc>
        <w:tc>
          <w:tcPr>
            <w:tcW w:w="1553" w:type="pct"/>
            <w:tcBorders>
              <w:top w:val="single" w:sz="4" w:space="0" w:color="auto"/>
              <w:bottom w:val="nil"/>
            </w:tcBorders>
            <w:vAlign w:val="center"/>
            <w:hideMark/>
          </w:tcPr>
          <w:p w14:paraId="670BF504" w14:textId="77777777" w:rsidR="007D716A" w:rsidRPr="00A57B74" w:rsidRDefault="007D716A" w:rsidP="001F1E24">
            <w:pPr>
              <w:pStyle w:val="af"/>
            </w:pPr>
            <w:r w:rsidRPr="00A57B74">
              <w:t>0.01</w:t>
            </w:r>
          </w:p>
        </w:tc>
      </w:tr>
      <w:tr w:rsidR="007D716A" w:rsidRPr="00A57B74" w14:paraId="3328993A" w14:textId="77777777" w:rsidTr="001F1E24">
        <w:trPr>
          <w:trHeight w:val="389"/>
          <w:tblHeader/>
          <w:jc w:val="center"/>
        </w:trPr>
        <w:tc>
          <w:tcPr>
            <w:tcW w:w="872" w:type="pct"/>
            <w:tcBorders>
              <w:top w:val="nil"/>
            </w:tcBorders>
            <w:vAlign w:val="center"/>
            <w:hideMark/>
          </w:tcPr>
          <w:p w14:paraId="7B13D092" w14:textId="77777777" w:rsidR="007D716A" w:rsidRPr="00A57B74" w:rsidRDefault="007D716A" w:rsidP="001F1E24">
            <w:pPr>
              <w:pStyle w:val="af"/>
            </w:pPr>
            <w:r w:rsidRPr="00A57B74">
              <w:t>2</w:t>
            </w:r>
          </w:p>
        </w:tc>
        <w:tc>
          <w:tcPr>
            <w:tcW w:w="1115" w:type="pct"/>
            <w:tcBorders>
              <w:top w:val="nil"/>
            </w:tcBorders>
            <w:vAlign w:val="center"/>
            <w:hideMark/>
          </w:tcPr>
          <w:p w14:paraId="42356CAC" w14:textId="77777777" w:rsidR="007D716A" w:rsidRPr="00A57B74" w:rsidRDefault="007D716A" w:rsidP="001F1E24">
            <w:pPr>
              <w:pStyle w:val="af"/>
            </w:pPr>
            <w:r w:rsidRPr="00A57B74">
              <w:t>100</w:t>
            </w:r>
          </w:p>
        </w:tc>
        <w:tc>
          <w:tcPr>
            <w:tcW w:w="1459" w:type="pct"/>
            <w:tcBorders>
              <w:top w:val="nil"/>
            </w:tcBorders>
            <w:vAlign w:val="center"/>
            <w:hideMark/>
          </w:tcPr>
          <w:p w14:paraId="1696D13D" w14:textId="77777777" w:rsidR="007D716A" w:rsidRPr="00A57B74" w:rsidRDefault="007D716A" w:rsidP="001F1E24">
            <w:pPr>
              <w:pStyle w:val="af"/>
            </w:pPr>
            <w:r w:rsidRPr="00A57B74">
              <w:t>0.9</w:t>
            </w:r>
          </w:p>
        </w:tc>
        <w:tc>
          <w:tcPr>
            <w:tcW w:w="1553" w:type="pct"/>
            <w:tcBorders>
              <w:top w:val="nil"/>
            </w:tcBorders>
            <w:vAlign w:val="center"/>
            <w:hideMark/>
          </w:tcPr>
          <w:p w14:paraId="32E5C0F7" w14:textId="77777777" w:rsidR="007D716A" w:rsidRPr="00A57B74" w:rsidRDefault="007D716A" w:rsidP="001F1E24">
            <w:pPr>
              <w:pStyle w:val="af"/>
            </w:pPr>
            <w:r w:rsidRPr="00A57B74">
              <w:t>0.05</w:t>
            </w:r>
          </w:p>
        </w:tc>
      </w:tr>
      <w:tr w:rsidR="007D716A" w:rsidRPr="00A57B74" w14:paraId="51C3A456" w14:textId="77777777" w:rsidTr="001F1E24">
        <w:trPr>
          <w:trHeight w:val="389"/>
          <w:tblHeader/>
          <w:jc w:val="center"/>
        </w:trPr>
        <w:tc>
          <w:tcPr>
            <w:tcW w:w="872" w:type="pct"/>
            <w:vAlign w:val="center"/>
            <w:hideMark/>
          </w:tcPr>
          <w:p w14:paraId="378B0336" w14:textId="77777777" w:rsidR="007D716A" w:rsidRPr="00A57B74" w:rsidRDefault="007D716A" w:rsidP="001F1E24">
            <w:pPr>
              <w:pStyle w:val="af"/>
            </w:pPr>
            <w:r w:rsidRPr="00A57B74">
              <w:t>3</w:t>
            </w:r>
          </w:p>
        </w:tc>
        <w:tc>
          <w:tcPr>
            <w:tcW w:w="1115" w:type="pct"/>
            <w:vAlign w:val="center"/>
            <w:hideMark/>
          </w:tcPr>
          <w:p w14:paraId="6B0710D9" w14:textId="77777777" w:rsidR="007D716A" w:rsidRPr="00A57B74" w:rsidRDefault="007D716A" w:rsidP="001F1E24">
            <w:pPr>
              <w:pStyle w:val="af"/>
            </w:pPr>
            <w:r w:rsidRPr="00A57B74">
              <w:t>150</w:t>
            </w:r>
          </w:p>
        </w:tc>
        <w:tc>
          <w:tcPr>
            <w:tcW w:w="1459" w:type="pct"/>
            <w:vAlign w:val="center"/>
            <w:hideMark/>
          </w:tcPr>
          <w:p w14:paraId="091E33B2" w14:textId="77777777" w:rsidR="007D716A" w:rsidRPr="00A57B74" w:rsidRDefault="007D716A" w:rsidP="001F1E24">
            <w:pPr>
              <w:pStyle w:val="af"/>
            </w:pPr>
            <w:r w:rsidRPr="00A57B74">
              <w:t>0.95</w:t>
            </w:r>
          </w:p>
        </w:tc>
        <w:tc>
          <w:tcPr>
            <w:tcW w:w="1553" w:type="pct"/>
            <w:vAlign w:val="center"/>
            <w:hideMark/>
          </w:tcPr>
          <w:p w14:paraId="66B1E5A4" w14:textId="77777777" w:rsidR="007D716A" w:rsidRPr="00A57B74" w:rsidRDefault="007D716A" w:rsidP="001F1E24">
            <w:pPr>
              <w:pStyle w:val="af"/>
            </w:pPr>
            <w:r w:rsidRPr="00A57B74">
              <w:t>0.1</w:t>
            </w:r>
          </w:p>
        </w:tc>
      </w:tr>
    </w:tbl>
    <w:p w14:paraId="59845653" w14:textId="77777777" w:rsidR="007D716A" w:rsidRPr="00A57B74" w:rsidRDefault="007D716A" w:rsidP="001F1E24">
      <w:pPr>
        <w:ind w:firstLineChars="0" w:firstLine="0"/>
      </w:pPr>
    </w:p>
    <w:p w14:paraId="44F09B3F" w14:textId="2E702A7B" w:rsidR="007D716A" w:rsidRPr="00A57B74" w:rsidRDefault="007D716A" w:rsidP="001F1E24">
      <w:pPr>
        <w:pStyle w:val="a4"/>
        <w:keepNext/>
      </w:pPr>
      <w:r w:rsidRPr="00A57B74">
        <w:t xml:space="preserve">Table </w:t>
      </w:r>
      <w:r w:rsidR="00ED3E8A">
        <w:fldChar w:fldCharType="begin"/>
      </w:r>
      <w:r w:rsidR="00ED3E8A">
        <w:instrText xml:space="preserve"> SEQ Table \* ARABIC </w:instrText>
      </w:r>
      <w:r w:rsidR="00ED3E8A">
        <w:fldChar w:fldCharType="separate"/>
      </w:r>
      <w:r w:rsidR="00B26F87">
        <w:rPr>
          <w:noProof/>
        </w:rPr>
        <w:t>5</w:t>
      </w:r>
      <w:r w:rsidR="00ED3E8A">
        <w:rPr>
          <w:noProof/>
        </w:rPr>
        <w:fldChar w:fldCharType="end"/>
      </w:r>
      <w:r w:rsidRPr="00A57B74">
        <w:t xml:space="preserve">. Orthogonal array and </w:t>
      </w:r>
      <m:oMath>
        <m:r>
          <m:rPr>
            <m:sty m:val="b"/>
          </m:rPr>
          <w:rPr>
            <w:rFonts w:ascii="Cambria Math" w:hAnsi="Cambria Math"/>
          </w:rPr>
          <m:t>ARD</m:t>
        </m:r>
      </m:oMath>
      <w:r w:rsidRPr="00A57B74">
        <w:t xml:space="preserve"> values</w:t>
      </w:r>
    </w:p>
    <w:tbl>
      <w:tblPr>
        <w:tblStyle w:val="21"/>
        <w:tblW w:w="499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639"/>
        <w:gridCol w:w="1639"/>
        <w:gridCol w:w="1643"/>
        <w:gridCol w:w="1636"/>
      </w:tblGrid>
      <w:tr w:rsidR="007D716A" w:rsidRPr="00A57B74" w14:paraId="25A2BCE6" w14:textId="77777777" w:rsidTr="001F1E24">
        <w:trPr>
          <w:tblHeader/>
          <w:jc w:val="center"/>
        </w:trPr>
        <w:tc>
          <w:tcPr>
            <w:tcW w:w="1144" w:type="pct"/>
            <w:vMerge w:val="restart"/>
            <w:tcBorders>
              <w:top w:val="single" w:sz="4" w:space="0" w:color="auto"/>
              <w:bottom w:val="single" w:sz="4" w:space="0" w:color="auto"/>
            </w:tcBorders>
            <w:vAlign w:val="center"/>
            <w:hideMark/>
          </w:tcPr>
          <w:p w14:paraId="5D80ABB5" w14:textId="77777777" w:rsidR="007D716A" w:rsidRPr="00A57B74" w:rsidRDefault="007D716A" w:rsidP="001F1E24">
            <w:pPr>
              <w:pStyle w:val="af"/>
            </w:pPr>
            <w:r w:rsidRPr="00A57B74">
              <w:t>Experiment number</w:t>
            </w:r>
          </w:p>
        </w:tc>
        <w:tc>
          <w:tcPr>
            <w:tcW w:w="2894" w:type="pct"/>
            <w:gridSpan w:val="3"/>
            <w:tcBorders>
              <w:top w:val="single" w:sz="4" w:space="0" w:color="auto"/>
              <w:bottom w:val="single" w:sz="4" w:space="0" w:color="auto"/>
            </w:tcBorders>
            <w:vAlign w:val="center"/>
            <w:hideMark/>
          </w:tcPr>
          <w:p w14:paraId="2C482735" w14:textId="77777777" w:rsidR="007D716A" w:rsidRPr="00A57B74" w:rsidRDefault="007D716A" w:rsidP="001F1E24">
            <w:pPr>
              <w:pStyle w:val="af"/>
            </w:pPr>
            <w:r w:rsidRPr="00A57B74">
              <w:t>Parameters</w:t>
            </w:r>
          </w:p>
        </w:tc>
        <w:tc>
          <w:tcPr>
            <w:tcW w:w="963" w:type="pct"/>
            <w:vMerge w:val="restart"/>
            <w:tcBorders>
              <w:top w:val="single" w:sz="4" w:space="0" w:color="auto"/>
              <w:bottom w:val="single" w:sz="4" w:space="0" w:color="auto"/>
            </w:tcBorders>
            <w:vAlign w:val="center"/>
            <w:hideMark/>
          </w:tcPr>
          <w:p w14:paraId="6714D7AC" w14:textId="77777777" w:rsidR="007D716A" w:rsidRPr="00A57B74" w:rsidRDefault="007D716A" w:rsidP="001F1E24">
            <w:pPr>
              <w:pStyle w:val="af"/>
            </w:pPr>
            <m:oMathPara>
              <m:oMath>
                <m:r>
                  <m:rPr>
                    <m:sty m:val="p"/>
                  </m:rPr>
                  <w:rPr>
                    <w:rFonts w:ascii="Cambria Math" w:hAnsi="Cambria Math"/>
                  </w:rPr>
                  <m:t>ARD</m:t>
                </m:r>
              </m:oMath>
            </m:oMathPara>
          </w:p>
        </w:tc>
      </w:tr>
      <w:tr w:rsidR="007D716A" w:rsidRPr="00A57B74" w14:paraId="149C90E5" w14:textId="77777777" w:rsidTr="001F1E24">
        <w:trPr>
          <w:tblHeader/>
          <w:jc w:val="center"/>
        </w:trPr>
        <w:tc>
          <w:tcPr>
            <w:tcW w:w="1144" w:type="pct"/>
            <w:vMerge/>
            <w:tcBorders>
              <w:top w:val="single" w:sz="4" w:space="0" w:color="auto"/>
              <w:bottom w:val="single" w:sz="4" w:space="0" w:color="auto"/>
            </w:tcBorders>
            <w:vAlign w:val="center"/>
            <w:hideMark/>
          </w:tcPr>
          <w:p w14:paraId="6F358E1B" w14:textId="77777777" w:rsidR="007D716A" w:rsidRPr="00A57B74" w:rsidRDefault="007D716A" w:rsidP="001F1E24">
            <w:pPr>
              <w:pStyle w:val="af"/>
            </w:pPr>
          </w:p>
        </w:tc>
        <w:tc>
          <w:tcPr>
            <w:tcW w:w="964" w:type="pct"/>
            <w:tcBorders>
              <w:top w:val="single" w:sz="4" w:space="0" w:color="auto"/>
              <w:bottom w:val="single" w:sz="4" w:space="0" w:color="auto"/>
            </w:tcBorders>
            <w:vAlign w:val="center"/>
            <w:hideMark/>
          </w:tcPr>
          <w:p w14:paraId="749997BE" w14:textId="77777777" w:rsidR="007D716A" w:rsidRPr="00A57B74" w:rsidRDefault="007D716A" w:rsidP="001F1E24">
            <w:pPr>
              <w:pStyle w:val="af"/>
            </w:pPr>
            <m:oMathPara>
              <m:oMath>
                <m:r>
                  <w:rPr>
                    <w:rFonts w:ascii="Cambria Math" w:hAnsi="Cambria Math"/>
                  </w:rPr>
                  <m:t>POP</m:t>
                </m:r>
              </m:oMath>
            </m:oMathPara>
          </w:p>
        </w:tc>
        <w:tc>
          <w:tcPr>
            <w:tcW w:w="964" w:type="pct"/>
            <w:tcBorders>
              <w:top w:val="single" w:sz="4" w:space="0" w:color="auto"/>
              <w:bottom w:val="single" w:sz="4" w:space="0" w:color="auto"/>
            </w:tcBorders>
            <w:vAlign w:val="center"/>
            <w:hideMark/>
          </w:tcPr>
          <w:p w14:paraId="435F50A1" w14:textId="77777777" w:rsidR="007D716A" w:rsidRPr="00A57B74" w:rsidRDefault="00ED3E8A"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966" w:type="pct"/>
            <w:tcBorders>
              <w:top w:val="single" w:sz="4" w:space="0" w:color="auto"/>
              <w:bottom w:val="single" w:sz="4" w:space="0" w:color="auto"/>
            </w:tcBorders>
            <w:vAlign w:val="center"/>
            <w:hideMark/>
          </w:tcPr>
          <w:p w14:paraId="3AA50D06" w14:textId="77777777" w:rsidR="007D716A" w:rsidRPr="00A57B74" w:rsidRDefault="00ED3E8A"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vMerge/>
            <w:tcBorders>
              <w:top w:val="single" w:sz="4" w:space="0" w:color="auto"/>
              <w:bottom w:val="single" w:sz="4" w:space="0" w:color="auto"/>
            </w:tcBorders>
            <w:vAlign w:val="center"/>
            <w:hideMark/>
          </w:tcPr>
          <w:p w14:paraId="68F18588" w14:textId="77777777" w:rsidR="007D716A" w:rsidRPr="00A57B74" w:rsidRDefault="007D716A" w:rsidP="001F1E24">
            <w:pPr>
              <w:pStyle w:val="af"/>
            </w:pPr>
          </w:p>
        </w:tc>
      </w:tr>
      <w:tr w:rsidR="007D716A" w:rsidRPr="00A57B74" w14:paraId="40D173F9" w14:textId="77777777" w:rsidTr="001F1E24">
        <w:trPr>
          <w:jc w:val="center"/>
        </w:trPr>
        <w:tc>
          <w:tcPr>
            <w:tcW w:w="1144" w:type="pct"/>
            <w:tcBorders>
              <w:top w:val="single" w:sz="4" w:space="0" w:color="auto"/>
              <w:bottom w:val="nil"/>
            </w:tcBorders>
            <w:vAlign w:val="center"/>
            <w:hideMark/>
          </w:tcPr>
          <w:p w14:paraId="556F568A"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2B57D290"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63359D66" w14:textId="77777777" w:rsidR="007D716A" w:rsidRPr="00A57B74" w:rsidRDefault="007D716A" w:rsidP="001F1E24">
            <w:pPr>
              <w:pStyle w:val="af"/>
            </w:pPr>
            <w:r w:rsidRPr="00A57B74">
              <w:t>1</w:t>
            </w:r>
          </w:p>
        </w:tc>
        <w:tc>
          <w:tcPr>
            <w:tcW w:w="966" w:type="pct"/>
            <w:tcBorders>
              <w:top w:val="single" w:sz="4" w:space="0" w:color="auto"/>
              <w:bottom w:val="nil"/>
            </w:tcBorders>
            <w:vAlign w:val="center"/>
            <w:hideMark/>
          </w:tcPr>
          <w:p w14:paraId="1AE45003" w14:textId="77777777" w:rsidR="007D716A" w:rsidRPr="00A57B74" w:rsidRDefault="007D716A" w:rsidP="001F1E24">
            <w:pPr>
              <w:pStyle w:val="af"/>
            </w:pPr>
            <w:r w:rsidRPr="00A57B74">
              <w:t>1</w:t>
            </w:r>
          </w:p>
        </w:tc>
        <w:tc>
          <w:tcPr>
            <w:tcW w:w="963" w:type="pct"/>
            <w:tcBorders>
              <w:top w:val="single" w:sz="4" w:space="0" w:color="auto"/>
              <w:bottom w:val="nil"/>
            </w:tcBorders>
            <w:hideMark/>
          </w:tcPr>
          <w:p w14:paraId="43DE4387" w14:textId="77777777" w:rsidR="007D716A" w:rsidRPr="00A57B74" w:rsidRDefault="007D716A" w:rsidP="001F1E24">
            <w:pPr>
              <w:pStyle w:val="af"/>
            </w:pPr>
            <w:r w:rsidRPr="00A57B74">
              <w:t xml:space="preserve">0.025502 </w:t>
            </w:r>
          </w:p>
        </w:tc>
      </w:tr>
      <w:tr w:rsidR="007D716A" w:rsidRPr="00A57B74" w14:paraId="391941FF" w14:textId="77777777" w:rsidTr="001F1E24">
        <w:trPr>
          <w:jc w:val="center"/>
        </w:trPr>
        <w:tc>
          <w:tcPr>
            <w:tcW w:w="1144" w:type="pct"/>
            <w:tcBorders>
              <w:top w:val="nil"/>
            </w:tcBorders>
            <w:vAlign w:val="center"/>
            <w:hideMark/>
          </w:tcPr>
          <w:p w14:paraId="3E5B00CE" w14:textId="77777777" w:rsidR="007D716A" w:rsidRPr="00A57B74" w:rsidRDefault="007D716A" w:rsidP="001F1E24">
            <w:pPr>
              <w:pStyle w:val="af"/>
            </w:pPr>
            <w:r w:rsidRPr="00A57B74">
              <w:t>2</w:t>
            </w:r>
          </w:p>
        </w:tc>
        <w:tc>
          <w:tcPr>
            <w:tcW w:w="964" w:type="pct"/>
            <w:tcBorders>
              <w:top w:val="nil"/>
            </w:tcBorders>
            <w:vAlign w:val="center"/>
            <w:hideMark/>
          </w:tcPr>
          <w:p w14:paraId="443AC783" w14:textId="77777777" w:rsidR="007D716A" w:rsidRPr="00A57B74" w:rsidRDefault="007D716A" w:rsidP="001F1E24">
            <w:pPr>
              <w:pStyle w:val="af"/>
            </w:pPr>
            <w:r w:rsidRPr="00A57B74">
              <w:t>1</w:t>
            </w:r>
          </w:p>
        </w:tc>
        <w:tc>
          <w:tcPr>
            <w:tcW w:w="964" w:type="pct"/>
            <w:tcBorders>
              <w:top w:val="nil"/>
            </w:tcBorders>
            <w:vAlign w:val="center"/>
            <w:hideMark/>
          </w:tcPr>
          <w:p w14:paraId="1E04BCEA" w14:textId="77777777" w:rsidR="007D716A" w:rsidRPr="00A57B74" w:rsidRDefault="007D716A" w:rsidP="001F1E24">
            <w:pPr>
              <w:pStyle w:val="af"/>
            </w:pPr>
            <w:r w:rsidRPr="00A57B74">
              <w:t>2</w:t>
            </w:r>
          </w:p>
        </w:tc>
        <w:tc>
          <w:tcPr>
            <w:tcW w:w="966" w:type="pct"/>
            <w:tcBorders>
              <w:top w:val="nil"/>
            </w:tcBorders>
            <w:vAlign w:val="center"/>
            <w:hideMark/>
          </w:tcPr>
          <w:p w14:paraId="36D02C0F" w14:textId="77777777" w:rsidR="007D716A" w:rsidRPr="00A57B74" w:rsidRDefault="007D716A" w:rsidP="001F1E24">
            <w:pPr>
              <w:pStyle w:val="af"/>
            </w:pPr>
            <w:r w:rsidRPr="00A57B74">
              <w:t>2</w:t>
            </w:r>
          </w:p>
        </w:tc>
        <w:tc>
          <w:tcPr>
            <w:tcW w:w="963" w:type="pct"/>
            <w:tcBorders>
              <w:top w:val="nil"/>
            </w:tcBorders>
            <w:hideMark/>
          </w:tcPr>
          <w:p w14:paraId="6B370720" w14:textId="77777777" w:rsidR="007D716A" w:rsidRPr="00A57B74" w:rsidRDefault="007D716A" w:rsidP="001F1E24">
            <w:pPr>
              <w:pStyle w:val="af"/>
            </w:pPr>
            <w:r w:rsidRPr="00A57B74">
              <w:t xml:space="preserve">0.015874 </w:t>
            </w:r>
          </w:p>
        </w:tc>
      </w:tr>
      <w:tr w:rsidR="007D716A" w:rsidRPr="00A57B74" w14:paraId="01DA5AEC" w14:textId="77777777" w:rsidTr="001F1E24">
        <w:trPr>
          <w:jc w:val="center"/>
        </w:trPr>
        <w:tc>
          <w:tcPr>
            <w:tcW w:w="1144" w:type="pct"/>
            <w:vAlign w:val="center"/>
            <w:hideMark/>
          </w:tcPr>
          <w:p w14:paraId="1905B8B8" w14:textId="77777777" w:rsidR="007D716A" w:rsidRPr="00A57B74" w:rsidRDefault="007D716A" w:rsidP="001F1E24">
            <w:pPr>
              <w:pStyle w:val="af"/>
            </w:pPr>
            <w:r w:rsidRPr="00A57B74">
              <w:t>3</w:t>
            </w:r>
          </w:p>
        </w:tc>
        <w:tc>
          <w:tcPr>
            <w:tcW w:w="964" w:type="pct"/>
            <w:vAlign w:val="center"/>
            <w:hideMark/>
          </w:tcPr>
          <w:p w14:paraId="0B8C1F99" w14:textId="77777777" w:rsidR="007D716A" w:rsidRPr="00A57B74" w:rsidRDefault="007D716A" w:rsidP="001F1E24">
            <w:pPr>
              <w:pStyle w:val="af"/>
            </w:pPr>
            <w:r w:rsidRPr="00A57B74">
              <w:t>1</w:t>
            </w:r>
          </w:p>
        </w:tc>
        <w:tc>
          <w:tcPr>
            <w:tcW w:w="964" w:type="pct"/>
            <w:vAlign w:val="center"/>
            <w:hideMark/>
          </w:tcPr>
          <w:p w14:paraId="19A4DF44" w14:textId="77777777" w:rsidR="007D716A" w:rsidRPr="00A57B74" w:rsidRDefault="007D716A" w:rsidP="001F1E24">
            <w:pPr>
              <w:pStyle w:val="af"/>
            </w:pPr>
            <w:r w:rsidRPr="00A57B74">
              <w:t>3</w:t>
            </w:r>
          </w:p>
        </w:tc>
        <w:tc>
          <w:tcPr>
            <w:tcW w:w="966" w:type="pct"/>
            <w:vAlign w:val="center"/>
            <w:hideMark/>
          </w:tcPr>
          <w:p w14:paraId="6515ED65" w14:textId="77777777" w:rsidR="007D716A" w:rsidRPr="00A57B74" w:rsidRDefault="007D716A" w:rsidP="001F1E24">
            <w:pPr>
              <w:pStyle w:val="af"/>
            </w:pPr>
            <w:r w:rsidRPr="00A57B74">
              <w:t>3</w:t>
            </w:r>
          </w:p>
        </w:tc>
        <w:tc>
          <w:tcPr>
            <w:tcW w:w="963" w:type="pct"/>
            <w:hideMark/>
          </w:tcPr>
          <w:p w14:paraId="154136A7" w14:textId="77777777" w:rsidR="007D716A" w:rsidRPr="00A57B74" w:rsidRDefault="007D716A" w:rsidP="001F1E24">
            <w:pPr>
              <w:pStyle w:val="af"/>
            </w:pPr>
            <w:r w:rsidRPr="00A57B74">
              <w:t xml:space="preserve">0.014228 </w:t>
            </w:r>
          </w:p>
        </w:tc>
      </w:tr>
      <w:tr w:rsidR="007D716A" w:rsidRPr="00A57B74" w14:paraId="4780A7D3" w14:textId="77777777" w:rsidTr="001F1E24">
        <w:trPr>
          <w:jc w:val="center"/>
        </w:trPr>
        <w:tc>
          <w:tcPr>
            <w:tcW w:w="1144" w:type="pct"/>
            <w:vAlign w:val="center"/>
            <w:hideMark/>
          </w:tcPr>
          <w:p w14:paraId="30DEB054" w14:textId="77777777" w:rsidR="007D716A" w:rsidRPr="00A57B74" w:rsidRDefault="007D716A" w:rsidP="001F1E24">
            <w:pPr>
              <w:pStyle w:val="af"/>
            </w:pPr>
            <w:r w:rsidRPr="00A57B74">
              <w:t>4</w:t>
            </w:r>
          </w:p>
        </w:tc>
        <w:tc>
          <w:tcPr>
            <w:tcW w:w="964" w:type="pct"/>
            <w:vAlign w:val="center"/>
            <w:hideMark/>
          </w:tcPr>
          <w:p w14:paraId="6A1F60E1" w14:textId="77777777" w:rsidR="007D716A" w:rsidRPr="00A57B74" w:rsidRDefault="007D716A" w:rsidP="001F1E24">
            <w:pPr>
              <w:pStyle w:val="af"/>
            </w:pPr>
            <w:r w:rsidRPr="00A57B74">
              <w:t>2</w:t>
            </w:r>
          </w:p>
        </w:tc>
        <w:tc>
          <w:tcPr>
            <w:tcW w:w="964" w:type="pct"/>
            <w:vAlign w:val="center"/>
            <w:hideMark/>
          </w:tcPr>
          <w:p w14:paraId="50D48AD4" w14:textId="77777777" w:rsidR="007D716A" w:rsidRPr="00A57B74" w:rsidRDefault="007D716A" w:rsidP="001F1E24">
            <w:pPr>
              <w:pStyle w:val="af"/>
            </w:pPr>
            <w:r w:rsidRPr="00A57B74">
              <w:t>1</w:t>
            </w:r>
          </w:p>
        </w:tc>
        <w:tc>
          <w:tcPr>
            <w:tcW w:w="966" w:type="pct"/>
            <w:vAlign w:val="center"/>
            <w:hideMark/>
          </w:tcPr>
          <w:p w14:paraId="04DEC0DC" w14:textId="77777777" w:rsidR="007D716A" w:rsidRPr="00A57B74" w:rsidRDefault="007D716A" w:rsidP="001F1E24">
            <w:pPr>
              <w:pStyle w:val="af"/>
            </w:pPr>
            <w:r w:rsidRPr="00A57B74">
              <w:t>2</w:t>
            </w:r>
          </w:p>
        </w:tc>
        <w:tc>
          <w:tcPr>
            <w:tcW w:w="963" w:type="pct"/>
            <w:hideMark/>
          </w:tcPr>
          <w:p w14:paraId="7099633A" w14:textId="77777777" w:rsidR="007D716A" w:rsidRPr="00A57B74" w:rsidRDefault="007D716A" w:rsidP="001F1E24">
            <w:pPr>
              <w:pStyle w:val="af"/>
            </w:pPr>
            <w:r w:rsidRPr="00A57B74">
              <w:t xml:space="preserve">0.017165 </w:t>
            </w:r>
          </w:p>
        </w:tc>
      </w:tr>
      <w:tr w:rsidR="007D716A" w:rsidRPr="00A57B74" w14:paraId="4A641910" w14:textId="77777777" w:rsidTr="001F1E24">
        <w:trPr>
          <w:jc w:val="center"/>
        </w:trPr>
        <w:tc>
          <w:tcPr>
            <w:tcW w:w="1144" w:type="pct"/>
            <w:vAlign w:val="center"/>
            <w:hideMark/>
          </w:tcPr>
          <w:p w14:paraId="2DB317F4" w14:textId="77777777" w:rsidR="007D716A" w:rsidRPr="00A57B74" w:rsidRDefault="007D716A" w:rsidP="001F1E24">
            <w:pPr>
              <w:pStyle w:val="af"/>
            </w:pPr>
            <w:r w:rsidRPr="00A57B74">
              <w:t>5</w:t>
            </w:r>
          </w:p>
        </w:tc>
        <w:tc>
          <w:tcPr>
            <w:tcW w:w="964" w:type="pct"/>
            <w:vAlign w:val="center"/>
            <w:hideMark/>
          </w:tcPr>
          <w:p w14:paraId="4AAABE5C" w14:textId="77777777" w:rsidR="007D716A" w:rsidRPr="00A57B74" w:rsidRDefault="007D716A" w:rsidP="001F1E24">
            <w:pPr>
              <w:pStyle w:val="af"/>
            </w:pPr>
            <w:r w:rsidRPr="00A57B74">
              <w:t>2</w:t>
            </w:r>
          </w:p>
        </w:tc>
        <w:tc>
          <w:tcPr>
            <w:tcW w:w="964" w:type="pct"/>
            <w:vAlign w:val="center"/>
            <w:hideMark/>
          </w:tcPr>
          <w:p w14:paraId="1355BDA5" w14:textId="77777777" w:rsidR="007D716A" w:rsidRPr="00A57B74" w:rsidRDefault="007D716A" w:rsidP="001F1E24">
            <w:pPr>
              <w:pStyle w:val="af"/>
            </w:pPr>
            <w:r w:rsidRPr="00A57B74">
              <w:t>2</w:t>
            </w:r>
          </w:p>
        </w:tc>
        <w:tc>
          <w:tcPr>
            <w:tcW w:w="966" w:type="pct"/>
            <w:vAlign w:val="center"/>
            <w:hideMark/>
          </w:tcPr>
          <w:p w14:paraId="5B591DD5" w14:textId="77777777" w:rsidR="007D716A" w:rsidRPr="00A57B74" w:rsidRDefault="007D716A" w:rsidP="001F1E24">
            <w:pPr>
              <w:pStyle w:val="af"/>
            </w:pPr>
            <w:r w:rsidRPr="00A57B74">
              <w:t>3</w:t>
            </w:r>
          </w:p>
        </w:tc>
        <w:tc>
          <w:tcPr>
            <w:tcW w:w="963" w:type="pct"/>
            <w:hideMark/>
          </w:tcPr>
          <w:p w14:paraId="04DA6BBE" w14:textId="77777777" w:rsidR="007D716A" w:rsidRPr="00A57B74" w:rsidRDefault="007D716A" w:rsidP="001F1E24">
            <w:pPr>
              <w:pStyle w:val="af"/>
            </w:pPr>
            <w:r w:rsidRPr="00A57B74">
              <w:t xml:space="preserve">0.017223 </w:t>
            </w:r>
          </w:p>
        </w:tc>
      </w:tr>
      <w:tr w:rsidR="007D716A" w:rsidRPr="00A57B74" w14:paraId="3EB4A42F" w14:textId="77777777" w:rsidTr="001F1E24">
        <w:trPr>
          <w:jc w:val="center"/>
        </w:trPr>
        <w:tc>
          <w:tcPr>
            <w:tcW w:w="1144" w:type="pct"/>
            <w:vAlign w:val="center"/>
            <w:hideMark/>
          </w:tcPr>
          <w:p w14:paraId="7D2247C3" w14:textId="77777777" w:rsidR="007D716A" w:rsidRPr="00A57B74" w:rsidRDefault="007D716A" w:rsidP="001F1E24">
            <w:pPr>
              <w:pStyle w:val="af"/>
            </w:pPr>
            <w:r w:rsidRPr="00A57B74">
              <w:t>6</w:t>
            </w:r>
          </w:p>
        </w:tc>
        <w:tc>
          <w:tcPr>
            <w:tcW w:w="964" w:type="pct"/>
            <w:vAlign w:val="center"/>
            <w:hideMark/>
          </w:tcPr>
          <w:p w14:paraId="2727F296" w14:textId="77777777" w:rsidR="007D716A" w:rsidRPr="00A57B74" w:rsidRDefault="007D716A" w:rsidP="001F1E24">
            <w:pPr>
              <w:pStyle w:val="af"/>
            </w:pPr>
            <w:r w:rsidRPr="00A57B74">
              <w:t>2</w:t>
            </w:r>
          </w:p>
        </w:tc>
        <w:tc>
          <w:tcPr>
            <w:tcW w:w="964" w:type="pct"/>
            <w:vAlign w:val="center"/>
            <w:hideMark/>
          </w:tcPr>
          <w:p w14:paraId="429229F3" w14:textId="77777777" w:rsidR="007D716A" w:rsidRPr="00A57B74" w:rsidRDefault="007D716A" w:rsidP="001F1E24">
            <w:pPr>
              <w:pStyle w:val="af"/>
            </w:pPr>
            <w:r w:rsidRPr="00A57B74">
              <w:t>3</w:t>
            </w:r>
          </w:p>
        </w:tc>
        <w:tc>
          <w:tcPr>
            <w:tcW w:w="966" w:type="pct"/>
            <w:vAlign w:val="center"/>
            <w:hideMark/>
          </w:tcPr>
          <w:p w14:paraId="7C6037B9" w14:textId="77777777" w:rsidR="007D716A" w:rsidRPr="00A57B74" w:rsidRDefault="007D716A" w:rsidP="001F1E24">
            <w:pPr>
              <w:pStyle w:val="af"/>
            </w:pPr>
            <w:r w:rsidRPr="00A57B74">
              <w:t>1</w:t>
            </w:r>
          </w:p>
        </w:tc>
        <w:tc>
          <w:tcPr>
            <w:tcW w:w="963" w:type="pct"/>
            <w:hideMark/>
          </w:tcPr>
          <w:p w14:paraId="1246BC5B" w14:textId="77777777" w:rsidR="007D716A" w:rsidRPr="00A57B74" w:rsidRDefault="007D716A" w:rsidP="001F1E24">
            <w:pPr>
              <w:pStyle w:val="af"/>
            </w:pPr>
            <w:r w:rsidRPr="00A57B74">
              <w:t xml:space="preserve">0.026353 </w:t>
            </w:r>
          </w:p>
        </w:tc>
      </w:tr>
      <w:tr w:rsidR="007D716A" w:rsidRPr="00A57B74" w14:paraId="407BBB06" w14:textId="77777777" w:rsidTr="001F1E24">
        <w:trPr>
          <w:jc w:val="center"/>
        </w:trPr>
        <w:tc>
          <w:tcPr>
            <w:tcW w:w="1144" w:type="pct"/>
            <w:vAlign w:val="center"/>
            <w:hideMark/>
          </w:tcPr>
          <w:p w14:paraId="330B7099" w14:textId="77777777" w:rsidR="007D716A" w:rsidRPr="00A57B74" w:rsidRDefault="007D716A" w:rsidP="001F1E24">
            <w:pPr>
              <w:pStyle w:val="af"/>
            </w:pPr>
            <w:r w:rsidRPr="00A57B74">
              <w:t>7</w:t>
            </w:r>
          </w:p>
        </w:tc>
        <w:tc>
          <w:tcPr>
            <w:tcW w:w="964" w:type="pct"/>
            <w:vAlign w:val="center"/>
            <w:hideMark/>
          </w:tcPr>
          <w:p w14:paraId="58EB6909" w14:textId="77777777" w:rsidR="007D716A" w:rsidRPr="00A57B74" w:rsidRDefault="007D716A" w:rsidP="001F1E24">
            <w:pPr>
              <w:pStyle w:val="af"/>
            </w:pPr>
            <w:r w:rsidRPr="00A57B74">
              <w:t>3</w:t>
            </w:r>
          </w:p>
        </w:tc>
        <w:tc>
          <w:tcPr>
            <w:tcW w:w="964" w:type="pct"/>
            <w:vAlign w:val="center"/>
            <w:hideMark/>
          </w:tcPr>
          <w:p w14:paraId="5A2954BC" w14:textId="77777777" w:rsidR="007D716A" w:rsidRPr="00A57B74" w:rsidRDefault="007D716A" w:rsidP="001F1E24">
            <w:pPr>
              <w:pStyle w:val="af"/>
            </w:pPr>
            <w:r w:rsidRPr="00A57B74">
              <w:t>1</w:t>
            </w:r>
          </w:p>
        </w:tc>
        <w:tc>
          <w:tcPr>
            <w:tcW w:w="966" w:type="pct"/>
            <w:vAlign w:val="center"/>
            <w:hideMark/>
          </w:tcPr>
          <w:p w14:paraId="7EA4A1A9" w14:textId="77777777" w:rsidR="007D716A" w:rsidRPr="00A57B74" w:rsidRDefault="007D716A" w:rsidP="001F1E24">
            <w:pPr>
              <w:pStyle w:val="af"/>
            </w:pPr>
            <w:r w:rsidRPr="00A57B74">
              <w:t>3</w:t>
            </w:r>
          </w:p>
        </w:tc>
        <w:tc>
          <w:tcPr>
            <w:tcW w:w="963" w:type="pct"/>
            <w:hideMark/>
          </w:tcPr>
          <w:p w14:paraId="0CDAC9C8" w14:textId="77777777" w:rsidR="007D716A" w:rsidRPr="00A57B74" w:rsidRDefault="007D716A" w:rsidP="001F1E24">
            <w:pPr>
              <w:pStyle w:val="af"/>
            </w:pPr>
            <w:r w:rsidRPr="00A57B74">
              <w:t xml:space="preserve">0.019974 </w:t>
            </w:r>
          </w:p>
        </w:tc>
      </w:tr>
      <w:tr w:rsidR="007D716A" w:rsidRPr="00A57B74" w14:paraId="0D3008F5" w14:textId="77777777" w:rsidTr="001F1E24">
        <w:trPr>
          <w:jc w:val="center"/>
        </w:trPr>
        <w:tc>
          <w:tcPr>
            <w:tcW w:w="1144" w:type="pct"/>
            <w:vAlign w:val="center"/>
            <w:hideMark/>
          </w:tcPr>
          <w:p w14:paraId="65C2A5F3" w14:textId="77777777" w:rsidR="007D716A" w:rsidRPr="00A57B74" w:rsidRDefault="007D716A" w:rsidP="001F1E24">
            <w:pPr>
              <w:pStyle w:val="af"/>
            </w:pPr>
            <w:r w:rsidRPr="00A57B74">
              <w:t>8</w:t>
            </w:r>
          </w:p>
        </w:tc>
        <w:tc>
          <w:tcPr>
            <w:tcW w:w="964" w:type="pct"/>
            <w:vAlign w:val="center"/>
            <w:hideMark/>
          </w:tcPr>
          <w:p w14:paraId="77655422" w14:textId="77777777" w:rsidR="007D716A" w:rsidRPr="00A57B74" w:rsidRDefault="007D716A" w:rsidP="001F1E24">
            <w:pPr>
              <w:pStyle w:val="af"/>
            </w:pPr>
            <w:r w:rsidRPr="00A57B74">
              <w:t>3</w:t>
            </w:r>
          </w:p>
        </w:tc>
        <w:tc>
          <w:tcPr>
            <w:tcW w:w="964" w:type="pct"/>
            <w:vAlign w:val="center"/>
            <w:hideMark/>
          </w:tcPr>
          <w:p w14:paraId="05599C09" w14:textId="77777777" w:rsidR="007D716A" w:rsidRPr="00A57B74" w:rsidRDefault="007D716A" w:rsidP="001F1E24">
            <w:pPr>
              <w:pStyle w:val="af"/>
            </w:pPr>
            <w:r w:rsidRPr="00A57B74">
              <w:t>2</w:t>
            </w:r>
          </w:p>
        </w:tc>
        <w:tc>
          <w:tcPr>
            <w:tcW w:w="966" w:type="pct"/>
            <w:vAlign w:val="center"/>
            <w:hideMark/>
          </w:tcPr>
          <w:p w14:paraId="59C3A629" w14:textId="77777777" w:rsidR="007D716A" w:rsidRPr="00A57B74" w:rsidRDefault="007D716A" w:rsidP="001F1E24">
            <w:pPr>
              <w:pStyle w:val="af"/>
            </w:pPr>
            <w:r w:rsidRPr="00A57B74">
              <w:t>2</w:t>
            </w:r>
          </w:p>
        </w:tc>
        <w:tc>
          <w:tcPr>
            <w:tcW w:w="963" w:type="pct"/>
            <w:hideMark/>
          </w:tcPr>
          <w:p w14:paraId="41CA6922" w14:textId="77777777" w:rsidR="007D716A" w:rsidRPr="00A57B74" w:rsidRDefault="007D716A" w:rsidP="001F1E24">
            <w:pPr>
              <w:pStyle w:val="af"/>
            </w:pPr>
            <w:r w:rsidRPr="00A57B74">
              <w:t xml:space="preserve">0.027010 </w:t>
            </w:r>
          </w:p>
        </w:tc>
      </w:tr>
      <w:tr w:rsidR="007D716A" w:rsidRPr="00A57B74" w14:paraId="476B7EAF" w14:textId="77777777" w:rsidTr="001F1E24">
        <w:trPr>
          <w:jc w:val="center"/>
        </w:trPr>
        <w:tc>
          <w:tcPr>
            <w:tcW w:w="1144" w:type="pct"/>
            <w:vAlign w:val="center"/>
            <w:hideMark/>
          </w:tcPr>
          <w:p w14:paraId="06D45D0C" w14:textId="77777777" w:rsidR="007D716A" w:rsidRPr="00A57B74" w:rsidRDefault="007D716A" w:rsidP="001F1E24">
            <w:pPr>
              <w:pStyle w:val="af"/>
            </w:pPr>
            <w:r w:rsidRPr="00A57B74">
              <w:t>9</w:t>
            </w:r>
          </w:p>
        </w:tc>
        <w:tc>
          <w:tcPr>
            <w:tcW w:w="964" w:type="pct"/>
            <w:vAlign w:val="center"/>
            <w:hideMark/>
          </w:tcPr>
          <w:p w14:paraId="1C02581F" w14:textId="77777777" w:rsidR="007D716A" w:rsidRPr="00A57B74" w:rsidRDefault="007D716A" w:rsidP="001F1E24">
            <w:pPr>
              <w:pStyle w:val="af"/>
            </w:pPr>
            <w:r w:rsidRPr="00A57B74">
              <w:t>3</w:t>
            </w:r>
          </w:p>
        </w:tc>
        <w:tc>
          <w:tcPr>
            <w:tcW w:w="964" w:type="pct"/>
            <w:vAlign w:val="center"/>
            <w:hideMark/>
          </w:tcPr>
          <w:p w14:paraId="20FB7109" w14:textId="77777777" w:rsidR="007D716A" w:rsidRPr="00A57B74" w:rsidRDefault="007D716A" w:rsidP="001F1E24">
            <w:pPr>
              <w:pStyle w:val="af"/>
            </w:pPr>
            <w:r w:rsidRPr="00A57B74">
              <w:t>3</w:t>
            </w:r>
          </w:p>
        </w:tc>
        <w:tc>
          <w:tcPr>
            <w:tcW w:w="966" w:type="pct"/>
            <w:vAlign w:val="center"/>
            <w:hideMark/>
          </w:tcPr>
          <w:p w14:paraId="692C1C97" w14:textId="77777777" w:rsidR="007D716A" w:rsidRPr="00A57B74" w:rsidRDefault="007D716A" w:rsidP="001F1E24">
            <w:pPr>
              <w:pStyle w:val="af"/>
            </w:pPr>
            <w:r w:rsidRPr="00A57B74">
              <w:t>1</w:t>
            </w:r>
          </w:p>
        </w:tc>
        <w:tc>
          <w:tcPr>
            <w:tcW w:w="963" w:type="pct"/>
            <w:hideMark/>
          </w:tcPr>
          <w:p w14:paraId="5C51C125" w14:textId="77777777" w:rsidR="007D716A" w:rsidRPr="00A57B74" w:rsidRDefault="007D716A" w:rsidP="001F1E24">
            <w:pPr>
              <w:pStyle w:val="af"/>
            </w:pPr>
            <w:r w:rsidRPr="00A57B74">
              <w:t xml:space="preserve">0.018780 </w:t>
            </w:r>
          </w:p>
        </w:tc>
      </w:tr>
    </w:tbl>
    <w:p w14:paraId="01E7DC0A" w14:textId="77777777" w:rsidR="007D716A" w:rsidRPr="00A57B74" w:rsidRDefault="007D716A" w:rsidP="001F1E24">
      <w:pPr>
        <w:ind w:firstLine="420"/>
      </w:pPr>
      <w:r w:rsidRPr="00A57B74">
        <w:t>Based on Table 5, the ARD values of each parameter at different levels are listed in Table 6. In Table 6, the row “Delta” represents the range of the average objective function value for each parameter</w:t>
      </w:r>
      <w:r w:rsidRPr="00A57B74">
        <w:rPr>
          <w:rFonts w:cs="Times New Roman"/>
        </w:rPr>
        <w:t>,</w:t>
      </w:r>
      <w:r w:rsidRPr="00A57B74">
        <w:t xml:space="preserve"> and the row “Rank” indicates the importance ranking of each parameter.</w:t>
      </w:r>
    </w:p>
    <w:p w14:paraId="36F124A7" w14:textId="1E17E785" w:rsidR="007D716A" w:rsidRPr="00A57B74" w:rsidRDefault="007D716A" w:rsidP="001F1E24">
      <w:pPr>
        <w:pStyle w:val="a4"/>
        <w:keepNext/>
      </w:pPr>
      <w:r w:rsidRPr="00A57B74">
        <w:lastRenderedPageBreak/>
        <w:t xml:space="preserve">Table </w:t>
      </w:r>
      <w:r w:rsidR="00ED3E8A">
        <w:fldChar w:fldCharType="begin"/>
      </w:r>
      <w:r w:rsidR="00ED3E8A">
        <w:instrText xml:space="preserve"> SEQ Table \* ARABIC </w:instrText>
      </w:r>
      <w:r w:rsidR="00ED3E8A">
        <w:fldChar w:fldCharType="separate"/>
      </w:r>
      <w:r w:rsidR="00B26F87">
        <w:rPr>
          <w:noProof/>
        </w:rPr>
        <w:t>6</w:t>
      </w:r>
      <w:r w:rsidR="00ED3E8A">
        <w:rPr>
          <w:noProof/>
        </w:rPr>
        <w:fldChar w:fldCharType="end"/>
      </w:r>
      <w:r w:rsidRPr="00A57B74">
        <w:t>. ARD and rank for each factor</w:t>
      </w:r>
    </w:p>
    <w:tbl>
      <w:tblPr>
        <w:tblStyle w:val="3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2201"/>
        <w:gridCol w:w="2201"/>
        <w:gridCol w:w="2201"/>
      </w:tblGrid>
      <w:tr w:rsidR="007D716A" w:rsidRPr="00A57B74" w14:paraId="7089D740" w14:textId="77777777" w:rsidTr="001F1E24">
        <w:trPr>
          <w:trHeight w:val="409"/>
          <w:tblHeader/>
          <w:jc w:val="center"/>
        </w:trPr>
        <w:tc>
          <w:tcPr>
            <w:tcW w:w="1118" w:type="pct"/>
            <w:tcBorders>
              <w:top w:val="single" w:sz="4" w:space="0" w:color="auto"/>
              <w:bottom w:val="single" w:sz="4" w:space="0" w:color="auto"/>
            </w:tcBorders>
            <w:vAlign w:val="center"/>
            <w:hideMark/>
          </w:tcPr>
          <w:p w14:paraId="5C17FD46" w14:textId="77777777" w:rsidR="007D716A" w:rsidRPr="00A57B74" w:rsidRDefault="007D716A" w:rsidP="001F1E24">
            <w:pPr>
              <w:ind w:firstLineChars="0" w:firstLine="0"/>
              <w:jc w:val="center"/>
              <w:rPr>
                <w:szCs w:val="20"/>
              </w:rPr>
            </w:pPr>
            <w:r w:rsidRPr="00A57B74">
              <w:t>Level</w:t>
            </w:r>
          </w:p>
        </w:tc>
        <w:tc>
          <w:tcPr>
            <w:tcW w:w="1294" w:type="pct"/>
            <w:tcBorders>
              <w:top w:val="single" w:sz="4" w:space="0" w:color="auto"/>
              <w:bottom w:val="single" w:sz="4" w:space="0" w:color="auto"/>
            </w:tcBorders>
            <w:vAlign w:val="center"/>
            <w:hideMark/>
          </w:tcPr>
          <w:p w14:paraId="1F5C58C6" w14:textId="77777777" w:rsidR="007D716A" w:rsidRPr="00A57B74" w:rsidRDefault="007D716A" w:rsidP="001F1E24">
            <w:pPr>
              <w:ind w:firstLineChars="0" w:firstLine="0"/>
              <w:jc w:val="center"/>
              <w:rPr>
                <w:i/>
              </w:rPr>
            </w:pPr>
            <m:oMathPara>
              <m:oMath>
                <m:r>
                  <w:rPr>
                    <w:rFonts w:ascii="Cambria Math" w:hAnsi="Cambria Math"/>
                  </w:rPr>
                  <m:t>POP</m:t>
                </m:r>
              </m:oMath>
            </m:oMathPara>
          </w:p>
        </w:tc>
        <w:tc>
          <w:tcPr>
            <w:tcW w:w="1294" w:type="pct"/>
            <w:tcBorders>
              <w:top w:val="single" w:sz="4" w:space="0" w:color="auto"/>
              <w:bottom w:val="single" w:sz="4" w:space="0" w:color="auto"/>
            </w:tcBorders>
            <w:vAlign w:val="center"/>
            <w:hideMark/>
          </w:tcPr>
          <w:p w14:paraId="34C65E73" w14:textId="77777777" w:rsidR="007D716A" w:rsidRPr="00A57B74" w:rsidRDefault="00ED3E8A"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294" w:type="pct"/>
            <w:tcBorders>
              <w:top w:val="single" w:sz="4" w:space="0" w:color="auto"/>
              <w:bottom w:val="single" w:sz="4" w:space="0" w:color="auto"/>
            </w:tcBorders>
            <w:vAlign w:val="center"/>
            <w:hideMark/>
          </w:tcPr>
          <w:p w14:paraId="3922364C" w14:textId="77777777" w:rsidR="007D716A" w:rsidRPr="00A57B74" w:rsidRDefault="00ED3E8A"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43CEFA01" w14:textId="77777777" w:rsidTr="001F1E24">
        <w:trPr>
          <w:tblHeader/>
          <w:jc w:val="center"/>
        </w:trPr>
        <w:tc>
          <w:tcPr>
            <w:tcW w:w="1118" w:type="pct"/>
            <w:tcBorders>
              <w:top w:val="single" w:sz="4" w:space="0" w:color="auto"/>
            </w:tcBorders>
            <w:vAlign w:val="center"/>
            <w:hideMark/>
          </w:tcPr>
          <w:p w14:paraId="7313A3B0" w14:textId="77777777" w:rsidR="007D716A" w:rsidRPr="00A57B74" w:rsidRDefault="007D716A" w:rsidP="001F1E24">
            <w:pPr>
              <w:spacing w:line="240" w:lineRule="auto"/>
              <w:ind w:firstLineChars="0" w:firstLine="0"/>
              <w:jc w:val="center"/>
            </w:pPr>
            <w:r w:rsidRPr="00A57B74">
              <w:t>1</w:t>
            </w:r>
          </w:p>
        </w:tc>
        <w:tc>
          <w:tcPr>
            <w:tcW w:w="1294" w:type="pct"/>
            <w:tcBorders>
              <w:top w:val="single" w:sz="4" w:space="0" w:color="auto"/>
            </w:tcBorders>
            <w:hideMark/>
          </w:tcPr>
          <w:p w14:paraId="537B9770" w14:textId="77777777" w:rsidR="007D716A" w:rsidRPr="00A57B74" w:rsidRDefault="007D716A" w:rsidP="001F1E24">
            <w:pPr>
              <w:spacing w:line="240" w:lineRule="auto"/>
              <w:ind w:firstLineChars="0" w:firstLine="0"/>
              <w:jc w:val="center"/>
            </w:pPr>
            <w:r w:rsidRPr="00A57B74">
              <w:rPr>
                <w:b/>
              </w:rPr>
              <w:t xml:space="preserve">0.018535 </w:t>
            </w:r>
          </w:p>
        </w:tc>
        <w:tc>
          <w:tcPr>
            <w:tcW w:w="1294" w:type="pct"/>
            <w:tcBorders>
              <w:top w:val="single" w:sz="4" w:space="0" w:color="auto"/>
            </w:tcBorders>
            <w:hideMark/>
          </w:tcPr>
          <w:p w14:paraId="476D914F" w14:textId="77777777" w:rsidR="007D716A" w:rsidRPr="00A57B74" w:rsidRDefault="007D716A" w:rsidP="001F1E24">
            <w:pPr>
              <w:spacing w:line="240" w:lineRule="auto"/>
              <w:ind w:firstLineChars="0" w:firstLine="0"/>
              <w:jc w:val="center"/>
            </w:pPr>
            <w:r w:rsidRPr="00A57B74">
              <w:t xml:space="preserve">0.020880 </w:t>
            </w:r>
          </w:p>
        </w:tc>
        <w:tc>
          <w:tcPr>
            <w:tcW w:w="1294" w:type="pct"/>
            <w:tcBorders>
              <w:top w:val="single" w:sz="4" w:space="0" w:color="auto"/>
            </w:tcBorders>
            <w:hideMark/>
          </w:tcPr>
          <w:p w14:paraId="516C5392" w14:textId="77777777" w:rsidR="007D716A" w:rsidRPr="00A57B74" w:rsidRDefault="007D716A" w:rsidP="001F1E24">
            <w:pPr>
              <w:spacing w:line="240" w:lineRule="auto"/>
              <w:ind w:firstLineChars="0" w:firstLine="0"/>
              <w:jc w:val="center"/>
            </w:pPr>
            <w:r w:rsidRPr="00A57B74">
              <w:t xml:space="preserve">0.023545 </w:t>
            </w:r>
          </w:p>
        </w:tc>
      </w:tr>
      <w:tr w:rsidR="007D716A" w:rsidRPr="00A57B74" w14:paraId="389BBFF1" w14:textId="77777777" w:rsidTr="001F1E24">
        <w:trPr>
          <w:tblHeader/>
          <w:jc w:val="center"/>
        </w:trPr>
        <w:tc>
          <w:tcPr>
            <w:tcW w:w="1118" w:type="pct"/>
            <w:vAlign w:val="center"/>
            <w:hideMark/>
          </w:tcPr>
          <w:p w14:paraId="7659DCC4" w14:textId="77777777" w:rsidR="007D716A" w:rsidRPr="00A57B74" w:rsidRDefault="007D716A" w:rsidP="001F1E24">
            <w:pPr>
              <w:spacing w:line="240" w:lineRule="auto"/>
              <w:ind w:firstLineChars="0" w:firstLine="0"/>
              <w:jc w:val="center"/>
            </w:pPr>
            <w:r w:rsidRPr="00A57B74">
              <w:t>2</w:t>
            </w:r>
          </w:p>
        </w:tc>
        <w:tc>
          <w:tcPr>
            <w:tcW w:w="1294" w:type="pct"/>
            <w:hideMark/>
          </w:tcPr>
          <w:p w14:paraId="70773453" w14:textId="77777777" w:rsidR="007D716A" w:rsidRPr="00A57B74" w:rsidRDefault="007D716A" w:rsidP="001F1E24">
            <w:pPr>
              <w:spacing w:line="240" w:lineRule="auto"/>
              <w:ind w:firstLineChars="0" w:firstLine="0"/>
              <w:jc w:val="center"/>
              <w:rPr>
                <w:b/>
              </w:rPr>
            </w:pPr>
            <w:r w:rsidRPr="00A57B74">
              <w:t xml:space="preserve">0.020247 </w:t>
            </w:r>
          </w:p>
        </w:tc>
        <w:tc>
          <w:tcPr>
            <w:tcW w:w="1294" w:type="pct"/>
            <w:hideMark/>
          </w:tcPr>
          <w:p w14:paraId="281F4E5D" w14:textId="77777777" w:rsidR="007D716A" w:rsidRPr="00A57B74" w:rsidRDefault="007D716A" w:rsidP="001F1E24">
            <w:pPr>
              <w:spacing w:line="240" w:lineRule="auto"/>
              <w:ind w:firstLineChars="0" w:firstLine="0"/>
              <w:jc w:val="center"/>
            </w:pPr>
            <w:r w:rsidRPr="00A57B74">
              <w:t xml:space="preserve">0.020036 </w:t>
            </w:r>
          </w:p>
        </w:tc>
        <w:tc>
          <w:tcPr>
            <w:tcW w:w="1294" w:type="pct"/>
            <w:hideMark/>
          </w:tcPr>
          <w:p w14:paraId="540E0327" w14:textId="77777777" w:rsidR="007D716A" w:rsidRPr="00A57B74" w:rsidRDefault="007D716A" w:rsidP="001F1E24">
            <w:pPr>
              <w:spacing w:line="240" w:lineRule="auto"/>
              <w:ind w:firstLineChars="0" w:firstLine="0"/>
              <w:jc w:val="center"/>
            </w:pPr>
            <w:r w:rsidRPr="00A57B74">
              <w:t xml:space="preserve">0.020016 </w:t>
            </w:r>
          </w:p>
        </w:tc>
      </w:tr>
      <w:tr w:rsidR="007D716A" w:rsidRPr="00A57B74" w14:paraId="1638E42E" w14:textId="77777777" w:rsidTr="001F1E24">
        <w:trPr>
          <w:tblHeader/>
          <w:jc w:val="center"/>
        </w:trPr>
        <w:tc>
          <w:tcPr>
            <w:tcW w:w="1118" w:type="pct"/>
            <w:vAlign w:val="center"/>
            <w:hideMark/>
          </w:tcPr>
          <w:p w14:paraId="4A1F530C" w14:textId="77777777" w:rsidR="007D716A" w:rsidRPr="00A57B74" w:rsidRDefault="007D716A" w:rsidP="001F1E24">
            <w:pPr>
              <w:spacing w:line="240" w:lineRule="auto"/>
              <w:ind w:firstLineChars="0" w:firstLine="0"/>
              <w:jc w:val="center"/>
            </w:pPr>
            <w:r w:rsidRPr="00A57B74">
              <w:t>3</w:t>
            </w:r>
          </w:p>
        </w:tc>
        <w:tc>
          <w:tcPr>
            <w:tcW w:w="1294" w:type="pct"/>
            <w:hideMark/>
          </w:tcPr>
          <w:p w14:paraId="2EC1CCAD" w14:textId="77777777" w:rsidR="007D716A" w:rsidRPr="00A57B74" w:rsidRDefault="007D716A" w:rsidP="001F1E24">
            <w:pPr>
              <w:spacing w:line="240" w:lineRule="auto"/>
              <w:ind w:firstLineChars="0" w:firstLine="0"/>
              <w:jc w:val="center"/>
            </w:pPr>
            <w:r w:rsidRPr="00A57B74">
              <w:t xml:space="preserve">0.021921 </w:t>
            </w:r>
          </w:p>
        </w:tc>
        <w:tc>
          <w:tcPr>
            <w:tcW w:w="1294" w:type="pct"/>
            <w:hideMark/>
          </w:tcPr>
          <w:p w14:paraId="5BD5D01A" w14:textId="77777777" w:rsidR="007D716A" w:rsidRPr="00A57B74" w:rsidRDefault="007D716A" w:rsidP="001F1E24">
            <w:pPr>
              <w:spacing w:line="240" w:lineRule="auto"/>
              <w:ind w:firstLineChars="0" w:firstLine="0"/>
              <w:jc w:val="center"/>
              <w:rPr>
                <w:b/>
              </w:rPr>
            </w:pPr>
            <w:r w:rsidRPr="00A57B74">
              <w:rPr>
                <w:b/>
              </w:rPr>
              <w:t xml:space="preserve">0.019787 </w:t>
            </w:r>
          </w:p>
        </w:tc>
        <w:tc>
          <w:tcPr>
            <w:tcW w:w="1294" w:type="pct"/>
            <w:hideMark/>
          </w:tcPr>
          <w:p w14:paraId="349D6BAF" w14:textId="77777777" w:rsidR="007D716A" w:rsidRPr="00A57B74" w:rsidRDefault="007D716A" w:rsidP="001F1E24">
            <w:pPr>
              <w:spacing w:line="240" w:lineRule="auto"/>
              <w:ind w:firstLineChars="0" w:firstLine="0"/>
              <w:jc w:val="center"/>
              <w:rPr>
                <w:b/>
              </w:rPr>
            </w:pPr>
            <w:r w:rsidRPr="00A57B74">
              <w:rPr>
                <w:b/>
              </w:rPr>
              <w:t xml:space="preserve">0.017142 </w:t>
            </w:r>
          </w:p>
        </w:tc>
      </w:tr>
      <w:tr w:rsidR="007D716A" w:rsidRPr="00A57B74" w14:paraId="344090EA" w14:textId="77777777" w:rsidTr="001F1E24">
        <w:trPr>
          <w:tblHeader/>
          <w:jc w:val="center"/>
        </w:trPr>
        <w:tc>
          <w:tcPr>
            <w:tcW w:w="1118" w:type="pct"/>
            <w:vAlign w:val="center"/>
            <w:hideMark/>
          </w:tcPr>
          <w:p w14:paraId="1F9676C1" w14:textId="77777777" w:rsidR="007D716A" w:rsidRPr="00A57B74" w:rsidRDefault="007D716A" w:rsidP="001F1E24">
            <w:pPr>
              <w:spacing w:line="240" w:lineRule="auto"/>
              <w:ind w:firstLineChars="0" w:firstLine="0"/>
              <w:jc w:val="center"/>
            </w:pPr>
            <w:r w:rsidRPr="00A57B74">
              <w:t>Delta</w:t>
            </w:r>
          </w:p>
        </w:tc>
        <w:tc>
          <w:tcPr>
            <w:tcW w:w="1294" w:type="pct"/>
            <w:hideMark/>
          </w:tcPr>
          <w:p w14:paraId="6A568CDF" w14:textId="77777777" w:rsidR="007D716A" w:rsidRPr="00A57B74" w:rsidRDefault="007D716A" w:rsidP="001F1E24">
            <w:pPr>
              <w:spacing w:line="240" w:lineRule="auto"/>
              <w:ind w:firstLineChars="0" w:firstLine="0"/>
              <w:jc w:val="center"/>
            </w:pPr>
            <w:r w:rsidRPr="00A57B74">
              <w:t xml:space="preserve">0.003386 </w:t>
            </w:r>
          </w:p>
        </w:tc>
        <w:tc>
          <w:tcPr>
            <w:tcW w:w="1294" w:type="pct"/>
            <w:hideMark/>
          </w:tcPr>
          <w:p w14:paraId="15674126" w14:textId="77777777" w:rsidR="007D716A" w:rsidRPr="00A57B74" w:rsidRDefault="007D716A" w:rsidP="001F1E24">
            <w:pPr>
              <w:spacing w:line="240" w:lineRule="auto"/>
              <w:ind w:firstLineChars="0" w:firstLine="0"/>
              <w:jc w:val="center"/>
            </w:pPr>
            <w:r w:rsidRPr="00A57B74">
              <w:t xml:space="preserve">0.001093 </w:t>
            </w:r>
          </w:p>
        </w:tc>
        <w:tc>
          <w:tcPr>
            <w:tcW w:w="1294" w:type="pct"/>
            <w:hideMark/>
          </w:tcPr>
          <w:p w14:paraId="353B0521" w14:textId="77777777" w:rsidR="007D716A" w:rsidRPr="00A57B74" w:rsidRDefault="007D716A" w:rsidP="001F1E24">
            <w:pPr>
              <w:spacing w:line="240" w:lineRule="auto"/>
              <w:ind w:firstLineChars="0" w:firstLine="0"/>
              <w:jc w:val="center"/>
            </w:pPr>
            <w:r w:rsidRPr="00A57B74">
              <w:t xml:space="preserve">0.006403 </w:t>
            </w:r>
          </w:p>
        </w:tc>
      </w:tr>
      <w:tr w:rsidR="007D716A" w:rsidRPr="00A57B74" w14:paraId="24ED4726" w14:textId="77777777" w:rsidTr="001F1E24">
        <w:trPr>
          <w:tblHeader/>
          <w:jc w:val="center"/>
        </w:trPr>
        <w:tc>
          <w:tcPr>
            <w:tcW w:w="1118" w:type="pct"/>
            <w:vAlign w:val="center"/>
            <w:hideMark/>
          </w:tcPr>
          <w:p w14:paraId="2C043740" w14:textId="77777777" w:rsidR="007D716A" w:rsidRPr="00A57B74" w:rsidRDefault="007D716A" w:rsidP="001F1E24">
            <w:pPr>
              <w:spacing w:line="240" w:lineRule="auto"/>
              <w:ind w:firstLineChars="0" w:firstLine="0"/>
              <w:jc w:val="center"/>
            </w:pPr>
            <w:r w:rsidRPr="00A57B74">
              <w:t>Rank</w:t>
            </w:r>
          </w:p>
        </w:tc>
        <w:tc>
          <w:tcPr>
            <w:tcW w:w="1294" w:type="pct"/>
            <w:vAlign w:val="center"/>
            <w:hideMark/>
          </w:tcPr>
          <w:p w14:paraId="38C86EB6" w14:textId="77777777" w:rsidR="007D716A" w:rsidRPr="00A57B74" w:rsidRDefault="007D716A" w:rsidP="001F1E24">
            <w:pPr>
              <w:spacing w:line="240" w:lineRule="auto"/>
              <w:ind w:firstLineChars="0" w:firstLine="0"/>
              <w:jc w:val="center"/>
            </w:pPr>
            <w:r w:rsidRPr="00A57B74">
              <w:t>2</w:t>
            </w:r>
          </w:p>
        </w:tc>
        <w:tc>
          <w:tcPr>
            <w:tcW w:w="1294" w:type="pct"/>
            <w:vAlign w:val="center"/>
            <w:hideMark/>
          </w:tcPr>
          <w:p w14:paraId="7C4C1B7F" w14:textId="77777777" w:rsidR="007D716A" w:rsidRPr="00A57B74" w:rsidRDefault="007D716A" w:rsidP="001F1E24">
            <w:pPr>
              <w:spacing w:line="240" w:lineRule="auto"/>
              <w:ind w:firstLineChars="0" w:firstLine="0"/>
              <w:jc w:val="center"/>
            </w:pPr>
            <w:r w:rsidRPr="00A57B74">
              <w:t>3</w:t>
            </w:r>
          </w:p>
        </w:tc>
        <w:tc>
          <w:tcPr>
            <w:tcW w:w="1294" w:type="pct"/>
            <w:vAlign w:val="center"/>
            <w:hideMark/>
          </w:tcPr>
          <w:p w14:paraId="0EC7E01C" w14:textId="77777777" w:rsidR="007D716A" w:rsidRPr="00A57B74" w:rsidRDefault="007D716A" w:rsidP="001F1E24">
            <w:pPr>
              <w:spacing w:line="240" w:lineRule="auto"/>
              <w:ind w:firstLineChars="0" w:firstLine="0"/>
              <w:jc w:val="center"/>
            </w:pPr>
            <w:r w:rsidRPr="00A57B74">
              <w:t>1</w:t>
            </w:r>
          </w:p>
        </w:tc>
      </w:tr>
    </w:tbl>
    <w:p w14:paraId="3DCF4064" w14:textId="77777777" w:rsidR="007D716A" w:rsidRPr="00A57B74" w:rsidRDefault="007D716A" w:rsidP="001F1E24">
      <w:pPr>
        <w:ind w:firstLine="420"/>
      </w:pPr>
    </w:p>
    <w:p w14:paraId="52E61006" w14:textId="77777777" w:rsidR="007D716A" w:rsidRPr="00A57B74" w:rsidRDefault="007D716A" w:rsidP="001F1E24">
      <w:pPr>
        <w:ind w:firstLine="420"/>
      </w:pPr>
      <w:r w:rsidRPr="00A57B74">
        <w:t xml:space="preserve">According to Table 6, we can see that the mutation probability has the greatest impact on the solution results of the GA, the population size is the second-most important factor, and the crossover probability has the least impact. For each parameter, we choose the level with the smallest average ARD, i.e.,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r>
          <w:rPr>
            <w:rFonts w:ascii="Cambria Math" w:hAnsi="Cambria Math"/>
            <w:kern w:val="0"/>
          </w:rPr>
          <m:t>=0.1</m:t>
        </m:r>
      </m:oMath>
      <w:r w:rsidRPr="00A57B74">
        <w:t xml:space="preserve">, </w:t>
      </w:r>
      <m:oMath>
        <m:r>
          <w:rPr>
            <w:rFonts w:ascii="Cambria Math" w:hAnsi="Cambria Math"/>
            <w:kern w:val="0"/>
          </w:rPr>
          <m:t>POP=50</m:t>
        </m:r>
      </m:oMath>
      <w:r w:rsidRPr="00A57B74">
        <w:t xml:space="preserve">, and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r>
          <m:rPr>
            <m:sty m:val="p"/>
          </m:rPr>
          <w:rPr>
            <w:rFonts w:ascii="Cambria Math" w:hAnsi="Cambria Math"/>
            <w:kern w:val="0"/>
          </w:rPr>
          <m:t>=0.95</m:t>
        </m:r>
      </m:oMath>
      <w:r w:rsidRPr="00A57B74">
        <w:t>. These parameter settings will be used in subsequent experiments.</w:t>
      </w:r>
    </w:p>
    <w:p w14:paraId="5F018BE5" w14:textId="77777777" w:rsidR="007D716A" w:rsidRPr="00A57B74" w:rsidRDefault="007D716A" w:rsidP="001F1E24">
      <w:pPr>
        <w:pStyle w:val="2"/>
        <w:spacing w:before="156" w:after="156"/>
      </w:pPr>
      <w:r w:rsidRPr="00A57B74">
        <w:t>Experimental results</w:t>
      </w:r>
    </w:p>
    <w:p w14:paraId="5960C89A" w14:textId="77777777" w:rsidR="007D716A" w:rsidRPr="00A57B74" w:rsidRDefault="007D716A" w:rsidP="001F1E24">
      <w:pPr>
        <w:ind w:firstLine="420"/>
      </w:pPr>
      <w:r w:rsidRPr="00A57B74">
        <w:t>We use the TSHA and the GA to solve the benchmark dataset. For the GA, three termination conditions are adopted, i.e., generating 1000, 3000, and 5000 schedules at most. This leads to three variants of the GA: GA-1K, GA-3K and GA-5K.</w:t>
      </w:r>
    </w:p>
    <w:p w14:paraId="70FC91CF" w14:textId="77777777" w:rsidR="007D716A" w:rsidRPr="00A57B74" w:rsidRDefault="007D716A" w:rsidP="001F1E24">
      <w:pPr>
        <w:ind w:firstLine="420"/>
      </w:pPr>
      <w:r w:rsidRPr="00A57B74">
        <w:t xml:space="preserve">Table 7 shows the computational 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t xml:space="preserve">. From Table 7, we can find that the solution quality of the GA is acceptable for small and medium-sized </w:t>
      </w:r>
      <w:r w:rsidRPr="00A57B74">
        <w:rPr>
          <w:rFonts w:cs="Times New Roman"/>
        </w:rPr>
        <w:t>instances</w:t>
      </w:r>
      <w:r w:rsidRPr="00A57B74">
        <w:t xml:space="preserve">. In terms of the objective function values, the deviation between the objective values obtained by the GA and the optimal values is between 1.19% and 5.83%. </w:t>
      </w:r>
      <w:r w:rsidRPr="00A57B74">
        <w:rPr>
          <w:rFonts w:cs="Times New Roman"/>
        </w:rPr>
        <w:t>For</w:t>
      </w:r>
      <w:r w:rsidRPr="00A57B74">
        <w:t xml:space="preserve"> the TSHA, this value is between 7.06% and 16.36%, indicating that the GA outperforms the TSHA. For the running speed, the CPU time of the TSHA is significantly shorter than those of the GA and CPLEX. The CPU time of the GA increases with the </w:t>
      </w:r>
      <w:r w:rsidRPr="00A57B74">
        <w:rPr>
          <w:rFonts w:cs="Times New Roman"/>
        </w:rPr>
        <w:t>increase</w:t>
      </w:r>
      <w:r w:rsidRPr="00A57B74">
        <w:t xml:space="preserve"> of the number of schedules and the number of activities. In addition, the GA can obtain higher quality solutions for instances with tight </w:t>
      </w:r>
      <w:r w:rsidRPr="00A57B74">
        <w:rPr>
          <w:rFonts w:hint="eastAsia"/>
        </w:rPr>
        <w:t>pr</w:t>
      </w:r>
      <w:r w:rsidRPr="00A57B74">
        <w:t xml:space="preserve">oject deadlines. </w:t>
      </w:r>
    </w:p>
    <w:p w14:paraId="2472B88C" w14:textId="741135B4" w:rsidR="007D716A" w:rsidRPr="00A57B74" w:rsidRDefault="007D716A" w:rsidP="001F1E24">
      <w:pPr>
        <w:pStyle w:val="a4"/>
        <w:keepNext/>
      </w:pPr>
      <w:r w:rsidRPr="00A57B74">
        <w:t xml:space="preserve">Table </w:t>
      </w:r>
      <w:r w:rsidR="00ED3E8A">
        <w:fldChar w:fldCharType="begin"/>
      </w:r>
      <w:r w:rsidR="00ED3E8A">
        <w:instrText xml:space="preserve"> SEQ Table \* ARABIC </w:instrText>
      </w:r>
      <w:r w:rsidR="00ED3E8A">
        <w:fldChar w:fldCharType="separate"/>
      </w:r>
      <w:r w:rsidR="00B26F87">
        <w:rPr>
          <w:noProof/>
        </w:rPr>
        <w:t>7</w:t>
      </w:r>
      <w:r w:rsidR="00ED3E8A">
        <w:rPr>
          <w:noProof/>
        </w:rPr>
        <w:fldChar w:fldCharType="end"/>
      </w:r>
      <w:r w:rsidRPr="00A57B74">
        <w:t>. The computational results on</w:t>
      </w:r>
      <m:oMath>
        <m:sSub>
          <m:sSubPr>
            <m:ctrlPr>
              <w:rPr>
                <w:rFonts w:ascii="Cambria Math" w:hAnsi="Cambria Math" w:cs="宋体"/>
                <w:sz w:val="24"/>
                <w:szCs w:val="24"/>
              </w:rPr>
            </m:ctrlPr>
          </m:sSubPr>
          <m:e>
            <m:r>
              <m:rPr>
                <m:sty m:val="bi"/>
              </m:rPr>
              <w:rPr>
                <w:rFonts w:ascii="Cambria Math" w:hAnsi="Cambria Math"/>
                <w:kern w:val="0"/>
              </w:rPr>
              <m:t xml:space="preserve"> SET</m:t>
            </m:r>
          </m:e>
          <m:sub>
            <m:r>
              <m:rPr>
                <m:sty m:val="bi"/>
              </m:rPr>
              <w:rPr>
                <w:rFonts w:ascii="Cambria Math" w:hAnsi="Cambria Math"/>
                <w:kern w:val="0"/>
              </w:rPr>
              <m:t>1</m:t>
            </m:r>
          </m:sub>
        </m:sSub>
      </m:oMath>
    </w:p>
    <w:tbl>
      <w:tblPr>
        <w:tblStyle w:val="a5"/>
        <w:tblW w:w="608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276"/>
        <w:gridCol w:w="849"/>
        <w:gridCol w:w="994"/>
        <w:gridCol w:w="986"/>
        <w:gridCol w:w="868"/>
        <w:gridCol w:w="302"/>
        <w:gridCol w:w="849"/>
        <w:gridCol w:w="849"/>
        <w:gridCol w:w="849"/>
        <w:gridCol w:w="849"/>
        <w:gridCol w:w="976"/>
      </w:tblGrid>
      <w:tr w:rsidR="007D716A" w:rsidRPr="00A57B74" w14:paraId="6488F3E0" w14:textId="77777777" w:rsidTr="001F1E24">
        <w:trPr>
          <w:trHeight w:val="20"/>
          <w:jc w:val="center"/>
        </w:trPr>
        <w:tc>
          <w:tcPr>
            <w:tcW w:w="342" w:type="pct"/>
            <w:vAlign w:val="center"/>
          </w:tcPr>
          <w:p w14:paraId="601EA08F" w14:textId="77777777" w:rsidR="007D716A" w:rsidRPr="00A57B74" w:rsidRDefault="007D716A" w:rsidP="001F1E24">
            <w:pPr>
              <w:pStyle w:val="af"/>
            </w:pPr>
          </w:p>
        </w:tc>
        <w:tc>
          <w:tcPr>
            <w:tcW w:w="616" w:type="pct"/>
            <w:vAlign w:val="center"/>
          </w:tcPr>
          <w:p w14:paraId="120275A7" w14:textId="77777777" w:rsidR="007D716A" w:rsidRPr="00A57B74" w:rsidRDefault="007D716A" w:rsidP="001F1E24">
            <w:pPr>
              <w:pStyle w:val="af"/>
            </w:pPr>
          </w:p>
        </w:tc>
        <w:tc>
          <w:tcPr>
            <w:tcW w:w="1785" w:type="pct"/>
            <w:gridSpan w:val="4"/>
            <w:tcBorders>
              <w:top w:val="single" w:sz="4" w:space="0" w:color="auto"/>
              <w:bottom w:val="single" w:sz="4" w:space="0" w:color="auto"/>
            </w:tcBorders>
            <w:vAlign w:val="center"/>
          </w:tcPr>
          <w:p w14:paraId="03684A22" w14:textId="77777777" w:rsidR="007D716A" w:rsidRPr="00A57B74" w:rsidRDefault="007D716A" w:rsidP="001F1E24">
            <w:pPr>
              <w:pStyle w:val="af"/>
            </w:pPr>
            <w:r w:rsidRPr="00A57B74">
              <w:t>ARD</w:t>
            </w:r>
          </w:p>
        </w:tc>
        <w:tc>
          <w:tcPr>
            <w:tcW w:w="146" w:type="pct"/>
            <w:vAlign w:val="center"/>
          </w:tcPr>
          <w:p w14:paraId="52F0B23F" w14:textId="77777777" w:rsidR="007D716A" w:rsidRPr="00A57B74" w:rsidRDefault="007D716A" w:rsidP="001F1E24">
            <w:pPr>
              <w:pStyle w:val="af"/>
            </w:pPr>
          </w:p>
        </w:tc>
        <w:tc>
          <w:tcPr>
            <w:tcW w:w="2111" w:type="pct"/>
            <w:gridSpan w:val="5"/>
            <w:tcBorders>
              <w:top w:val="single" w:sz="4" w:space="0" w:color="auto"/>
              <w:bottom w:val="single" w:sz="4" w:space="0" w:color="auto"/>
            </w:tcBorders>
            <w:vAlign w:val="center"/>
          </w:tcPr>
          <w:p w14:paraId="76F3080E" w14:textId="77777777" w:rsidR="007D716A" w:rsidRPr="00A57B74" w:rsidRDefault="007D716A" w:rsidP="001F1E24">
            <w:pPr>
              <w:pStyle w:val="af"/>
            </w:pPr>
            <w:r w:rsidRPr="00A57B74">
              <w:t>CPU (s)</w:t>
            </w:r>
          </w:p>
        </w:tc>
      </w:tr>
      <w:tr w:rsidR="007D716A" w:rsidRPr="00A57B74" w14:paraId="0E30FCF8" w14:textId="77777777" w:rsidTr="001F1E24">
        <w:trPr>
          <w:trHeight w:val="20"/>
          <w:jc w:val="center"/>
        </w:trPr>
        <w:tc>
          <w:tcPr>
            <w:tcW w:w="342" w:type="pct"/>
            <w:tcBorders>
              <w:bottom w:val="single" w:sz="4" w:space="0" w:color="auto"/>
            </w:tcBorders>
            <w:vAlign w:val="center"/>
          </w:tcPr>
          <w:p w14:paraId="7500BCB3" w14:textId="77777777" w:rsidR="007D716A" w:rsidRPr="00A57B74" w:rsidRDefault="007D716A" w:rsidP="001F1E24">
            <w:pPr>
              <w:pStyle w:val="af"/>
            </w:pPr>
            <m:oMathPara>
              <m:oMath>
                <m:r>
                  <w:rPr>
                    <w:rFonts w:ascii="Cambria Math" w:hAnsi="Cambria Math"/>
                  </w:rPr>
                  <m:t>|N|</m:t>
                </m:r>
              </m:oMath>
            </m:oMathPara>
          </w:p>
        </w:tc>
        <w:tc>
          <w:tcPr>
            <w:tcW w:w="616" w:type="pct"/>
            <w:tcBorders>
              <w:bottom w:val="single" w:sz="4" w:space="0" w:color="auto"/>
            </w:tcBorders>
            <w:vAlign w:val="center"/>
          </w:tcPr>
          <w:p w14:paraId="3854278C" w14:textId="77777777" w:rsidR="007D716A" w:rsidRPr="00A57B74" w:rsidRDefault="00ED3E8A" w:rsidP="001F1E24">
            <w:pPr>
              <w:pStyle w:val="af"/>
            </w:pPr>
            <m:oMathPara>
              <m:oMath>
                <m:acc>
                  <m:accPr>
                    <m:chr m:val="̅"/>
                    <m:ctrlPr>
                      <w:rPr>
                        <w:rFonts w:ascii="Cambria Math" w:hAnsi="Cambria Math"/>
                      </w:rPr>
                    </m:ctrlPr>
                  </m:accPr>
                  <m:e>
                    <m:r>
                      <w:rPr>
                        <w:rFonts w:ascii="Cambria Math" w:hAnsi="Cambria Math"/>
                      </w:rPr>
                      <m:t>d</m:t>
                    </m:r>
                  </m:e>
                </m:acc>
              </m:oMath>
            </m:oMathPara>
          </w:p>
        </w:tc>
        <w:tc>
          <w:tcPr>
            <w:tcW w:w="410" w:type="pct"/>
            <w:tcBorders>
              <w:top w:val="single" w:sz="4" w:space="0" w:color="auto"/>
              <w:bottom w:val="single" w:sz="4" w:space="0" w:color="auto"/>
            </w:tcBorders>
            <w:vAlign w:val="center"/>
          </w:tcPr>
          <w:p w14:paraId="0F7DFDE7" w14:textId="77777777" w:rsidR="007D716A" w:rsidRPr="00A57B74" w:rsidRDefault="007D716A" w:rsidP="001F1E24">
            <w:pPr>
              <w:pStyle w:val="af"/>
            </w:pPr>
            <w:r w:rsidRPr="00A57B74">
              <w:rPr>
                <w:iCs/>
              </w:rPr>
              <w:t>GA-1K</w:t>
            </w:r>
          </w:p>
        </w:tc>
        <w:tc>
          <w:tcPr>
            <w:tcW w:w="480" w:type="pct"/>
            <w:tcBorders>
              <w:top w:val="single" w:sz="4" w:space="0" w:color="auto"/>
              <w:bottom w:val="single" w:sz="4" w:space="0" w:color="auto"/>
            </w:tcBorders>
            <w:vAlign w:val="center"/>
          </w:tcPr>
          <w:p w14:paraId="6F824ACD" w14:textId="77777777" w:rsidR="007D716A" w:rsidRPr="00A57B74" w:rsidRDefault="007D716A" w:rsidP="001F1E24">
            <w:pPr>
              <w:pStyle w:val="af"/>
            </w:pPr>
            <w:r w:rsidRPr="00A57B74">
              <w:rPr>
                <w:iCs/>
              </w:rPr>
              <w:t>GA-3K</w:t>
            </w:r>
          </w:p>
        </w:tc>
        <w:tc>
          <w:tcPr>
            <w:tcW w:w="476" w:type="pct"/>
            <w:tcBorders>
              <w:top w:val="single" w:sz="4" w:space="0" w:color="auto"/>
              <w:bottom w:val="single" w:sz="4" w:space="0" w:color="auto"/>
            </w:tcBorders>
            <w:vAlign w:val="center"/>
          </w:tcPr>
          <w:p w14:paraId="747C8A0A" w14:textId="77777777" w:rsidR="007D716A" w:rsidRPr="00A57B74" w:rsidRDefault="007D716A" w:rsidP="001F1E24">
            <w:pPr>
              <w:pStyle w:val="af"/>
            </w:pPr>
            <w:r w:rsidRPr="00A57B74">
              <w:rPr>
                <w:iCs/>
              </w:rPr>
              <w:t>GA-5K</w:t>
            </w:r>
          </w:p>
        </w:tc>
        <w:tc>
          <w:tcPr>
            <w:tcW w:w="419" w:type="pct"/>
            <w:tcBorders>
              <w:top w:val="single" w:sz="4" w:space="0" w:color="auto"/>
              <w:bottom w:val="single" w:sz="4" w:space="0" w:color="auto"/>
            </w:tcBorders>
            <w:vAlign w:val="center"/>
          </w:tcPr>
          <w:p w14:paraId="68C88D4D" w14:textId="77777777" w:rsidR="007D716A" w:rsidRPr="00A57B74" w:rsidRDefault="007D716A" w:rsidP="001F1E24">
            <w:pPr>
              <w:pStyle w:val="af"/>
            </w:pPr>
            <w:r w:rsidRPr="00A57B74">
              <w:t>TSHA</w:t>
            </w:r>
          </w:p>
        </w:tc>
        <w:tc>
          <w:tcPr>
            <w:tcW w:w="146" w:type="pct"/>
            <w:tcBorders>
              <w:bottom w:val="single" w:sz="4" w:space="0" w:color="auto"/>
            </w:tcBorders>
            <w:vAlign w:val="center"/>
          </w:tcPr>
          <w:p w14:paraId="70E1C3EC" w14:textId="77777777" w:rsidR="007D716A" w:rsidRPr="00A57B74" w:rsidRDefault="007D716A" w:rsidP="001F1E24">
            <w:pPr>
              <w:pStyle w:val="af"/>
            </w:pPr>
          </w:p>
        </w:tc>
        <w:tc>
          <w:tcPr>
            <w:tcW w:w="410" w:type="pct"/>
            <w:tcBorders>
              <w:top w:val="single" w:sz="4" w:space="0" w:color="auto"/>
              <w:bottom w:val="single" w:sz="4" w:space="0" w:color="auto"/>
            </w:tcBorders>
            <w:vAlign w:val="center"/>
          </w:tcPr>
          <w:p w14:paraId="202625BA" w14:textId="77777777" w:rsidR="007D716A" w:rsidRPr="00A57B74" w:rsidRDefault="007D716A" w:rsidP="001F1E24">
            <w:pPr>
              <w:pStyle w:val="af"/>
            </w:pPr>
            <w:r w:rsidRPr="00A57B74">
              <w:rPr>
                <w:iCs/>
              </w:rPr>
              <w:t>GA-1K</w:t>
            </w:r>
          </w:p>
        </w:tc>
        <w:tc>
          <w:tcPr>
            <w:tcW w:w="410" w:type="pct"/>
            <w:tcBorders>
              <w:top w:val="single" w:sz="4" w:space="0" w:color="auto"/>
              <w:bottom w:val="single" w:sz="4" w:space="0" w:color="auto"/>
            </w:tcBorders>
            <w:vAlign w:val="center"/>
          </w:tcPr>
          <w:p w14:paraId="7282271C" w14:textId="77777777" w:rsidR="007D716A" w:rsidRPr="00A57B74" w:rsidRDefault="007D716A" w:rsidP="001F1E24">
            <w:pPr>
              <w:pStyle w:val="af"/>
            </w:pPr>
            <w:r w:rsidRPr="00A57B74">
              <w:rPr>
                <w:iCs/>
              </w:rPr>
              <w:t>GA-3K</w:t>
            </w:r>
          </w:p>
        </w:tc>
        <w:tc>
          <w:tcPr>
            <w:tcW w:w="410" w:type="pct"/>
            <w:tcBorders>
              <w:top w:val="single" w:sz="4" w:space="0" w:color="auto"/>
              <w:bottom w:val="single" w:sz="4" w:space="0" w:color="auto"/>
            </w:tcBorders>
            <w:vAlign w:val="center"/>
          </w:tcPr>
          <w:p w14:paraId="06235583" w14:textId="77777777" w:rsidR="007D716A" w:rsidRPr="00A57B74" w:rsidRDefault="007D716A" w:rsidP="001F1E24">
            <w:pPr>
              <w:pStyle w:val="af"/>
            </w:pPr>
            <w:r w:rsidRPr="00A57B74">
              <w:rPr>
                <w:iCs/>
              </w:rPr>
              <w:t>GA-5K</w:t>
            </w:r>
          </w:p>
        </w:tc>
        <w:tc>
          <w:tcPr>
            <w:tcW w:w="410" w:type="pct"/>
            <w:tcBorders>
              <w:top w:val="single" w:sz="4" w:space="0" w:color="auto"/>
              <w:bottom w:val="single" w:sz="4" w:space="0" w:color="auto"/>
            </w:tcBorders>
            <w:vAlign w:val="center"/>
          </w:tcPr>
          <w:p w14:paraId="14942B47" w14:textId="77777777" w:rsidR="007D716A" w:rsidRPr="00A57B74" w:rsidRDefault="007D716A" w:rsidP="001F1E24">
            <w:pPr>
              <w:pStyle w:val="af"/>
            </w:pPr>
            <w:r w:rsidRPr="00A57B74">
              <w:t>TSHA</w:t>
            </w:r>
          </w:p>
        </w:tc>
        <w:tc>
          <w:tcPr>
            <w:tcW w:w="471" w:type="pct"/>
            <w:tcBorders>
              <w:top w:val="single" w:sz="4" w:space="0" w:color="auto"/>
              <w:bottom w:val="single" w:sz="4" w:space="0" w:color="auto"/>
            </w:tcBorders>
            <w:vAlign w:val="center"/>
          </w:tcPr>
          <w:p w14:paraId="134D0E79" w14:textId="77777777" w:rsidR="007D716A" w:rsidRPr="00A57B74" w:rsidRDefault="007D716A" w:rsidP="001F1E24">
            <w:pPr>
              <w:pStyle w:val="af"/>
            </w:pPr>
            <w:r w:rsidRPr="00A57B74">
              <w:t>CPLEX</w:t>
            </w:r>
          </w:p>
        </w:tc>
      </w:tr>
      <w:tr w:rsidR="007D716A" w:rsidRPr="00A57B74" w14:paraId="6BA106ED" w14:textId="77777777" w:rsidTr="001F1E24">
        <w:trPr>
          <w:jc w:val="center"/>
        </w:trPr>
        <w:tc>
          <w:tcPr>
            <w:tcW w:w="342" w:type="pct"/>
            <w:vMerge w:val="restart"/>
            <w:tcBorders>
              <w:top w:val="single" w:sz="4" w:space="0" w:color="auto"/>
            </w:tcBorders>
            <w:vAlign w:val="center"/>
          </w:tcPr>
          <w:p w14:paraId="086574BD" w14:textId="3D473225" w:rsidR="007D716A" w:rsidRPr="00E658B4" w:rsidRDefault="007B0C54">
            <w:pPr>
              <w:pStyle w:val="af"/>
              <w:rPr>
                <w:color w:val="0070C0"/>
              </w:rPr>
            </w:pPr>
            <w:r w:rsidRPr="00E658B4">
              <w:rPr>
                <w:color w:val="0070C0"/>
              </w:rPr>
              <w:t>32</w:t>
            </w:r>
          </w:p>
        </w:tc>
        <w:tc>
          <w:tcPr>
            <w:tcW w:w="616" w:type="pct"/>
            <w:tcBorders>
              <w:top w:val="single" w:sz="4" w:space="0" w:color="auto"/>
            </w:tcBorders>
            <w:vAlign w:val="center"/>
          </w:tcPr>
          <w:p w14:paraId="373C2471"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tcBorders>
              <w:top w:val="single" w:sz="4" w:space="0" w:color="auto"/>
            </w:tcBorders>
            <w:vAlign w:val="center"/>
          </w:tcPr>
          <w:p w14:paraId="194EDC38" w14:textId="77777777" w:rsidR="007D716A" w:rsidRPr="001C4845" w:rsidRDefault="007D716A" w:rsidP="001F1E24">
            <w:pPr>
              <w:pStyle w:val="af"/>
            </w:pPr>
            <w:r w:rsidRPr="001C4845">
              <w:t>1.86%</w:t>
            </w:r>
          </w:p>
        </w:tc>
        <w:tc>
          <w:tcPr>
            <w:tcW w:w="480" w:type="pct"/>
            <w:tcBorders>
              <w:top w:val="single" w:sz="4" w:space="0" w:color="auto"/>
            </w:tcBorders>
            <w:vAlign w:val="center"/>
          </w:tcPr>
          <w:p w14:paraId="016309AB" w14:textId="77777777" w:rsidR="007D716A" w:rsidRPr="001C4845" w:rsidRDefault="007D716A" w:rsidP="001F1E24">
            <w:pPr>
              <w:pStyle w:val="af"/>
            </w:pPr>
            <w:r w:rsidRPr="001C4845">
              <w:t>1.35%</w:t>
            </w:r>
          </w:p>
        </w:tc>
        <w:tc>
          <w:tcPr>
            <w:tcW w:w="476" w:type="pct"/>
            <w:tcBorders>
              <w:top w:val="single" w:sz="4" w:space="0" w:color="auto"/>
            </w:tcBorders>
            <w:vAlign w:val="center"/>
          </w:tcPr>
          <w:p w14:paraId="4F7696DF" w14:textId="77777777" w:rsidR="007D716A" w:rsidRPr="001C4845" w:rsidRDefault="007D716A" w:rsidP="001F1E24">
            <w:pPr>
              <w:pStyle w:val="af"/>
            </w:pPr>
            <w:r w:rsidRPr="001C4845">
              <w:t>1.19%</w:t>
            </w:r>
          </w:p>
        </w:tc>
        <w:tc>
          <w:tcPr>
            <w:tcW w:w="419" w:type="pct"/>
            <w:tcBorders>
              <w:top w:val="single" w:sz="4" w:space="0" w:color="auto"/>
            </w:tcBorders>
            <w:vAlign w:val="center"/>
          </w:tcPr>
          <w:p w14:paraId="1386DA3C" w14:textId="77777777" w:rsidR="007D716A" w:rsidRPr="001C4845" w:rsidRDefault="007D716A" w:rsidP="001F1E24">
            <w:pPr>
              <w:pStyle w:val="af"/>
            </w:pPr>
            <w:r w:rsidRPr="001C4845">
              <w:t>8.85%</w:t>
            </w:r>
          </w:p>
        </w:tc>
        <w:tc>
          <w:tcPr>
            <w:tcW w:w="146" w:type="pct"/>
            <w:tcBorders>
              <w:top w:val="single" w:sz="4" w:space="0" w:color="auto"/>
            </w:tcBorders>
            <w:vAlign w:val="center"/>
          </w:tcPr>
          <w:p w14:paraId="376ED9FB" w14:textId="77777777" w:rsidR="007D716A" w:rsidRPr="001C4845" w:rsidRDefault="007D716A" w:rsidP="001F1E24">
            <w:pPr>
              <w:pStyle w:val="af"/>
            </w:pPr>
          </w:p>
        </w:tc>
        <w:tc>
          <w:tcPr>
            <w:tcW w:w="410" w:type="pct"/>
            <w:tcBorders>
              <w:top w:val="single" w:sz="4" w:space="0" w:color="auto"/>
            </w:tcBorders>
            <w:vAlign w:val="center"/>
          </w:tcPr>
          <w:p w14:paraId="32AD5624" w14:textId="77777777" w:rsidR="007D716A" w:rsidRPr="001C4845" w:rsidRDefault="007D716A" w:rsidP="001F1E24">
            <w:pPr>
              <w:pStyle w:val="af"/>
            </w:pPr>
            <w:r w:rsidRPr="001C4845">
              <w:t xml:space="preserve">1.02 </w:t>
            </w:r>
          </w:p>
        </w:tc>
        <w:tc>
          <w:tcPr>
            <w:tcW w:w="410" w:type="pct"/>
            <w:tcBorders>
              <w:top w:val="single" w:sz="4" w:space="0" w:color="auto"/>
            </w:tcBorders>
            <w:vAlign w:val="center"/>
          </w:tcPr>
          <w:p w14:paraId="3ECE6265" w14:textId="77777777" w:rsidR="007D716A" w:rsidRPr="001C4845" w:rsidRDefault="007D716A" w:rsidP="001F1E24">
            <w:pPr>
              <w:pStyle w:val="af"/>
            </w:pPr>
            <w:r w:rsidRPr="001C4845">
              <w:t xml:space="preserve">3.16 </w:t>
            </w:r>
          </w:p>
        </w:tc>
        <w:tc>
          <w:tcPr>
            <w:tcW w:w="410" w:type="pct"/>
            <w:tcBorders>
              <w:top w:val="single" w:sz="4" w:space="0" w:color="auto"/>
            </w:tcBorders>
            <w:vAlign w:val="center"/>
          </w:tcPr>
          <w:p w14:paraId="0EA182D4" w14:textId="77777777" w:rsidR="007D716A" w:rsidRPr="001C4845" w:rsidRDefault="007D716A" w:rsidP="001F1E24">
            <w:pPr>
              <w:pStyle w:val="af"/>
            </w:pPr>
            <w:r w:rsidRPr="001C4845">
              <w:t xml:space="preserve">5.31 </w:t>
            </w:r>
          </w:p>
        </w:tc>
        <w:tc>
          <w:tcPr>
            <w:tcW w:w="410" w:type="pct"/>
            <w:tcBorders>
              <w:top w:val="single" w:sz="4" w:space="0" w:color="auto"/>
            </w:tcBorders>
            <w:vAlign w:val="center"/>
          </w:tcPr>
          <w:p w14:paraId="6524B317" w14:textId="77777777" w:rsidR="007D716A" w:rsidRPr="001C4845" w:rsidRDefault="007D716A" w:rsidP="001F1E24">
            <w:pPr>
              <w:pStyle w:val="af"/>
            </w:pPr>
            <w:r w:rsidRPr="001C4845">
              <w:t xml:space="preserve">0.01 </w:t>
            </w:r>
          </w:p>
        </w:tc>
        <w:tc>
          <w:tcPr>
            <w:tcW w:w="471" w:type="pct"/>
            <w:tcBorders>
              <w:top w:val="single" w:sz="4" w:space="0" w:color="auto"/>
            </w:tcBorders>
            <w:vAlign w:val="center"/>
          </w:tcPr>
          <w:p w14:paraId="4BF75C69" w14:textId="77777777" w:rsidR="007D716A" w:rsidRPr="001C4845" w:rsidRDefault="007D716A" w:rsidP="001F1E24">
            <w:pPr>
              <w:pStyle w:val="af"/>
            </w:pPr>
            <w:r w:rsidRPr="001C4845">
              <w:rPr>
                <w:iCs/>
              </w:rPr>
              <w:t>83.00</w:t>
            </w:r>
          </w:p>
        </w:tc>
      </w:tr>
      <w:tr w:rsidR="007D716A" w:rsidRPr="00A57B74" w14:paraId="4F2CF42C" w14:textId="77777777" w:rsidTr="001F1E24">
        <w:trPr>
          <w:jc w:val="center"/>
        </w:trPr>
        <w:tc>
          <w:tcPr>
            <w:tcW w:w="342" w:type="pct"/>
            <w:vMerge/>
            <w:vAlign w:val="center"/>
          </w:tcPr>
          <w:p w14:paraId="1B93A9B0" w14:textId="77777777" w:rsidR="007D716A" w:rsidRPr="00E658B4" w:rsidRDefault="007D716A" w:rsidP="001F1E24">
            <w:pPr>
              <w:pStyle w:val="af"/>
              <w:rPr>
                <w:color w:val="0070C0"/>
              </w:rPr>
            </w:pPr>
          </w:p>
        </w:tc>
        <w:tc>
          <w:tcPr>
            <w:tcW w:w="616" w:type="pct"/>
            <w:vAlign w:val="center"/>
          </w:tcPr>
          <w:p w14:paraId="0AE17485"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063FD2E9" w14:textId="77777777" w:rsidR="007D716A" w:rsidRPr="001C4845" w:rsidRDefault="007D716A" w:rsidP="001F1E24">
            <w:pPr>
              <w:pStyle w:val="af"/>
            </w:pPr>
            <w:r w:rsidRPr="001C4845">
              <w:t>2.68%</w:t>
            </w:r>
          </w:p>
        </w:tc>
        <w:tc>
          <w:tcPr>
            <w:tcW w:w="480" w:type="pct"/>
            <w:vAlign w:val="center"/>
          </w:tcPr>
          <w:p w14:paraId="598AD7C9" w14:textId="77777777" w:rsidR="007D716A" w:rsidRPr="001C4845" w:rsidRDefault="007D716A" w:rsidP="001F1E24">
            <w:pPr>
              <w:pStyle w:val="af"/>
            </w:pPr>
            <w:r w:rsidRPr="001C4845">
              <w:t>1.48%</w:t>
            </w:r>
          </w:p>
        </w:tc>
        <w:tc>
          <w:tcPr>
            <w:tcW w:w="476" w:type="pct"/>
            <w:vAlign w:val="center"/>
          </w:tcPr>
          <w:p w14:paraId="3E851B21" w14:textId="77777777" w:rsidR="007D716A" w:rsidRPr="001C4845" w:rsidRDefault="007D716A" w:rsidP="001F1E24">
            <w:pPr>
              <w:pStyle w:val="af"/>
            </w:pPr>
            <w:r w:rsidRPr="001C4845">
              <w:t>1.25%</w:t>
            </w:r>
          </w:p>
        </w:tc>
        <w:tc>
          <w:tcPr>
            <w:tcW w:w="419" w:type="pct"/>
            <w:vAlign w:val="center"/>
          </w:tcPr>
          <w:p w14:paraId="136E840D" w14:textId="77777777" w:rsidR="007D716A" w:rsidRPr="001C4845" w:rsidRDefault="007D716A" w:rsidP="001F1E24">
            <w:pPr>
              <w:pStyle w:val="af"/>
            </w:pPr>
            <w:r w:rsidRPr="001C4845">
              <w:t>7.06%</w:t>
            </w:r>
          </w:p>
        </w:tc>
        <w:tc>
          <w:tcPr>
            <w:tcW w:w="146" w:type="pct"/>
            <w:vAlign w:val="center"/>
          </w:tcPr>
          <w:p w14:paraId="11CCB001" w14:textId="77777777" w:rsidR="007D716A" w:rsidRPr="001C4845" w:rsidRDefault="007D716A" w:rsidP="001F1E24">
            <w:pPr>
              <w:pStyle w:val="af"/>
            </w:pPr>
          </w:p>
        </w:tc>
        <w:tc>
          <w:tcPr>
            <w:tcW w:w="410" w:type="pct"/>
            <w:vAlign w:val="center"/>
          </w:tcPr>
          <w:p w14:paraId="7488E290" w14:textId="77777777" w:rsidR="007D716A" w:rsidRPr="001C4845" w:rsidRDefault="007D716A" w:rsidP="001F1E24">
            <w:pPr>
              <w:pStyle w:val="af"/>
            </w:pPr>
            <w:r w:rsidRPr="001C4845">
              <w:t xml:space="preserve">1.01 </w:t>
            </w:r>
          </w:p>
        </w:tc>
        <w:tc>
          <w:tcPr>
            <w:tcW w:w="410" w:type="pct"/>
            <w:vAlign w:val="center"/>
          </w:tcPr>
          <w:p w14:paraId="4268A41A" w14:textId="77777777" w:rsidR="007D716A" w:rsidRPr="001C4845" w:rsidRDefault="007D716A" w:rsidP="001F1E24">
            <w:pPr>
              <w:pStyle w:val="af"/>
            </w:pPr>
            <w:r w:rsidRPr="001C4845">
              <w:t xml:space="preserve">3.17 </w:t>
            </w:r>
          </w:p>
        </w:tc>
        <w:tc>
          <w:tcPr>
            <w:tcW w:w="410" w:type="pct"/>
            <w:vAlign w:val="center"/>
          </w:tcPr>
          <w:p w14:paraId="436C419A" w14:textId="77777777" w:rsidR="007D716A" w:rsidRPr="001C4845" w:rsidRDefault="007D716A" w:rsidP="001F1E24">
            <w:pPr>
              <w:pStyle w:val="af"/>
            </w:pPr>
            <w:r w:rsidRPr="001C4845">
              <w:t xml:space="preserve">5.31 </w:t>
            </w:r>
          </w:p>
        </w:tc>
        <w:tc>
          <w:tcPr>
            <w:tcW w:w="410" w:type="pct"/>
            <w:vAlign w:val="center"/>
          </w:tcPr>
          <w:p w14:paraId="2B1D87B7" w14:textId="77777777" w:rsidR="007D716A" w:rsidRPr="001C4845" w:rsidRDefault="007D716A" w:rsidP="001F1E24">
            <w:pPr>
              <w:pStyle w:val="af"/>
            </w:pPr>
            <w:r w:rsidRPr="001C4845">
              <w:t xml:space="preserve">0.02 </w:t>
            </w:r>
          </w:p>
        </w:tc>
        <w:tc>
          <w:tcPr>
            <w:tcW w:w="471" w:type="pct"/>
            <w:vAlign w:val="center"/>
          </w:tcPr>
          <w:p w14:paraId="26EC37FF" w14:textId="77777777" w:rsidR="007D716A" w:rsidRPr="001C4845" w:rsidRDefault="007D716A" w:rsidP="001F1E24">
            <w:pPr>
              <w:pStyle w:val="af"/>
            </w:pPr>
            <w:r w:rsidRPr="001C4845">
              <w:rPr>
                <w:iCs/>
              </w:rPr>
              <w:t>121.29</w:t>
            </w:r>
          </w:p>
        </w:tc>
      </w:tr>
      <w:tr w:rsidR="007D716A" w:rsidRPr="00A57B74" w14:paraId="00029198" w14:textId="77777777" w:rsidTr="001F1E24">
        <w:trPr>
          <w:jc w:val="center"/>
        </w:trPr>
        <w:tc>
          <w:tcPr>
            <w:tcW w:w="342" w:type="pct"/>
            <w:vMerge w:val="restart"/>
            <w:vAlign w:val="center"/>
          </w:tcPr>
          <w:p w14:paraId="0AA02137" w14:textId="6F5B9B57" w:rsidR="007D716A" w:rsidRPr="00E658B4" w:rsidRDefault="007B0C54">
            <w:pPr>
              <w:pStyle w:val="af"/>
              <w:rPr>
                <w:color w:val="0070C0"/>
              </w:rPr>
            </w:pPr>
            <w:r w:rsidRPr="00E658B4">
              <w:rPr>
                <w:color w:val="0070C0"/>
              </w:rPr>
              <w:t>62</w:t>
            </w:r>
          </w:p>
        </w:tc>
        <w:tc>
          <w:tcPr>
            <w:tcW w:w="616" w:type="pct"/>
            <w:vAlign w:val="center"/>
          </w:tcPr>
          <w:p w14:paraId="3C26FDAB" w14:textId="77777777" w:rsidR="007D716A" w:rsidRPr="001C4845" w:rsidRDefault="007D716A" w:rsidP="001F1E24">
            <w:pPr>
              <w:pStyle w:val="af"/>
            </w:pPr>
            <m:oMathPara>
              <m:oMath>
                <m:r>
                  <m:rPr>
                    <m:sty m:val="p"/>
                  </m:rPr>
                  <w:rPr>
                    <w:rFonts w:ascii="Cambria Math" w:hAnsi="Cambria Math"/>
                  </w:rPr>
                  <m:t>1.0×</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3EDE55EC" w14:textId="77777777" w:rsidR="007D716A" w:rsidRPr="001C4845" w:rsidRDefault="007D716A" w:rsidP="001F1E24">
            <w:pPr>
              <w:pStyle w:val="af"/>
            </w:pPr>
            <w:r w:rsidRPr="001C4845">
              <w:t>5.70%</w:t>
            </w:r>
          </w:p>
        </w:tc>
        <w:tc>
          <w:tcPr>
            <w:tcW w:w="480" w:type="pct"/>
            <w:vAlign w:val="center"/>
          </w:tcPr>
          <w:p w14:paraId="72931F8A" w14:textId="77777777" w:rsidR="007D716A" w:rsidRPr="001C4845" w:rsidRDefault="007D716A" w:rsidP="001F1E24">
            <w:pPr>
              <w:pStyle w:val="af"/>
            </w:pPr>
            <w:r w:rsidRPr="001C4845">
              <w:t>3.96%</w:t>
            </w:r>
          </w:p>
        </w:tc>
        <w:tc>
          <w:tcPr>
            <w:tcW w:w="476" w:type="pct"/>
            <w:vAlign w:val="center"/>
          </w:tcPr>
          <w:p w14:paraId="112DE50D" w14:textId="77777777" w:rsidR="007D716A" w:rsidRPr="001C4845" w:rsidRDefault="007D716A" w:rsidP="001F1E24">
            <w:pPr>
              <w:pStyle w:val="af"/>
            </w:pPr>
            <w:r w:rsidRPr="001C4845">
              <w:t>3.51%</w:t>
            </w:r>
          </w:p>
        </w:tc>
        <w:tc>
          <w:tcPr>
            <w:tcW w:w="419" w:type="pct"/>
            <w:vAlign w:val="center"/>
          </w:tcPr>
          <w:p w14:paraId="28B8D733" w14:textId="77777777" w:rsidR="007D716A" w:rsidRPr="001C4845" w:rsidRDefault="007D716A" w:rsidP="001F1E24">
            <w:pPr>
              <w:pStyle w:val="af"/>
            </w:pPr>
            <w:r w:rsidRPr="001C4845">
              <w:t>16.36%</w:t>
            </w:r>
          </w:p>
        </w:tc>
        <w:tc>
          <w:tcPr>
            <w:tcW w:w="146" w:type="pct"/>
            <w:vAlign w:val="center"/>
          </w:tcPr>
          <w:p w14:paraId="56249133" w14:textId="77777777" w:rsidR="007D716A" w:rsidRPr="001C4845" w:rsidRDefault="007D716A" w:rsidP="001F1E24">
            <w:pPr>
              <w:pStyle w:val="af"/>
            </w:pPr>
          </w:p>
        </w:tc>
        <w:tc>
          <w:tcPr>
            <w:tcW w:w="410" w:type="pct"/>
            <w:vAlign w:val="center"/>
          </w:tcPr>
          <w:p w14:paraId="53E32AEA" w14:textId="77777777" w:rsidR="007D716A" w:rsidRPr="001C4845" w:rsidRDefault="007D716A" w:rsidP="001F1E24">
            <w:pPr>
              <w:pStyle w:val="af"/>
            </w:pPr>
            <w:r w:rsidRPr="001C4845">
              <w:t xml:space="preserve">3.52 </w:t>
            </w:r>
          </w:p>
        </w:tc>
        <w:tc>
          <w:tcPr>
            <w:tcW w:w="410" w:type="pct"/>
            <w:vAlign w:val="center"/>
          </w:tcPr>
          <w:p w14:paraId="4CF24799" w14:textId="77777777" w:rsidR="007D716A" w:rsidRPr="001C4845" w:rsidRDefault="007D716A" w:rsidP="001F1E24">
            <w:pPr>
              <w:pStyle w:val="af"/>
            </w:pPr>
            <w:r w:rsidRPr="001C4845">
              <w:t xml:space="preserve">11.00 </w:t>
            </w:r>
          </w:p>
        </w:tc>
        <w:tc>
          <w:tcPr>
            <w:tcW w:w="410" w:type="pct"/>
            <w:vAlign w:val="center"/>
          </w:tcPr>
          <w:p w14:paraId="05B18457" w14:textId="77777777" w:rsidR="007D716A" w:rsidRPr="001C4845" w:rsidRDefault="007D716A" w:rsidP="001F1E24">
            <w:pPr>
              <w:pStyle w:val="af"/>
            </w:pPr>
            <w:r w:rsidRPr="001C4845">
              <w:t xml:space="preserve">18.48 </w:t>
            </w:r>
          </w:p>
        </w:tc>
        <w:tc>
          <w:tcPr>
            <w:tcW w:w="410" w:type="pct"/>
            <w:vAlign w:val="center"/>
          </w:tcPr>
          <w:p w14:paraId="062EA339" w14:textId="77777777" w:rsidR="007D716A" w:rsidRPr="001C4845" w:rsidRDefault="007D716A" w:rsidP="001F1E24">
            <w:pPr>
              <w:pStyle w:val="af"/>
            </w:pPr>
            <w:r w:rsidRPr="001C4845">
              <w:t xml:space="preserve">0.06 </w:t>
            </w:r>
          </w:p>
        </w:tc>
        <w:tc>
          <w:tcPr>
            <w:tcW w:w="471" w:type="pct"/>
            <w:vAlign w:val="center"/>
          </w:tcPr>
          <w:p w14:paraId="46387C3A" w14:textId="77777777" w:rsidR="007D716A" w:rsidRPr="001C4845" w:rsidRDefault="007D716A" w:rsidP="001F1E24">
            <w:pPr>
              <w:pStyle w:val="af"/>
            </w:pPr>
            <w:r w:rsidRPr="001C4845">
              <w:rPr>
                <w:iCs/>
              </w:rPr>
              <w:t>180.11</w:t>
            </w:r>
          </w:p>
        </w:tc>
      </w:tr>
      <w:tr w:rsidR="007D716A" w:rsidRPr="00A57B74" w14:paraId="763836CA" w14:textId="77777777" w:rsidTr="001F1E24">
        <w:trPr>
          <w:jc w:val="center"/>
        </w:trPr>
        <w:tc>
          <w:tcPr>
            <w:tcW w:w="342" w:type="pct"/>
            <w:vMerge/>
            <w:vAlign w:val="center"/>
          </w:tcPr>
          <w:p w14:paraId="7D98237F" w14:textId="77777777" w:rsidR="007D716A" w:rsidRPr="001C4845" w:rsidRDefault="007D716A" w:rsidP="001F1E24">
            <w:pPr>
              <w:pStyle w:val="af"/>
            </w:pPr>
          </w:p>
        </w:tc>
        <w:tc>
          <w:tcPr>
            <w:tcW w:w="616" w:type="pct"/>
            <w:vAlign w:val="center"/>
          </w:tcPr>
          <w:p w14:paraId="5096B094" w14:textId="77777777" w:rsidR="007D716A" w:rsidRPr="001C4845" w:rsidRDefault="007D716A" w:rsidP="001F1E24">
            <w:pPr>
              <w:pStyle w:val="af"/>
            </w:pPr>
            <m:oMathPara>
              <m:oMath>
                <m:r>
                  <m:rPr>
                    <m:sty m:val="p"/>
                  </m:rPr>
                  <w:rPr>
                    <w:rFonts w:ascii="Cambria Math" w:hAnsi="Cambria Math"/>
                  </w:rPr>
                  <m:t>1.2×</m:t>
                </m:r>
                <m:sSub>
                  <m:sSubPr>
                    <m:ctrlPr>
                      <w:rPr>
                        <w:rFonts w:ascii="Cambria Math" w:hAnsi="Cambria Math"/>
                      </w:rPr>
                    </m:ctrlPr>
                  </m:sSubPr>
                  <m:e>
                    <m:r>
                      <w:rPr>
                        <w:rFonts w:ascii="Cambria Math" w:hAnsi="Cambria Math"/>
                      </w:rPr>
                      <m:t>es</m:t>
                    </m:r>
                  </m:e>
                  <m:sub>
                    <m:r>
                      <w:rPr>
                        <w:rFonts w:ascii="Cambria Math" w:hAnsi="Cambria Math"/>
                      </w:rPr>
                      <m:t>n</m:t>
                    </m:r>
                    <m:r>
                      <m:rPr>
                        <m:sty m:val="p"/>
                      </m:rPr>
                      <w:rPr>
                        <w:rFonts w:ascii="Cambria Math" w:hAnsi="Cambria Math"/>
                      </w:rPr>
                      <m:t>+1</m:t>
                    </m:r>
                  </m:sub>
                </m:sSub>
              </m:oMath>
            </m:oMathPara>
          </w:p>
        </w:tc>
        <w:tc>
          <w:tcPr>
            <w:tcW w:w="410" w:type="pct"/>
            <w:vAlign w:val="center"/>
          </w:tcPr>
          <w:p w14:paraId="400105B1" w14:textId="77777777" w:rsidR="007D716A" w:rsidRPr="001C4845" w:rsidRDefault="007D716A" w:rsidP="001F1E24">
            <w:pPr>
              <w:pStyle w:val="af"/>
            </w:pPr>
            <w:r w:rsidRPr="001C4845">
              <w:t>5.83%</w:t>
            </w:r>
          </w:p>
        </w:tc>
        <w:tc>
          <w:tcPr>
            <w:tcW w:w="480" w:type="pct"/>
            <w:vAlign w:val="center"/>
          </w:tcPr>
          <w:p w14:paraId="02442EAC" w14:textId="77777777" w:rsidR="007D716A" w:rsidRPr="001C4845" w:rsidRDefault="007D716A" w:rsidP="001F1E24">
            <w:pPr>
              <w:pStyle w:val="af"/>
            </w:pPr>
            <w:r w:rsidRPr="001C4845">
              <w:t>4.53%</w:t>
            </w:r>
          </w:p>
        </w:tc>
        <w:tc>
          <w:tcPr>
            <w:tcW w:w="476" w:type="pct"/>
            <w:vAlign w:val="center"/>
          </w:tcPr>
          <w:p w14:paraId="0CBF2805" w14:textId="77777777" w:rsidR="007D716A" w:rsidRPr="001C4845" w:rsidRDefault="007D716A" w:rsidP="001F1E24">
            <w:pPr>
              <w:pStyle w:val="af"/>
            </w:pPr>
            <w:r w:rsidRPr="001C4845">
              <w:t>3.98%</w:t>
            </w:r>
          </w:p>
        </w:tc>
        <w:tc>
          <w:tcPr>
            <w:tcW w:w="419" w:type="pct"/>
            <w:vAlign w:val="center"/>
          </w:tcPr>
          <w:p w14:paraId="1C6F0FC1" w14:textId="77777777" w:rsidR="007D716A" w:rsidRPr="001C4845" w:rsidRDefault="007D716A" w:rsidP="001F1E24">
            <w:pPr>
              <w:pStyle w:val="af"/>
            </w:pPr>
            <w:r w:rsidRPr="001C4845">
              <w:t>10.22%</w:t>
            </w:r>
          </w:p>
        </w:tc>
        <w:tc>
          <w:tcPr>
            <w:tcW w:w="146" w:type="pct"/>
            <w:vAlign w:val="center"/>
          </w:tcPr>
          <w:p w14:paraId="6BBC119A" w14:textId="77777777" w:rsidR="007D716A" w:rsidRPr="001C4845" w:rsidRDefault="007D716A" w:rsidP="001F1E24">
            <w:pPr>
              <w:pStyle w:val="af"/>
            </w:pPr>
          </w:p>
        </w:tc>
        <w:tc>
          <w:tcPr>
            <w:tcW w:w="410" w:type="pct"/>
            <w:vAlign w:val="center"/>
          </w:tcPr>
          <w:p w14:paraId="28FC423C" w14:textId="77777777" w:rsidR="007D716A" w:rsidRPr="001C4845" w:rsidRDefault="007D716A" w:rsidP="001F1E24">
            <w:pPr>
              <w:pStyle w:val="af"/>
            </w:pPr>
            <w:r w:rsidRPr="001C4845">
              <w:t xml:space="preserve">2.64 </w:t>
            </w:r>
          </w:p>
        </w:tc>
        <w:tc>
          <w:tcPr>
            <w:tcW w:w="410" w:type="pct"/>
            <w:vAlign w:val="center"/>
          </w:tcPr>
          <w:p w14:paraId="7085CEA3" w14:textId="77777777" w:rsidR="007D716A" w:rsidRPr="001C4845" w:rsidRDefault="007D716A" w:rsidP="001F1E24">
            <w:pPr>
              <w:pStyle w:val="af"/>
            </w:pPr>
            <w:r w:rsidRPr="001C4845">
              <w:t xml:space="preserve">8.26 </w:t>
            </w:r>
          </w:p>
        </w:tc>
        <w:tc>
          <w:tcPr>
            <w:tcW w:w="410" w:type="pct"/>
            <w:vAlign w:val="center"/>
          </w:tcPr>
          <w:p w14:paraId="5855310F" w14:textId="77777777" w:rsidR="007D716A" w:rsidRPr="001C4845" w:rsidRDefault="007D716A" w:rsidP="001F1E24">
            <w:pPr>
              <w:pStyle w:val="af"/>
            </w:pPr>
            <w:r w:rsidRPr="001C4845">
              <w:t xml:space="preserve">13.87 </w:t>
            </w:r>
          </w:p>
        </w:tc>
        <w:tc>
          <w:tcPr>
            <w:tcW w:w="410" w:type="pct"/>
            <w:vAlign w:val="center"/>
          </w:tcPr>
          <w:p w14:paraId="5747F160" w14:textId="77777777" w:rsidR="007D716A" w:rsidRPr="001C4845" w:rsidRDefault="007D716A" w:rsidP="001F1E24">
            <w:pPr>
              <w:pStyle w:val="af"/>
            </w:pPr>
            <w:r w:rsidRPr="001C4845">
              <w:t xml:space="preserve">0.15 </w:t>
            </w:r>
          </w:p>
        </w:tc>
        <w:tc>
          <w:tcPr>
            <w:tcW w:w="471" w:type="pct"/>
            <w:vAlign w:val="center"/>
          </w:tcPr>
          <w:p w14:paraId="7E03E369" w14:textId="77777777" w:rsidR="007D716A" w:rsidRPr="001C4845" w:rsidRDefault="007D716A" w:rsidP="001F1E24">
            <w:pPr>
              <w:pStyle w:val="af"/>
            </w:pPr>
            <w:r w:rsidRPr="001C4845">
              <w:rPr>
                <w:iCs/>
              </w:rPr>
              <w:t>382.30</w:t>
            </w:r>
          </w:p>
        </w:tc>
      </w:tr>
    </w:tbl>
    <w:p w14:paraId="659AE921" w14:textId="37158391" w:rsidR="007D716A" w:rsidRPr="00A57B74" w:rsidRDefault="007D716A" w:rsidP="001F1E24">
      <w:pPr>
        <w:ind w:firstLine="420"/>
        <w:rPr>
          <w:rFonts w:cs="Times New Roman"/>
          <w:kern w:val="0"/>
        </w:rPr>
      </w:pPr>
      <w:r w:rsidRPr="00A57B74">
        <w:lastRenderedPageBreak/>
        <w:t>T</w:t>
      </w:r>
      <w:r w:rsidRPr="00A57B74">
        <w:rPr>
          <w:rFonts w:hint="eastAsia"/>
        </w:rPr>
        <w:t xml:space="preserve">he </w:t>
      </w:r>
      <w:r w:rsidRPr="00A57B74">
        <w:t xml:space="preserve">computational </w:t>
      </w:r>
      <w:r w:rsidRPr="00A57B74">
        <w:rPr>
          <w:rFonts w:hint="eastAsia"/>
        </w:rPr>
        <w:t xml:space="preserve">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rPr>
          <w:rFonts w:hint="eastAsia"/>
        </w:rPr>
        <w:t xml:space="preserve"> </w:t>
      </w:r>
      <w:r w:rsidRPr="00A57B74">
        <w:t>are shown in Table 8</w:t>
      </w:r>
      <w:r w:rsidRPr="00A57B74">
        <w:rPr>
          <w:rFonts w:hint="eastAsia"/>
        </w:rPr>
        <w:t>.</w:t>
      </w:r>
      <w:bookmarkStart w:id="90" w:name="OLE_LINK59"/>
      <w:bookmarkStart w:id="91" w:name="OLE_LINK60"/>
      <w:r w:rsidRPr="00A57B74">
        <w:rPr>
          <w:rFonts w:hint="eastAsia"/>
        </w:rPr>
        <w:t xml:space="preserve"> It can be seen </w:t>
      </w:r>
      <w:bookmarkEnd w:id="90"/>
      <w:bookmarkEnd w:id="91"/>
      <w:r w:rsidRPr="00A57B74">
        <w:rPr>
          <w:rFonts w:hint="eastAsia"/>
        </w:rPr>
        <w:t>that the GA</w:t>
      </w:r>
      <w:ins w:id="92" w:author="Windows 用户" w:date="2022-02-04T23:08:00Z">
        <w:r w:rsidR="007766EB">
          <w:t>sssss</w:t>
        </w:r>
      </w:ins>
      <w:r w:rsidRPr="00A57B74">
        <w:rPr>
          <w:rFonts w:hint="eastAsia"/>
        </w:rPr>
        <w:t xml:space="preserve"> </w:t>
      </w:r>
      <w:r w:rsidRPr="00A57B74">
        <w:t>outperforms the</w:t>
      </w:r>
      <w:r w:rsidRPr="00A57B74">
        <w:rPr>
          <w:rFonts w:hint="eastAsia"/>
        </w:rPr>
        <w:t xml:space="preserve"> TSHA</w:t>
      </w:r>
      <w:r w:rsidRPr="00A57B74">
        <w:t>.</w:t>
      </w:r>
      <w:r w:rsidRPr="00A57B74">
        <w:rPr>
          <w:rFonts w:hint="eastAsia"/>
        </w:rPr>
        <w:t xml:space="preserve"> </w:t>
      </w:r>
      <w:r w:rsidRPr="00A57B74">
        <w:t>T</w:t>
      </w:r>
      <w:r w:rsidRPr="00A57B74">
        <w:rPr>
          <w:rFonts w:hint="eastAsia"/>
        </w:rPr>
        <w:t xml:space="preserve">he advantage of </w:t>
      </w:r>
      <w:r w:rsidRPr="00A57B74">
        <w:t xml:space="preserve">the </w:t>
      </w:r>
      <w:r w:rsidRPr="00A57B74">
        <w:rPr>
          <w:rFonts w:hint="eastAsia"/>
        </w:rPr>
        <w:t xml:space="preserve">GA is more obvious under a </w:t>
      </w:r>
      <w:r w:rsidRPr="00A57B74">
        <w:t xml:space="preserve">tight </w:t>
      </w:r>
      <w:r w:rsidRPr="00A57B74">
        <w:rPr>
          <w:rFonts w:hint="eastAsia"/>
        </w:rPr>
        <w:t xml:space="preserve">deadline. </w:t>
      </w:r>
      <w:r w:rsidRPr="00A57B74">
        <w:t xml:space="preserve">However, </w:t>
      </w:r>
      <w:r w:rsidRPr="00A57B74">
        <w:rPr>
          <w:rFonts w:cs="Times New Roman"/>
          <w:kern w:val="0"/>
        </w:rPr>
        <w:t xml:space="preserve">the CPU time of </w:t>
      </w:r>
      <w:r w:rsidRPr="00A57B74">
        <w:rPr>
          <w:rFonts w:cs="Times New Roman" w:hint="eastAsia"/>
          <w:kern w:val="0"/>
        </w:rPr>
        <w:t>the</w:t>
      </w:r>
      <w:r w:rsidRPr="00A57B74">
        <w:rPr>
          <w:rFonts w:cs="Times New Roman"/>
          <w:kern w:val="0"/>
        </w:rPr>
        <w:t xml:space="preserve"> GA is much longer than that of the TSHA.</w:t>
      </w:r>
    </w:p>
    <w:p w14:paraId="02EE79AC" w14:textId="2F786B9A" w:rsidR="007D716A" w:rsidRPr="00A57B74" w:rsidRDefault="007D716A" w:rsidP="001F1E24">
      <w:pPr>
        <w:pStyle w:val="a4"/>
        <w:keepNext/>
      </w:pPr>
      <w:r w:rsidRPr="00A57B74">
        <w:t xml:space="preserve">Table </w:t>
      </w:r>
      <w:r w:rsidR="00ED3E8A">
        <w:fldChar w:fldCharType="begin"/>
      </w:r>
      <w:r w:rsidR="00ED3E8A">
        <w:instrText xml:space="preserve"> SEQ Table \* ARABIC </w:instrText>
      </w:r>
      <w:r w:rsidR="00ED3E8A">
        <w:fldChar w:fldCharType="separate"/>
      </w:r>
      <w:r w:rsidR="00B26F87">
        <w:rPr>
          <w:noProof/>
        </w:rPr>
        <w:t>8</w:t>
      </w:r>
      <w:r w:rsidR="00ED3E8A">
        <w:rPr>
          <w:noProof/>
        </w:rPr>
        <w:fldChar w:fldCharType="end"/>
      </w:r>
      <w:r w:rsidRPr="00A57B74">
        <w:t>. 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2</m:t>
            </m:r>
          </m:sub>
        </m:sSub>
      </m:oMath>
    </w:p>
    <w:tbl>
      <w:tblPr>
        <w:tblStyle w:val="a5"/>
        <w:tblW w:w="6264"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
        <w:gridCol w:w="1120"/>
        <w:gridCol w:w="791"/>
        <w:gridCol w:w="791"/>
        <w:gridCol w:w="791"/>
        <w:gridCol w:w="237"/>
        <w:gridCol w:w="784"/>
        <w:gridCol w:w="791"/>
        <w:gridCol w:w="791"/>
        <w:gridCol w:w="791"/>
        <w:gridCol w:w="236"/>
        <w:gridCol w:w="776"/>
        <w:gridCol w:w="776"/>
        <w:gridCol w:w="776"/>
        <w:gridCol w:w="705"/>
      </w:tblGrid>
      <w:tr w:rsidR="007D716A" w:rsidRPr="008033D8" w14:paraId="685AC23F" w14:textId="77777777" w:rsidTr="001F1E24">
        <w:trPr>
          <w:trHeight w:val="367"/>
          <w:jc w:val="center"/>
        </w:trPr>
        <w:tc>
          <w:tcPr>
            <w:tcW w:w="499" w:type="dxa"/>
            <w:vAlign w:val="center"/>
          </w:tcPr>
          <w:p w14:paraId="11BE776E" w14:textId="77777777" w:rsidR="007D716A" w:rsidRPr="008033D8" w:rsidRDefault="007D716A" w:rsidP="001F1E24">
            <w:pPr>
              <w:pStyle w:val="af"/>
              <w:rPr>
                <w:sz w:val="18"/>
                <w:szCs w:val="18"/>
              </w:rPr>
            </w:pPr>
          </w:p>
        </w:tc>
        <w:tc>
          <w:tcPr>
            <w:tcW w:w="1122" w:type="dxa"/>
            <w:vAlign w:val="center"/>
          </w:tcPr>
          <w:p w14:paraId="52F8766D" w14:textId="77777777" w:rsidR="007D716A" w:rsidRPr="008033D8" w:rsidRDefault="007D716A" w:rsidP="001F1E24">
            <w:pPr>
              <w:pStyle w:val="af"/>
              <w:rPr>
                <w:sz w:val="18"/>
                <w:szCs w:val="18"/>
              </w:rPr>
            </w:pPr>
          </w:p>
        </w:tc>
        <w:tc>
          <w:tcPr>
            <w:tcW w:w="2376" w:type="dxa"/>
            <w:gridSpan w:val="3"/>
            <w:tcBorders>
              <w:top w:val="single" w:sz="4" w:space="0" w:color="auto"/>
              <w:bottom w:val="single" w:sz="4" w:space="0" w:color="auto"/>
            </w:tcBorders>
            <w:vAlign w:val="center"/>
          </w:tcPr>
          <w:p w14:paraId="20E41EAC" w14:textId="77777777" w:rsidR="007D716A" w:rsidRPr="008033D8" w:rsidRDefault="007D716A" w:rsidP="001F1E24">
            <w:pPr>
              <w:pStyle w:val="af"/>
              <w:rPr>
                <w:sz w:val="18"/>
                <w:szCs w:val="18"/>
              </w:rPr>
            </w:pPr>
            <w:r w:rsidRPr="008033D8">
              <w:rPr>
                <w:rFonts w:hint="eastAsia"/>
                <w:sz w:val="18"/>
                <w:szCs w:val="18"/>
              </w:rPr>
              <w:t>A</w:t>
            </w:r>
            <w:r w:rsidRPr="008033D8">
              <w:rPr>
                <w:sz w:val="18"/>
                <w:szCs w:val="18"/>
              </w:rPr>
              <w:t>RI</w:t>
            </w:r>
          </w:p>
        </w:tc>
        <w:tc>
          <w:tcPr>
            <w:tcW w:w="111" w:type="pct"/>
            <w:vAlign w:val="center"/>
          </w:tcPr>
          <w:p w14:paraId="6A79759D" w14:textId="77777777" w:rsidR="007D716A" w:rsidRPr="008033D8" w:rsidRDefault="007D716A" w:rsidP="001F1E24">
            <w:pPr>
              <w:pStyle w:val="af"/>
              <w:rPr>
                <w:sz w:val="18"/>
                <w:szCs w:val="18"/>
              </w:rPr>
            </w:pPr>
          </w:p>
        </w:tc>
        <w:tc>
          <w:tcPr>
            <w:tcW w:w="1483" w:type="pct"/>
            <w:gridSpan w:val="4"/>
            <w:tcBorders>
              <w:top w:val="single" w:sz="4" w:space="0" w:color="auto"/>
              <w:bottom w:val="single" w:sz="4" w:space="0" w:color="auto"/>
            </w:tcBorders>
            <w:vAlign w:val="center"/>
          </w:tcPr>
          <w:p w14:paraId="50A1ECAA" w14:textId="65969E71" w:rsidR="007D716A" w:rsidRPr="008033D8" w:rsidRDefault="007D716A" w:rsidP="001F1E24">
            <w:pPr>
              <w:pStyle w:val="af"/>
              <w:rPr>
                <w:sz w:val="18"/>
                <w:szCs w:val="18"/>
              </w:rPr>
            </w:pPr>
            <w:r w:rsidRPr="008033D8">
              <w:rPr>
                <w:sz w:val="18"/>
                <w:szCs w:val="18"/>
              </w:rPr>
              <w:t>GAP</w:t>
            </w:r>
            <w:r w:rsidR="009C58E0" w:rsidRPr="00E658B4">
              <w:rPr>
                <w:color w:val="0070C0"/>
                <w:sz w:val="18"/>
                <w:szCs w:val="18"/>
              </w:rPr>
              <w:t>(LB-M)</w:t>
            </w:r>
          </w:p>
        </w:tc>
        <w:tc>
          <w:tcPr>
            <w:tcW w:w="228" w:type="dxa"/>
            <w:vAlign w:val="center"/>
          </w:tcPr>
          <w:p w14:paraId="6F010D6C" w14:textId="77777777" w:rsidR="007D716A" w:rsidRPr="008033D8" w:rsidRDefault="007D716A" w:rsidP="001F1E24">
            <w:pPr>
              <w:pStyle w:val="af"/>
              <w:rPr>
                <w:sz w:val="18"/>
                <w:szCs w:val="18"/>
              </w:rPr>
            </w:pPr>
          </w:p>
        </w:tc>
        <w:tc>
          <w:tcPr>
            <w:tcW w:w="3033" w:type="dxa"/>
            <w:gridSpan w:val="4"/>
            <w:tcBorders>
              <w:top w:val="single" w:sz="4" w:space="0" w:color="auto"/>
              <w:bottom w:val="single" w:sz="4" w:space="0" w:color="auto"/>
            </w:tcBorders>
            <w:vAlign w:val="center"/>
          </w:tcPr>
          <w:p w14:paraId="166CD602" w14:textId="77777777" w:rsidR="007D716A" w:rsidRPr="008033D8" w:rsidRDefault="007D716A" w:rsidP="001F1E24">
            <w:pPr>
              <w:pStyle w:val="af"/>
              <w:rPr>
                <w:sz w:val="18"/>
                <w:szCs w:val="18"/>
              </w:rPr>
            </w:pPr>
            <w:r w:rsidRPr="008033D8">
              <w:rPr>
                <w:sz w:val="18"/>
                <w:szCs w:val="18"/>
              </w:rPr>
              <w:t>CP</w:t>
            </w:r>
            <w:r w:rsidRPr="008033D8">
              <w:rPr>
                <w:rFonts w:hint="eastAsia"/>
                <w:sz w:val="18"/>
                <w:szCs w:val="18"/>
              </w:rPr>
              <w:t>U</w:t>
            </w:r>
            <w:r w:rsidRPr="008033D8">
              <w:rPr>
                <w:sz w:val="18"/>
                <w:szCs w:val="18"/>
              </w:rPr>
              <w:t xml:space="preserve"> (s)</w:t>
            </w:r>
          </w:p>
        </w:tc>
      </w:tr>
      <w:tr w:rsidR="007D716A" w:rsidRPr="008033D8" w14:paraId="5DE2B08D" w14:textId="77777777" w:rsidTr="001F1E24">
        <w:trPr>
          <w:trHeight w:val="433"/>
          <w:jc w:val="center"/>
        </w:trPr>
        <w:tc>
          <w:tcPr>
            <w:tcW w:w="499" w:type="dxa"/>
            <w:tcBorders>
              <w:bottom w:val="single" w:sz="4" w:space="0" w:color="auto"/>
            </w:tcBorders>
            <w:vAlign w:val="center"/>
          </w:tcPr>
          <w:p w14:paraId="7CDADB93" w14:textId="77777777" w:rsidR="007D716A" w:rsidRPr="008033D8" w:rsidRDefault="007D716A" w:rsidP="001F1E24">
            <w:pPr>
              <w:pStyle w:val="af"/>
              <w:rPr>
                <w:sz w:val="18"/>
                <w:szCs w:val="18"/>
              </w:rPr>
            </w:pPr>
            <m:oMathPara>
              <m:oMath>
                <m:r>
                  <w:rPr>
                    <w:rFonts w:ascii="Cambria Math" w:hAnsi="Cambria Math"/>
                    <w:sz w:val="18"/>
                    <w:szCs w:val="18"/>
                  </w:rPr>
                  <m:t>|N|</m:t>
                </m:r>
              </m:oMath>
            </m:oMathPara>
          </w:p>
        </w:tc>
        <w:tc>
          <w:tcPr>
            <w:tcW w:w="1122" w:type="dxa"/>
            <w:tcBorders>
              <w:bottom w:val="single" w:sz="4" w:space="0" w:color="auto"/>
            </w:tcBorders>
            <w:vAlign w:val="center"/>
          </w:tcPr>
          <w:p w14:paraId="73269DCC" w14:textId="77777777" w:rsidR="007D716A" w:rsidRPr="008033D8" w:rsidRDefault="00ED3E8A" w:rsidP="001F1E24">
            <w:pPr>
              <w:pStyle w:val="af"/>
              <w:rPr>
                <w:sz w:val="18"/>
                <w:szCs w:val="18"/>
              </w:rPr>
            </w:pPr>
            <m:oMathPara>
              <m:oMath>
                <m:acc>
                  <m:accPr>
                    <m:chr m:val="̅"/>
                    <m:ctrlPr>
                      <w:rPr>
                        <w:rFonts w:ascii="Cambria Math" w:hAnsi="Cambria Math"/>
                        <w:sz w:val="18"/>
                        <w:szCs w:val="18"/>
                      </w:rPr>
                    </m:ctrlPr>
                  </m:accPr>
                  <m:e>
                    <m:r>
                      <w:rPr>
                        <w:rFonts w:ascii="Cambria Math" w:hAnsi="Cambria Math"/>
                        <w:sz w:val="18"/>
                        <w:szCs w:val="18"/>
                      </w:rPr>
                      <m:t>d</m:t>
                    </m:r>
                  </m:e>
                </m:acc>
              </m:oMath>
            </m:oMathPara>
          </w:p>
        </w:tc>
        <w:tc>
          <w:tcPr>
            <w:tcW w:w="792" w:type="dxa"/>
            <w:tcBorders>
              <w:top w:val="single" w:sz="4" w:space="0" w:color="auto"/>
              <w:bottom w:val="single" w:sz="4" w:space="0" w:color="auto"/>
            </w:tcBorders>
            <w:vAlign w:val="center"/>
          </w:tcPr>
          <w:p w14:paraId="2B807DA4" w14:textId="77777777" w:rsidR="007D716A" w:rsidRPr="008033D8" w:rsidRDefault="007D716A" w:rsidP="001F1E24">
            <w:pPr>
              <w:pStyle w:val="af"/>
              <w:rPr>
                <w:iCs/>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7B60D105" w14:textId="77777777" w:rsidR="007D716A" w:rsidRPr="008033D8" w:rsidRDefault="007D716A" w:rsidP="001F1E24">
            <w:pPr>
              <w:pStyle w:val="af"/>
              <w:rPr>
                <w:iCs/>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C3FA1DB" w14:textId="77777777" w:rsidR="007D716A" w:rsidRPr="008033D8" w:rsidRDefault="007D716A" w:rsidP="001F1E24">
            <w:pPr>
              <w:pStyle w:val="af"/>
              <w:rPr>
                <w:iCs/>
                <w:sz w:val="18"/>
                <w:szCs w:val="18"/>
              </w:rPr>
            </w:pPr>
            <w:r w:rsidRPr="008033D8">
              <w:rPr>
                <w:iCs/>
                <w:sz w:val="18"/>
                <w:szCs w:val="18"/>
              </w:rPr>
              <w:t>GA-5K</w:t>
            </w:r>
          </w:p>
        </w:tc>
        <w:tc>
          <w:tcPr>
            <w:tcW w:w="111" w:type="pct"/>
            <w:tcBorders>
              <w:bottom w:val="single" w:sz="4" w:space="0" w:color="auto"/>
            </w:tcBorders>
            <w:vAlign w:val="center"/>
          </w:tcPr>
          <w:p w14:paraId="40311DE8" w14:textId="77777777" w:rsidR="007D716A" w:rsidRPr="008033D8" w:rsidRDefault="007D716A" w:rsidP="001F1E24">
            <w:pPr>
              <w:pStyle w:val="af"/>
              <w:rPr>
                <w:iCs/>
                <w:sz w:val="18"/>
                <w:szCs w:val="18"/>
              </w:rPr>
            </w:pPr>
          </w:p>
        </w:tc>
        <w:tc>
          <w:tcPr>
            <w:tcW w:w="368" w:type="pct"/>
            <w:tcBorders>
              <w:top w:val="single" w:sz="4" w:space="0" w:color="auto"/>
              <w:bottom w:val="single" w:sz="4" w:space="0" w:color="auto"/>
            </w:tcBorders>
            <w:vAlign w:val="center"/>
          </w:tcPr>
          <w:p w14:paraId="375534D5" w14:textId="77777777" w:rsidR="007D716A" w:rsidRPr="008033D8" w:rsidRDefault="007D716A" w:rsidP="001F1E24">
            <w:pPr>
              <w:pStyle w:val="af"/>
              <w:rPr>
                <w:sz w:val="18"/>
                <w:szCs w:val="18"/>
              </w:rPr>
            </w:pPr>
            <w:r w:rsidRPr="008033D8">
              <w:rPr>
                <w:iCs/>
                <w:sz w:val="18"/>
                <w:szCs w:val="18"/>
              </w:rPr>
              <w:t>GA-1K</w:t>
            </w:r>
          </w:p>
        </w:tc>
        <w:tc>
          <w:tcPr>
            <w:tcW w:w="792" w:type="dxa"/>
            <w:tcBorders>
              <w:top w:val="single" w:sz="4" w:space="0" w:color="auto"/>
              <w:bottom w:val="single" w:sz="4" w:space="0" w:color="auto"/>
            </w:tcBorders>
            <w:vAlign w:val="center"/>
          </w:tcPr>
          <w:p w14:paraId="5AD8AA44" w14:textId="77777777" w:rsidR="007D716A" w:rsidRPr="008033D8" w:rsidRDefault="007D716A" w:rsidP="001F1E24">
            <w:pPr>
              <w:pStyle w:val="af"/>
              <w:rPr>
                <w:sz w:val="18"/>
                <w:szCs w:val="18"/>
              </w:rPr>
            </w:pPr>
            <w:r w:rsidRPr="008033D8">
              <w:rPr>
                <w:iCs/>
                <w:sz w:val="18"/>
                <w:szCs w:val="18"/>
              </w:rPr>
              <w:t>GA-3K</w:t>
            </w:r>
          </w:p>
        </w:tc>
        <w:tc>
          <w:tcPr>
            <w:tcW w:w="792" w:type="dxa"/>
            <w:tcBorders>
              <w:top w:val="single" w:sz="4" w:space="0" w:color="auto"/>
              <w:bottom w:val="single" w:sz="4" w:space="0" w:color="auto"/>
            </w:tcBorders>
            <w:vAlign w:val="center"/>
          </w:tcPr>
          <w:p w14:paraId="4508D934" w14:textId="77777777" w:rsidR="007D716A" w:rsidRPr="008033D8" w:rsidRDefault="007D716A" w:rsidP="001F1E24">
            <w:pPr>
              <w:pStyle w:val="af"/>
              <w:rPr>
                <w:sz w:val="18"/>
                <w:szCs w:val="18"/>
              </w:rPr>
            </w:pPr>
            <w:r w:rsidRPr="008033D8">
              <w:rPr>
                <w:iCs/>
                <w:sz w:val="18"/>
                <w:szCs w:val="18"/>
              </w:rPr>
              <w:t>GA-5K</w:t>
            </w:r>
          </w:p>
        </w:tc>
        <w:tc>
          <w:tcPr>
            <w:tcW w:w="792" w:type="dxa"/>
            <w:tcBorders>
              <w:top w:val="single" w:sz="4" w:space="0" w:color="auto"/>
              <w:bottom w:val="single" w:sz="4" w:space="0" w:color="auto"/>
            </w:tcBorders>
            <w:vAlign w:val="center"/>
          </w:tcPr>
          <w:p w14:paraId="7F818C4F" w14:textId="77777777" w:rsidR="007D716A" w:rsidRPr="008033D8" w:rsidRDefault="007D716A" w:rsidP="001F1E24">
            <w:pPr>
              <w:pStyle w:val="af"/>
              <w:rPr>
                <w:sz w:val="18"/>
                <w:szCs w:val="18"/>
              </w:rPr>
            </w:pPr>
            <w:r w:rsidRPr="008033D8">
              <w:rPr>
                <w:sz w:val="18"/>
                <w:szCs w:val="18"/>
              </w:rPr>
              <w:t>TSHA</w:t>
            </w:r>
          </w:p>
        </w:tc>
        <w:tc>
          <w:tcPr>
            <w:tcW w:w="228" w:type="dxa"/>
            <w:tcBorders>
              <w:bottom w:val="single" w:sz="4" w:space="0" w:color="auto"/>
            </w:tcBorders>
            <w:vAlign w:val="center"/>
          </w:tcPr>
          <w:p w14:paraId="27F0AC89" w14:textId="77777777" w:rsidR="007D716A" w:rsidRPr="008033D8" w:rsidRDefault="007D716A" w:rsidP="001F1E24">
            <w:pPr>
              <w:pStyle w:val="af"/>
              <w:rPr>
                <w:sz w:val="18"/>
                <w:szCs w:val="18"/>
              </w:rPr>
            </w:pPr>
          </w:p>
        </w:tc>
        <w:tc>
          <w:tcPr>
            <w:tcW w:w="776" w:type="dxa"/>
            <w:tcBorders>
              <w:top w:val="single" w:sz="4" w:space="0" w:color="auto"/>
              <w:bottom w:val="single" w:sz="4" w:space="0" w:color="auto"/>
            </w:tcBorders>
            <w:vAlign w:val="center"/>
          </w:tcPr>
          <w:p w14:paraId="5717C4BB" w14:textId="77777777" w:rsidR="007D716A" w:rsidRPr="008033D8" w:rsidRDefault="007D716A" w:rsidP="001F1E24">
            <w:pPr>
              <w:pStyle w:val="af"/>
              <w:rPr>
                <w:iCs/>
                <w:sz w:val="18"/>
                <w:szCs w:val="18"/>
              </w:rPr>
            </w:pPr>
            <w:r w:rsidRPr="008033D8">
              <w:rPr>
                <w:iCs/>
                <w:sz w:val="18"/>
                <w:szCs w:val="18"/>
              </w:rPr>
              <w:t>GA-1K</w:t>
            </w:r>
          </w:p>
        </w:tc>
        <w:tc>
          <w:tcPr>
            <w:tcW w:w="776" w:type="dxa"/>
            <w:tcBorders>
              <w:top w:val="single" w:sz="4" w:space="0" w:color="auto"/>
              <w:bottom w:val="single" w:sz="4" w:space="0" w:color="auto"/>
            </w:tcBorders>
            <w:vAlign w:val="center"/>
          </w:tcPr>
          <w:p w14:paraId="45E32648" w14:textId="77777777" w:rsidR="007D716A" w:rsidRPr="008033D8" w:rsidRDefault="007D716A" w:rsidP="001F1E24">
            <w:pPr>
              <w:pStyle w:val="af"/>
              <w:rPr>
                <w:iCs/>
                <w:sz w:val="18"/>
                <w:szCs w:val="18"/>
              </w:rPr>
            </w:pPr>
            <w:r w:rsidRPr="008033D8">
              <w:rPr>
                <w:iCs/>
                <w:sz w:val="18"/>
                <w:szCs w:val="18"/>
              </w:rPr>
              <w:t>GA-3K</w:t>
            </w:r>
          </w:p>
        </w:tc>
        <w:tc>
          <w:tcPr>
            <w:tcW w:w="776" w:type="dxa"/>
            <w:tcBorders>
              <w:top w:val="single" w:sz="4" w:space="0" w:color="auto"/>
              <w:bottom w:val="single" w:sz="4" w:space="0" w:color="auto"/>
            </w:tcBorders>
            <w:vAlign w:val="center"/>
          </w:tcPr>
          <w:p w14:paraId="364064A9" w14:textId="77777777" w:rsidR="007D716A" w:rsidRPr="008033D8" w:rsidRDefault="007D716A" w:rsidP="001F1E24">
            <w:pPr>
              <w:pStyle w:val="af"/>
              <w:rPr>
                <w:iCs/>
                <w:sz w:val="18"/>
                <w:szCs w:val="18"/>
              </w:rPr>
            </w:pPr>
            <w:r w:rsidRPr="008033D8">
              <w:rPr>
                <w:iCs/>
                <w:sz w:val="18"/>
                <w:szCs w:val="18"/>
              </w:rPr>
              <w:t>GA-5K</w:t>
            </w:r>
          </w:p>
        </w:tc>
        <w:tc>
          <w:tcPr>
            <w:tcW w:w="705" w:type="dxa"/>
            <w:tcBorders>
              <w:top w:val="single" w:sz="4" w:space="0" w:color="auto"/>
              <w:bottom w:val="single" w:sz="4" w:space="0" w:color="auto"/>
            </w:tcBorders>
            <w:vAlign w:val="center"/>
          </w:tcPr>
          <w:p w14:paraId="5F626C54" w14:textId="77777777" w:rsidR="007D716A" w:rsidRPr="008033D8" w:rsidRDefault="007D716A" w:rsidP="001F1E24">
            <w:pPr>
              <w:pStyle w:val="af"/>
              <w:rPr>
                <w:iCs/>
                <w:sz w:val="18"/>
                <w:szCs w:val="18"/>
              </w:rPr>
            </w:pPr>
            <w:r w:rsidRPr="008033D8">
              <w:rPr>
                <w:sz w:val="18"/>
                <w:szCs w:val="18"/>
              </w:rPr>
              <w:t>TSHA</w:t>
            </w:r>
          </w:p>
        </w:tc>
      </w:tr>
      <w:tr w:rsidR="007D716A" w:rsidRPr="008033D8" w14:paraId="2287A31E" w14:textId="77777777" w:rsidTr="001F1E24">
        <w:trPr>
          <w:trHeight w:val="20"/>
          <w:jc w:val="center"/>
        </w:trPr>
        <w:tc>
          <w:tcPr>
            <w:tcW w:w="499" w:type="dxa"/>
            <w:vMerge w:val="restart"/>
            <w:tcBorders>
              <w:top w:val="single" w:sz="4" w:space="0" w:color="auto"/>
            </w:tcBorders>
            <w:vAlign w:val="center"/>
          </w:tcPr>
          <w:p w14:paraId="5C9BE97D" w14:textId="28635A02" w:rsidR="007D716A" w:rsidRPr="00E658B4" w:rsidRDefault="007B0C54">
            <w:pPr>
              <w:pStyle w:val="af"/>
              <w:rPr>
                <w:color w:val="0070C0"/>
                <w:sz w:val="18"/>
                <w:szCs w:val="18"/>
              </w:rPr>
            </w:pPr>
            <w:r w:rsidRPr="00E658B4">
              <w:rPr>
                <w:color w:val="0070C0"/>
                <w:sz w:val="18"/>
                <w:szCs w:val="18"/>
              </w:rPr>
              <w:t>32</w:t>
            </w:r>
          </w:p>
        </w:tc>
        <w:tc>
          <w:tcPr>
            <w:tcW w:w="1122" w:type="dxa"/>
            <w:tcBorders>
              <w:top w:val="single" w:sz="4" w:space="0" w:color="auto"/>
            </w:tcBorders>
            <w:vAlign w:val="center"/>
          </w:tcPr>
          <w:p w14:paraId="64593933"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tcBorders>
              <w:top w:val="single" w:sz="4" w:space="0" w:color="auto"/>
            </w:tcBorders>
            <w:vAlign w:val="center"/>
          </w:tcPr>
          <w:p w14:paraId="4DF43CBB" w14:textId="77777777" w:rsidR="007D716A" w:rsidRPr="008033D8" w:rsidRDefault="007D716A" w:rsidP="001F1E24">
            <w:pPr>
              <w:pStyle w:val="af"/>
              <w:rPr>
                <w:sz w:val="18"/>
                <w:szCs w:val="18"/>
              </w:rPr>
            </w:pPr>
            <w:r w:rsidRPr="008033D8">
              <w:rPr>
                <w:sz w:val="18"/>
                <w:szCs w:val="18"/>
              </w:rPr>
              <w:t>8.41%</w:t>
            </w:r>
          </w:p>
        </w:tc>
        <w:tc>
          <w:tcPr>
            <w:tcW w:w="792" w:type="dxa"/>
            <w:tcBorders>
              <w:top w:val="single" w:sz="4" w:space="0" w:color="auto"/>
            </w:tcBorders>
            <w:vAlign w:val="center"/>
          </w:tcPr>
          <w:p w14:paraId="2DCABEA8" w14:textId="77777777" w:rsidR="007D716A" w:rsidRPr="008033D8" w:rsidRDefault="007D716A" w:rsidP="001F1E24">
            <w:pPr>
              <w:pStyle w:val="af"/>
              <w:rPr>
                <w:sz w:val="18"/>
                <w:szCs w:val="18"/>
              </w:rPr>
            </w:pPr>
            <w:r w:rsidRPr="008033D8">
              <w:rPr>
                <w:sz w:val="18"/>
                <w:szCs w:val="18"/>
              </w:rPr>
              <w:t>9.21%</w:t>
            </w:r>
          </w:p>
        </w:tc>
        <w:tc>
          <w:tcPr>
            <w:tcW w:w="792" w:type="dxa"/>
            <w:tcBorders>
              <w:top w:val="single" w:sz="4" w:space="0" w:color="auto"/>
            </w:tcBorders>
            <w:vAlign w:val="center"/>
          </w:tcPr>
          <w:p w14:paraId="5600FC03" w14:textId="77777777" w:rsidR="007D716A" w:rsidRPr="008033D8" w:rsidRDefault="007D716A" w:rsidP="001F1E24">
            <w:pPr>
              <w:pStyle w:val="af"/>
              <w:rPr>
                <w:sz w:val="18"/>
                <w:szCs w:val="18"/>
              </w:rPr>
            </w:pPr>
            <w:r w:rsidRPr="008033D8">
              <w:rPr>
                <w:sz w:val="18"/>
                <w:szCs w:val="18"/>
              </w:rPr>
              <w:t>9.42%</w:t>
            </w:r>
          </w:p>
        </w:tc>
        <w:tc>
          <w:tcPr>
            <w:tcW w:w="111" w:type="pct"/>
            <w:tcBorders>
              <w:top w:val="single" w:sz="4" w:space="0" w:color="auto"/>
            </w:tcBorders>
            <w:vAlign w:val="center"/>
          </w:tcPr>
          <w:p w14:paraId="7ED0D5C7" w14:textId="77777777" w:rsidR="007D716A" w:rsidRPr="008033D8" w:rsidRDefault="007D716A" w:rsidP="001F1E24">
            <w:pPr>
              <w:pStyle w:val="af"/>
              <w:rPr>
                <w:sz w:val="18"/>
                <w:szCs w:val="18"/>
              </w:rPr>
            </w:pPr>
          </w:p>
        </w:tc>
        <w:tc>
          <w:tcPr>
            <w:tcW w:w="368" w:type="pct"/>
            <w:tcBorders>
              <w:top w:val="single" w:sz="4" w:space="0" w:color="auto"/>
            </w:tcBorders>
            <w:vAlign w:val="center"/>
          </w:tcPr>
          <w:p w14:paraId="2CA63991" w14:textId="77777777" w:rsidR="007D716A" w:rsidRPr="008033D8" w:rsidRDefault="007D716A" w:rsidP="001F1E24">
            <w:pPr>
              <w:pStyle w:val="af"/>
              <w:rPr>
                <w:sz w:val="18"/>
                <w:szCs w:val="18"/>
              </w:rPr>
            </w:pPr>
            <w:r w:rsidRPr="008033D8">
              <w:rPr>
                <w:sz w:val="18"/>
                <w:szCs w:val="18"/>
              </w:rPr>
              <w:t>26.92%</w:t>
            </w:r>
          </w:p>
        </w:tc>
        <w:tc>
          <w:tcPr>
            <w:tcW w:w="792" w:type="dxa"/>
            <w:tcBorders>
              <w:top w:val="single" w:sz="4" w:space="0" w:color="auto"/>
            </w:tcBorders>
            <w:vAlign w:val="center"/>
          </w:tcPr>
          <w:p w14:paraId="7FFB3654" w14:textId="77777777" w:rsidR="007D716A" w:rsidRPr="008033D8" w:rsidRDefault="007D716A" w:rsidP="001F1E24">
            <w:pPr>
              <w:pStyle w:val="af"/>
              <w:rPr>
                <w:sz w:val="18"/>
                <w:szCs w:val="18"/>
              </w:rPr>
            </w:pPr>
            <w:r w:rsidRPr="008033D8">
              <w:rPr>
                <w:sz w:val="18"/>
                <w:szCs w:val="18"/>
              </w:rPr>
              <w:t>25.77%</w:t>
            </w:r>
          </w:p>
        </w:tc>
        <w:tc>
          <w:tcPr>
            <w:tcW w:w="792" w:type="dxa"/>
            <w:tcBorders>
              <w:top w:val="single" w:sz="4" w:space="0" w:color="auto"/>
            </w:tcBorders>
            <w:vAlign w:val="center"/>
          </w:tcPr>
          <w:p w14:paraId="63603FBB" w14:textId="77777777" w:rsidR="007D716A" w:rsidRPr="008033D8" w:rsidRDefault="007D716A" w:rsidP="001F1E24">
            <w:pPr>
              <w:pStyle w:val="af"/>
              <w:rPr>
                <w:sz w:val="18"/>
                <w:szCs w:val="18"/>
              </w:rPr>
            </w:pPr>
            <w:r w:rsidRPr="008033D8">
              <w:rPr>
                <w:sz w:val="18"/>
                <w:szCs w:val="18"/>
              </w:rPr>
              <w:t>25.49%</w:t>
            </w:r>
          </w:p>
        </w:tc>
        <w:tc>
          <w:tcPr>
            <w:tcW w:w="792" w:type="dxa"/>
            <w:tcBorders>
              <w:top w:val="single" w:sz="4" w:space="0" w:color="auto"/>
            </w:tcBorders>
            <w:vAlign w:val="center"/>
          </w:tcPr>
          <w:p w14:paraId="7E79D5A7" w14:textId="77777777" w:rsidR="007D716A" w:rsidRPr="008033D8" w:rsidRDefault="007D716A" w:rsidP="001F1E24">
            <w:pPr>
              <w:pStyle w:val="af"/>
              <w:rPr>
                <w:sz w:val="18"/>
                <w:szCs w:val="18"/>
              </w:rPr>
            </w:pPr>
            <w:r w:rsidRPr="008033D8">
              <w:rPr>
                <w:sz w:val="18"/>
                <w:szCs w:val="18"/>
              </w:rPr>
              <w:t>39.14%</w:t>
            </w:r>
          </w:p>
        </w:tc>
        <w:tc>
          <w:tcPr>
            <w:tcW w:w="228" w:type="dxa"/>
            <w:tcBorders>
              <w:top w:val="single" w:sz="4" w:space="0" w:color="auto"/>
            </w:tcBorders>
            <w:vAlign w:val="center"/>
          </w:tcPr>
          <w:p w14:paraId="23065703" w14:textId="77777777" w:rsidR="007D716A" w:rsidRPr="008033D8" w:rsidRDefault="007D716A" w:rsidP="001F1E24">
            <w:pPr>
              <w:pStyle w:val="af"/>
              <w:rPr>
                <w:sz w:val="18"/>
                <w:szCs w:val="18"/>
              </w:rPr>
            </w:pPr>
          </w:p>
        </w:tc>
        <w:tc>
          <w:tcPr>
            <w:tcW w:w="776" w:type="dxa"/>
            <w:tcBorders>
              <w:top w:val="single" w:sz="4" w:space="0" w:color="auto"/>
            </w:tcBorders>
            <w:vAlign w:val="center"/>
          </w:tcPr>
          <w:p w14:paraId="4544E4EF" w14:textId="77777777" w:rsidR="007D716A" w:rsidRPr="008033D8" w:rsidRDefault="007D716A" w:rsidP="001F1E24">
            <w:pPr>
              <w:pStyle w:val="af"/>
              <w:rPr>
                <w:sz w:val="18"/>
                <w:szCs w:val="18"/>
              </w:rPr>
            </w:pPr>
            <w:r w:rsidRPr="008033D8">
              <w:rPr>
                <w:sz w:val="18"/>
                <w:szCs w:val="18"/>
              </w:rPr>
              <w:t xml:space="preserve">0.99 </w:t>
            </w:r>
          </w:p>
        </w:tc>
        <w:tc>
          <w:tcPr>
            <w:tcW w:w="776" w:type="dxa"/>
            <w:tcBorders>
              <w:top w:val="single" w:sz="4" w:space="0" w:color="auto"/>
            </w:tcBorders>
            <w:vAlign w:val="center"/>
          </w:tcPr>
          <w:p w14:paraId="7F0F6C4D" w14:textId="77777777" w:rsidR="007D716A" w:rsidRPr="008033D8" w:rsidRDefault="007D716A" w:rsidP="001F1E24">
            <w:pPr>
              <w:pStyle w:val="af"/>
              <w:rPr>
                <w:sz w:val="18"/>
                <w:szCs w:val="18"/>
              </w:rPr>
            </w:pPr>
            <w:r w:rsidRPr="008033D8">
              <w:rPr>
                <w:sz w:val="18"/>
                <w:szCs w:val="18"/>
              </w:rPr>
              <w:t xml:space="preserve">3.08 </w:t>
            </w:r>
          </w:p>
        </w:tc>
        <w:tc>
          <w:tcPr>
            <w:tcW w:w="776" w:type="dxa"/>
            <w:tcBorders>
              <w:top w:val="single" w:sz="4" w:space="0" w:color="auto"/>
            </w:tcBorders>
            <w:vAlign w:val="center"/>
          </w:tcPr>
          <w:p w14:paraId="0DBAD11E" w14:textId="77777777" w:rsidR="007D716A" w:rsidRPr="008033D8" w:rsidRDefault="007D716A" w:rsidP="001F1E24">
            <w:pPr>
              <w:pStyle w:val="af"/>
              <w:rPr>
                <w:sz w:val="18"/>
                <w:szCs w:val="18"/>
              </w:rPr>
            </w:pPr>
            <w:r w:rsidRPr="008033D8">
              <w:rPr>
                <w:sz w:val="18"/>
                <w:szCs w:val="18"/>
              </w:rPr>
              <w:t xml:space="preserve">5.16 </w:t>
            </w:r>
          </w:p>
        </w:tc>
        <w:tc>
          <w:tcPr>
            <w:tcW w:w="705" w:type="dxa"/>
            <w:tcBorders>
              <w:top w:val="single" w:sz="4" w:space="0" w:color="auto"/>
            </w:tcBorders>
            <w:vAlign w:val="center"/>
          </w:tcPr>
          <w:p w14:paraId="52F52B36"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1BF647BF" w14:textId="77777777" w:rsidTr="001F1E24">
        <w:trPr>
          <w:trHeight w:val="20"/>
          <w:jc w:val="center"/>
        </w:trPr>
        <w:tc>
          <w:tcPr>
            <w:tcW w:w="499" w:type="dxa"/>
            <w:vMerge/>
            <w:vAlign w:val="center"/>
          </w:tcPr>
          <w:p w14:paraId="488969F9" w14:textId="77777777" w:rsidR="007D716A" w:rsidRPr="00E658B4" w:rsidRDefault="007D716A" w:rsidP="001F1E24">
            <w:pPr>
              <w:pStyle w:val="af"/>
              <w:rPr>
                <w:color w:val="0070C0"/>
                <w:sz w:val="18"/>
                <w:szCs w:val="18"/>
              </w:rPr>
            </w:pPr>
          </w:p>
        </w:tc>
        <w:tc>
          <w:tcPr>
            <w:tcW w:w="1122" w:type="dxa"/>
            <w:vAlign w:val="center"/>
          </w:tcPr>
          <w:p w14:paraId="5AB35883"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2D577860" w14:textId="77777777" w:rsidR="007D716A" w:rsidRPr="008033D8" w:rsidRDefault="007D716A" w:rsidP="001F1E24">
            <w:pPr>
              <w:pStyle w:val="af"/>
              <w:rPr>
                <w:sz w:val="18"/>
                <w:szCs w:val="18"/>
              </w:rPr>
            </w:pPr>
            <w:r w:rsidRPr="008033D8">
              <w:rPr>
                <w:sz w:val="18"/>
                <w:szCs w:val="18"/>
              </w:rPr>
              <w:t>10.14%</w:t>
            </w:r>
          </w:p>
        </w:tc>
        <w:tc>
          <w:tcPr>
            <w:tcW w:w="792" w:type="dxa"/>
            <w:vAlign w:val="center"/>
          </w:tcPr>
          <w:p w14:paraId="0FB1CC1A" w14:textId="77777777" w:rsidR="007D716A" w:rsidRPr="008033D8" w:rsidRDefault="007D716A" w:rsidP="001F1E24">
            <w:pPr>
              <w:pStyle w:val="af"/>
              <w:rPr>
                <w:sz w:val="18"/>
                <w:szCs w:val="18"/>
              </w:rPr>
            </w:pPr>
            <w:r w:rsidRPr="008033D8">
              <w:rPr>
                <w:sz w:val="18"/>
                <w:szCs w:val="18"/>
              </w:rPr>
              <w:t>11.12%</w:t>
            </w:r>
          </w:p>
        </w:tc>
        <w:tc>
          <w:tcPr>
            <w:tcW w:w="792" w:type="dxa"/>
            <w:vAlign w:val="center"/>
          </w:tcPr>
          <w:p w14:paraId="32EFB107" w14:textId="77777777" w:rsidR="007D716A" w:rsidRPr="008033D8" w:rsidRDefault="007D716A" w:rsidP="001F1E24">
            <w:pPr>
              <w:pStyle w:val="af"/>
              <w:rPr>
                <w:sz w:val="18"/>
                <w:szCs w:val="18"/>
              </w:rPr>
            </w:pPr>
            <w:r w:rsidRPr="008033D8">
              <w:rPr>
                <w:sz w:val="18"/>
                <w:szCs w:val="18"/>
              </w:rPr>
              <w:t>11.44%</w:t>
            </w:r>
          </w:p>
        </w:tc>
        <w:tc>
          <w:tcPr>
            <w:tcW w:w="111" w:type="pct"/>
            <w:vAlign w:val="center"/>
          </w:tcPr>
          <w:p w14:paraId="30671A22" w14:textId="77777777" w:rsidR="007D716A" w:rsidRPr="008033D8" w:rsidRDefault="007D716A" w:rsidP="001F1E24">
            <w:pPr>
              <w:pStyle w:val="af"/>
              <w:rPr>
                <w:sz w:val="18"/>
                <w:szCs w:val="18"/>
              </w:rPr>
            </w:pPr>
          </w:p>
        </w:tc>
        <w:tc>
          <w:tcPr>
            <w:tcW w:w="368" w:type="pct"/>
            <w:vAlign w:val="center"/>
          </w:tcPr>
          <w:p w14:paraId="7E6253DA" w14:textId="77777777" w:rsidR="007D716A" w:rsidRPr="008033D8" w:rsidRDefault="007D716A" w:rsidP="001F1E24">
            <w:pPr>
              <w:pStyle w:val="af"/>
              <w:rPr>
                <w:sz w:val="18"/>
                <w:szCs w:val="18"/>
              </w:rPr>
            </w:pPr>
            <w:r w:rsidRPr="008033D8">
              <w:rPr>
                <w:sz w:val="18"/>
                <w:szCs w:val="18"/>
              </w:rPr>
              <w:t>33.95%</w:t>
            </w:r>
          </w:p>
        </w:tc>
        <w:tc>
          <w:tcPr>
            <w:tcW w:w="792" w:type="dxa"/>
            <w:vAlign w:val="center"/>
          </w:tcPr>
          <w:p w14:paraId="1D37D9AB" w14:textId="77777777" w:rsidR="007D716A" w:rsidRPr="008033D8" w:rsidRDefault="007D716A" w:rsidP="001F1E24">
            <w:pPr>
              <w:pStyle w:val="af"/>
              <w:rPr>
                <w:sz w:val="18"/>
                <w:szCs w:val="18"/>
              </w:rPr>
            </w:pPr>
            <w:r w:rsidRPr="008033D8">
              <w:rPr>
                <w:sz w:val="18"/>
                <w:szCs w:val="18"/>
              </w:rPr>
              <w:t>32.49%</w:t>
            </w:r>
          </w:p>
        </w:tc>
        <w:tc>
          <w:tcPr>
            <w:tcW w:w="792" w:type="dxa"/>
            <w:vAlign w:val="center"/>
          </w:tcPr>
          <w:p w14:paraId="02A63830" w14:textId="77777777" w:rsidR="007D716A" w:rsidRPr="008033D8" w:rsidRDefault="007D716A" w:rsidP="001F1E24">
            <w:pPr>
              <w:pStyle w:val="af"/>
              <w:rPr>
                <w:sz w:val="18"/>
                <w:szCs w:val="18"/>
              </w:rPr>
            </w:pPr>
            <w:r w:rsidRPr="008033D8">
              <w:rPr>
                <w:sz w:val="18"/>
                <w:szCs w:val="18"/>
              </w:rPr>
              <w:t>32.00%</w:t>
            </w:r>
          </w:p>
        </w:tc>
        <w:tc>
          <w:tcPr>
            <w:tcW w:w="792" w:type="dxa"/>
            <w:vAlign w:val="center"/>
          </w:tcPr>
          <w:p w14:paraId="3DC62C5B" w14:textId="77777777" w:rsidR="007D716A" w:rsidRPr="008033D8" w:rsidRDefault="007D716A" w:rsidP="001F1E24">
            <w:pPr>
              <w:pStyle w:val="af"/>
              <w:rPr>
                <w:sz w:val="18"/>
                <w:szCs w:val="18"/>
              </w:rPr>
            </w:pPr>
            <w:r w:rsidRPr="008033D8">
              <w:rPr>
                <w:sz w:val="18"/>
                <w:szCs w:val="18"/>
              </w:rPr>
              <w:t>49.61%</w:t>
            </w:r>
          </w:p>
        </w:tc>
        <w:tc>
          <w:tcPr>
            <w:tcW w:w="228" w:type="dxa"/>
            <w:vAlign w:val="center"/>
          </w:tcPr>
          <w:p w14:paraId="76A06B43" w14:textId="77777777" w:rsidR="007D716A" w:rsidRPr="008033D8" w:rsidRDefault="007D716A" w:rsidP="001F1E24">
            <w:pPr>
              <w:pStyle w:val="af"/>
              <w:rPr>
                <w:sz w:val="18"/>
                <w:szCs w:val="18"/>
              </w:rPr>
            </w:pPr>
          </w:p>
        </w:tc>
        <w:tc>
          <w:tcPr>
            <w:tcW w:w="776" w:type="dxa"/>
            <w:vAlign w:val="center"/>
          </w:tcPr>
          <w:p w14:paraId="033FCFC5" w14:textId="77777777" w:rsidR="007D716A" w:rsidRPr="008033D8" w:rsidRDefault="007D716A" w:rsidP="001F1E24">
            <w:pPr>
              <w:pStyle w:val="af"/>
              <w:rPr>
                <w:sz w:val="18"/>
                <w:szCs w:val="18"/>
              </w:rPr>
            </w:pPr>
            <w:r w:rsidRPr="008033D8">
              <w:rPr>
                <w:sz w:val="18"/>
                <w:szCs w:val="18"/>
              </w:rPr>
              <w:t xml:space="preserve">0.99 </w:t>
            </w:r>
          </w:p>
        </w:tc>
        <w:tc>
          <w:tcPr>
            <w:tcW w:w="776" w:type="dxa"/>
            <w:vAlign w:val="center"/>
          </w:tcPr>
          <w:p w14:paraId="421277BB" w14:textId="77777777" w:rsidR="007D716A" w:rsidRPr="008033D8" w:rsidRDefault="007D716A" w:rsidP="001F1E24">
            <w:pPr>
              <w:pStyle w:val="af"/>
              <w:rPr>
                <w:sz w:val="18"/>
                <w:szCs w:val="18"/>
              </w:rPr>
            </w:pPr>
            <w:r w:rsidRPr="008033D8">
              <w:rPr>
                <w:sz w:val="18"/>
                <w:szCs w:val="18"/>
              </w:rPr>
              <w:t xml:space="preserve">3.12 </w:t>
            </w:r>
          </w:p>
        </w:tc>
        <w:tc>
          <w:tcPr>
            <w:tcW w:w="776" w:type="dxa"/>
            <w:vAlign w:val="center"/>
          </w:tcPr>
          <w:p w14:paraId="59881F7F" w14:textId="77777777" w:rsidR="007D716A" w:rsidRPr="008033D8" w:rsidRDefault="007D716A" w:rsidP="001F1E24">
            <w:pPr>
              <w:pStyle w:val="af"/>
              <w:rPr>
                <w:sz w:val="18"/>
                <w:szCs w:val="18"/>
              </w:rPr>
            </w:pPr>
            <w:r w:rsidRPr="008033D8">
              <w:rPr>
                <w:sz w:val="18"/>
                <w:szCs w:val="18"/>
              </w:rPr>
              <w:t xml:space="preserve">5.25 </w:t>
            </w:r>
          </w:p>
        </w:tc>
        <w:tc>
          <w:tcPr>
            <w:tcW w:w="705" w:type="dxa"/>
            <w:vAlign w:val="center"/>
          </w:tcPr>
          <w:p w14:paraId="562D1E75" w14:textId="77777777" w:rsidR="007D716A" w:rsidRPr="008033D8" w:rsidRDefault="007D716A" w:rsidP="001F1E24">
            <w:pPr>
              <w:pStyle w:val="af"/>
              <w:rPr>
                <w:sz w:val="18"/>
                <w:szCs w:val="18"/>
              </w:rPr>
            </w:pPr>
            <w:r w:rsidRPr="008033D8">
              <w:rPr>
                <w:sz w:val="18"/>
                <w:szCs w:val="18"/>
              </w:rPr>
              <w:t xml:space="preserve">0.02 </w:t>
            </w:r>
          </w:p>
        </w:tc>
      </w:tr>
      <w:tr w:rsidR="007D716A" w:rsidRPr="008033D8" w14:paraId="6ABEDBBC" w14:textId="77777777" w:rsidTr="001F1E24">
        <w:trPr>
          <w:trHeight w:val="20"/>
          <w:jc w:val="center"/>
        </w:trPr>
        <w:tc>
          <w:tcPr>
            <w:tcW w:w="499" w:type="dxa"/>
            <w:vMerge w:val="restart"/>
            <w:vAlign w:val="center"/>
          </w:tcPr>
          <w:p w14:paraId="522B2AAD" w14:textId="0680CCE1" w:rsidR="007D716A" w:rsidRPr="00E658B4" w:rsidRDefault="007B0C54">
            <w:pPr>
              <w:pStyle w:val="af"/>
              <w:rPr>
                <w:color w:val="0070C0"/>
                <w:sz w:val="18"/>
                <w:szCs w:val="18"/>
              </w:rPr>
            </w:pPr>
            <w:r w:rsidRPr="00E658B4">
              <w:rPr>
                <w:color w:val="0070C0"/>
                <w:sz w:val="18"/>
                <w:szCs w:val="18"/>
              </w:rPr>
              <w:t>62</w:t>
            </w:r>
          </w:p>
        </w:tc>
        <w:tc>
          <w:tcPr>
            <w:tcW w:w="1122" w:type="dxa"/>
            <w:vAlign w:val="center"/>
          </w:tcPr>
          <w:p w14:paraId="5D1102D7"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70A6E3B2" w14:textId="77777777" w:rsidR="007D716A" w:rsidRPr="008033D8" w:rsidRDefault="007D716A" w:rsidP="001F1E24">
            <w:pPr>
              <w:pStyle w:val="af"/>
              <w:rPr>
                <w:sz w:val="18"/>
                <w:szCs w:val="18"/>
              </w:rPr>
            </w:pPr>
            <w:r w:rsidRPr="008033D8">
              <w:rPr>
                <w:sz w:val="18"/>
                <w:szCs w:val="18"/>
              </w:rPr>
              <w:t>7.47%</w:t>
            </w:r>
          </w:p>
        </w:tc>
        <w:tc>
          <w:tcPr>
            <w:tcW w:w="792" w:type="dxa"/>
            <w:vAlign w:val="center"/>
          </w:tcPr>
          <w:p w14:paraId="4D7A0B97" w14:textId="77777777" w:rsidR="007D716A" w:rsidRPr="008033D8" w:rsidRDefault="007D716A" w:rsidP="001F1E24">
            <w:pPr>
              <w:pStyle w:val="af"/>
              <w:rPr>
                <w:sz w:val="18"/>
                <w:szCs w:val="18"/>
              </w:rPr>
            </w:pPr>
            <w:r w:rsidRPr="008033D8">
              <w:rPr>
                <w:sz w:val="18"/>
                <w:szCs w:val="18"/>
              </w:rPr>
              <w:t>8.32%</w:t>
            </w:r>
          </w:p>
        </w:tc>
        <w:tc>
          <w:tcPr>
            <w:tcW w:w="792" w:type="dxa"/>
            <w:vAlign w:val="center"/>
          </w:tcPr>
          <w:p w14:paraId="5E1B774C" w14:textId="77777777" w:rsidR="007D716A" w:rsidRPr="008033D8" w:rsidRDefault="007D716A" w:rsidP="001F1E24">
            <w:pPr>
              <w:pStyle w:val="af"/>
              <w:rPr>
                <w:sz w:val="18"/>
                <w:szCs w:val="18"/>
              </w:rPr>
            </w:pPr>
            <w:r w:rsidRPr="008033D8">
              <w:rPr>
                <w:sz w:val="18"/>
                <w:szCs w:val="18"/>
              </w:rPr>
              <w:t>8.69%</w:t>
            </w:r>
          </w:p>
        </w:tc>
        <w:tc>
          <w:tcPr>
            <w:tcW w:w="111" w:type="pct"/>
            <w:vAlign w:val="center"/>
          </w:tcPr>
          <w:p w14:paraId="5EBC7779" w14:textId="77777777" w:rsidR="007D716A" w:rsidRPr="008033D8" w:rsidRDefault="007D716A" w:rsidP="001F1E24">
            <w:pPr>
              <w:pStyle w:val="af"/>
              <w:rPr>
                <w:sz w:val="18"/>
                <w:szCs w:val="18"/>
              </w:rPr>
            </w:pPr>
          </w:p>
        </w:tc>
        <w:tc>
          <w:tcPr>
            <w:tcW w:w="368" w:type="pct"/>
            <w:vAlign w:val="center"/>
          </w:tcPr>
          <w:p w14:paraId="7F404720" w14:textId="77777777" w:rsidR="007D716A" w:rsidRPr="008033D8" w:rsidRDefault="007D716A" w:rsidP="001F1E24">
            <w:pPr>
              <w:pStyle w:val="af"/>
              <w:rPr>
                <w:sz w:val="18"/>
                <w:szCs w:val="18"/>
              </w:rPr>
            </w:pPr>
            <w:r w:rsidRPr="008033D8">
              <w:rPr>
                <w:sz w:val="18"/>
                <w:szCs w:val="18"/>
              </w:rPr>
              <w:t>24.36%</w:t>
            </w:r>
          </w:p>
        </w:tc>
        <w:tc>
          <w:tcPr>
            <w:tcW w:w="792" w:type="dxa"/>
            <w:vAlign w:val="center"/>
          </w:tcPr>
          <w:p w14:paraId="5FF5A596" w14:textId="77777777" w:rsidR="007D716A" w:rsidRPr="008033D8" w:rsidRDefault="007D716A" w:rsidP="001F1E24">
            <w:pPr>
              <w:pStyle w:val="af"/>
              <w:rPr>
                <w:sz w:val="18"/>
                <w:szCs w:val="18"/>
              </w:rPr>
            </w:pPr>
            <w:r w:rsidRPr="008033D8">
              <w:rPr>
                <w:sz w:val="18"/>
                <w:szCs w:val="18"/>
              </w:rPr>
              <w:t>23.15%</w:t>
            </w:r>
          </w:p>
        </w:tc>
        <w:tc>
          <w:tcPr>
            <w:tcW w:w="792" w:type="dxa"/>
            <w:vAlign w:val="center"/>
          </w:tcPr>
          <w:p w14:paraId="6DDE5B35" w14:textId="77777777" w:rsidR="007D716A" w:rsidRPr="008033D8" w:rsidRDefault="007D716A" w:rsidP="001F1E24">
            <w:pPr>
              <w:pStyle w:val="af"/>
              <w:rPr>
                <w:sz w:val="18"/>
                <w:szCs w:val="18"/>
              </w:rPr>
            </w:pPr>
            <w:r w:rsidRPr="008033D8">
              <w:rPr>
                <w:sz w:val="18"/>
                <w:szCs w:val="18"/>
              </w:rPr>
              <w:t>22.62%</w:t>
            </w:r>
          </w:p>
        </w:tc>
        <w:tc>
          <w:tcPr>
            <w:tcW w:w="792" w:type="dxa"/>
            <w:vAlign w:val="center"/>
          </w:tcPr>
          <w:p w14:paraId="065DF9CB" w14:textId="77777777" w:rsidR="007D716A" w:rsidRPr="008033D8" w:rsidRDefault="007D716A" w:rsidP="001F1E24">
            <w:pPr>
              <w:pStyle w:val="af"/>
              <w:rPr>
                <w:sz w:val="18"/>
                <w:szCs w:val="18"/>
              </w:rPr>
            </w:pPr>
            <w:r w:rsidRPr="008033D8">
              <w:rPr>
                <w:sz w:val="18"/>
                <w:szCs w:val="18"/>
              </w:rPr>
              <w:t>34.85%</w:t>
            </w:r>
          </w:p>
        </w:tc>
        <w:tc>
          <w:tcPr>
            <w:tcW w:w="228" w:type="dxa"/>
            <w:vAlign w:val="center"/>
          </w:tcPr>
          <w:p w14:paraId="5E4485D6" w14:textId="77777777" w:rsidR="007D716A" w:rsidRPr="008033D8" w:rsidRDefault="007D716A" w:rsidP="001F1E24">
            <w:pPr>
              <w:pStyle w:val="af"/>
              <w:rPr>
                <w:sz w:val="18"/>
                <w:szCs w:val="18"/>
              </w:rPr>
            </w:pPr>
          </w:p>
        </w:tc>
        <w:tc>
          <w:tcPr>
            <w:tcW w:w="776" w:type="dxa"/>
            <w:vAlign w:val="center"/>
          </w:tcPr>
          <w:p w14:paraId="05CF3937" w14:textId="77777777" w:rsidR="007D716A" w:rsidRPr="008033D8" w:rsidRDefault="007D716A" w:rsidP="001F1E24">
            <w:pPr>
              <w:pStyle w:val="af"/>
              <w:rPr>
                <w:sz w:val="18"/>
                <w:szCs w:val="18"/>
              </w:rPr>
            </w:pPr>
            <w:r w:rsidRPr="008033D8">
              <w:rPr>
                <w:sz w:val="18"/>
                <w:szCs w:val="18"/>
              </w:rPr>
              <w:t xml:space="preserve">3.32 </w:t>
            </w:r>
          </w:p>
        </w:tc>
        <w:tc>
          <w:tcPr>
            <w:tcW w:w="776" w:type="dxa"/>
            <w:vAlign w:val="center"/>
          </w:tcPr>
          <w:p w14:paraId="79D2979E" w14:textId="77777777" w:rsidR="007D716A" w:rsidRPr="008033D8" w:rsidRDefault="007D716A" w:rsidP="001F1E24">
            <w:pPr>
              <w:pStyle w:val="af"/>
              <w:rPr>
                <w:sz w:val="18"/>
                <w:szCs w:val="18"/>
              </w:rPr>
            </w:pPr>
            <w:r w:rsidRPr="008033D8">
              <w:rPr>
                <w:sz w:val="18"/>
                <w:szCs w:val="18"/>
              </w:rPr>
              <w:t xml:space="preserve">10.43 </w:t>
            </w:r>
          </w:p>
        </w:tc>
        <w:tc>
          <w:tcPr>
            <w:tcW w:w="776" w:type="dxa"/>
            <w:vAlign w:val="center"/>
          </w:tcPr>
          <w:p w14:paraId="1F0F81C9" w14:textId="77777777" w:rsidR="007D716A" w:rsidRPr="008033D8" w:rsidRDefault="007D716A" w:rsidP="001F1E24">
            <w:pPr>
              <w:pStyle w:val="af"/>
              <w:rPr>
                <w:sz w:val="18"/>
                <w:szCs w:val="18"/>
              </w:rPr>
            </w:pPr>
            <w:r w:rsidRPr="008033D8">
              <w:rPr>
                <w:sz w:val="18"/>
                <w:szCs w:val="18"/>
              </w:rPr>
              <w:t xml:space="preserve">17.52 </w:t>
            </w:r>
          </w:p>
        </w:tc>
        <w:tc>
          <w:tcPr>
            <w:tcW w:w="705" w:type="dxa"/>
            <w:vAlign w:val="center"/>
          </w:tcPr>
          <w:p w14:paraId="30F2B963" w14:textId="77777777" w:rsidR="007D716A" w:rsidRPr="008033D8" w:rsidRDefault="007D716A" w:rsidP="001F1E24">
            <w:pPr>
              <w:pStyle w:val="af"/>
              <w:rPr>
                <w:sz w:val="18"/>
                <w:szCs w:val="18"/>
              </w:rPr>
            </w:pPr>
            <w:r w:rsidRPr="008033D8">
              <w:rPr>
                <w:sz w:val="18"/>
                <w:szCs w:val="18"/>
              </w:rPr>
              <w:t xml:space="preserve">0.06 </w:t>
            </w:r>
          </w:p>
        </w:tc>
      </w:tr>
      <w:tr w:rsidR="007D716A" w:rsidRPr="008033D8" w14:paraId="6E28A215" w14:textId="77777777" w:rsidTr="001F1E24">
        <w:trPr>
          <w:trHeight w:val="20"/>
          <w:jc w:val="center"/>
        </w:trPr>
        <w:tc>
          <w:tcPr>
            <w:tcW w:w="499" w:type="dxa"/>
            <w:vMerge/>
            <w:vAlign w:val="center"/>
          </w:tcPr>
          <w:p w14:paraId="3700B428" w14:textId="77777777" w:rsidR="007D716A" w:rsidRPr="00E658B4" w:rsidRDefault="007D716A" w:rsidP="001F1E24">
            <w:pPr>
              <w:pStyle w:val="af"/>
              <w:rPr>
                <w:color w:val="0070C0"/>
                <w:sz w:val="18"/>
                <w:szCs w:val="18"/>
              </w:rPr>
            </w:pPr>
          </w:p>
        </w:tc>
        <w:tc>
          <w:tcPr>
            <w:tcW w:w="1122" w:type="dxa"/>
            <w:vAlign w:val="center"/>
          </w:tcPr>
          <w:p w14:paraId="310C3BD9"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3D60BB17" w14:textId="77777777" w:rsidR="007D716A" w:rsidRPr="008033D8" w:rsidRDefault="007D716A" w:rsidP="001F1E24">
            <w:pPr>
              <w:pStyle w:val="af"/>
              <w:rPr>
                <w:sz w:val="18"/>
                <w:szCs w:val="18"/>
              </w:rPr>
            </w:pPr>
            <w:r w:rsidRPr="008033D8">
              <w:rPr>
                <w:sz w:val="18"/>
                <w:szCs w:val="18"/>
              </w:rPr>
              <w:t>9.92%</w:t>
            </w:r>
          </w:p>
        </w:tc>
        <w:tc>
          <w:tcPr>
            <w:tcW w:w="792" w:type="dxa"/>
            <w:vAlign w:val="center"/>
          </w:tcPr>
          <w:p w14:paraId="42F6313B"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79CB7008" w14:textId="77777777" w:rsidR="007D716A" w:rsidRPr="008033D8" w:rsidRDefault="007D716A" w:rsidP="001F1E24">
            <w:pPr>
              <w:pStyle w:val="af"/>
              <w:rPr>
                <w:sz w:val="18"/>
                <w:szCs w:val="18"/>
              </w:rPr>
            </w:pPr>
            <w:r w:rsidRPr="008033D8">
              <w:rPr>
                <w:sz w:val="18"/>
                <w:szCs w:val="18"/>
              </w:rPr>
              <w:t>11.39%</w:t>
            </w:r>
          </w:p>
        </w:tc>
        <w:tc>
          <w:tcPr>
            <w:tcW w:w="111" w:type="pct"/>
            <w:vAlign w:val="center"/>
          </w:tcPr>
          <w:p w14:paraId="0C95EDAD" w14:textId="77777777" w:rsidR="007D716A" w:rsidRPr="008033D8" w:rsidRDefault="007D716A" w:rsidP="001F1E24">
            <w:pPr>
              <w:pStyle w:val="af"/>
              <w:rPr>
                <w:sz w:val="18"/>
                <w:szCs w:val="18"/>
              </w:rPr>
            </w:pPr>
          </w:p>
        </w:tc>
        <w:tc>
          <w:tcPr>
            <w:tcW w:w="368" w:type="pct"/>
            <w:vAlign w:val="center"/>
          </w:tcPr>
          <w:p w14:paraId="6ECBC89B" w14:textId="77777777" w:rsidR="007D716A" w:rsidRPr="008033D8" w:rsidRDefault="007D716A" w:rsidP="001F1E24">
            <w:pPr>
              <w:pStyle w:val="af"/>
              <w:rPr>
                <w:sz w:val="18"/>
                <w:szCs w:val="18"/>
              </w:rPr>
            </w:pPr>
            <w:r w:rsidRPr="008033D8">
              <w:rPr>
                <w:sz w:val="18"/>
                <w:szCs w:val="18"/>
              </w:rPr>
              <w:t>30.79%</w:t>
            </w:r>
          </w:p>
        </w:tc>
        <w:tc>
          <w:tcPr>
            <w:tcW w:w="792" w:type="dxa"/>
            <w:vAlign w:val="center"/>
          </w:tcPr>
          <w:p w14:paraId="1ADBDC72" w14:textId="77777777" w:rsidR="007D716A" w:rsidRPr="008033D8" w:rsidRDefault="007D716A" w:rsidP="001F1E24">
            <w:pPr>
              <w:pStyle w:val="af"/>
              <w:rPr>
                <w:sz w:val="18"/>
                <w:szCs w:val="18"/>
              </w:rPr>
            </w:pPr>
            <w:r w:rsidRPr="008033D8">
              <w:rPr>
                <w:sz w:val="18"/>
                <w:szCs w:val="18"/>
              </w:rPr>
              <w:t>29.21%</w:t>
            </w:r>
          </w:p>
        </w:tc>
        <w:tc>
          <w:tcPr>
            <w:tcW w:w="792" w:type="dxa"/>
            <w:vAlign w:val="center"/>
          </w:tcPr>
          <w:p w14:paraId="7FA4B7E2" w14:textId="77777777" w:rsidR="007D716A" w:rsidRPr="008033D8" w:rsidRDefault="007D716A" w:rsidP="001F1E24">
            <w:pPr>
              <w:pStyle w:val="af"/>
              <w:rPr>
                <w:sz w:val="18"/>
                <w:szCs w:val="18"/>
              </w:rPr>
            </w:pPr>
            <w:r w:rsidRPr="008033D8">
              <w:rPr>
                <w:sz w:val="18"/>
                <w:szCs w:val="18"/>
              </w:rPr>
              <w:t>28.56%</w:t>
            </w:r>
          </w:p>
        </w:tc>
        <w:tc>
          <w:tcPr>
            <w:tcW w:w="792" w:type="dxa"/>
            <w:vAlign w:val="center"/>
          </w:tcPr>
          <w:p w14:paraId="6D2F5B53" w14:textId="77777777" w:rsidR="007D716A" w:rsidRPr="008033D8" w:rsidRDefault="007D716A" w:rsidP="001F1E24">
            <w:pPr>
              <w:pStyle w:val="af"/>
              <w:rPr>
                <w:sz w:val="18"/>
                <w:szCs w:val="18"/>
              </w:rPr>
            </w:pPr>
            <w:r w:rsidRPr="008033D8">
              <w:rPr>
                <w:sz w:val="18"/>
                <w:szCs w:val="18"/>
              </w:rPr>
              <w:t>45.24%</w:t>
            </w:r>
          </w:p>
        </w:tc>
        <w:tc>
          <w:tcPr>
            <w:tcW w:w="228" w:type="dxa"/>
            <w:vAlign w:val="center"/>
          </w:tcPr>
          <w:p w14:paraId="4CCF73AA" w14:textId="77777777" w:rsidR="007D716A" w:rsidRPr="008033D8" w:rsidRDefault="007D716A" w:rsidP="001F1E24">
            <w:pPr>
              <w:pStyle w:val="af"/>
              <w:rPr>
                <w:sz w:val="18"/>
                <w:szCs w:val="18"/>
              </w:rPr>
            </w:pPr>
          </w:p>
        </w:tc>
        <w:tc>
          <w:tcPr>
            <w:tcW w:w="776" w:type="dxa"/>
            <w:vAlign w:val="center"/>
          </w:tcPr>
          <w:p w14:paraId="4D952BFB" w14:textId="77777777" w:rsidR="007D716A" w:rsidRPr="008033D8" w:rsidRDefault="007D716A" w:rsidP="001F1E24">
            <w:pPr>
              <w:pStyle w:val="af"/>
              <w:rPr>
                <w:sz w:val="18"/>
                <w:szCs w:val="18"/>
              </w:rPr>
            </w:pPr>
            <w:r w:rsidRPr="008033D8">
              <w:rPr>
                <w:sz w:val="18"/>
                <w:szCs w:val="18"/>
              </w:rPr>
              <w:t xml:space="preserve">3.31 </w:t>
            </w:r>
          </w:p>
        </w:tc>
        <w:tc>
          <w:tcPr>
            <w:tcW w:w="776" w:type="dxa"/>
            <w:vAlign w:val="center"/>
          </w:tcPr>
          <w:p w14:paraId="6EC5133F" w14:textId="77777777" w:rsidR="007D716A" w:rsidRPr="008033D8" w:rsidRDefault="007D716A" w:rsidP="001F1E24">
            <w:pPr>
              <w:pStyle w:val="af"/>
              <w:rPr>
                <w:sz w:val="18"/>
                <w:szCs w:val="18"/>
              </w:rPr>
            </w:pPr>
            <w:r w:rsidRPr="008033D8">
              <w:rPr>
                <w:sz w:val="18"/>
                <w:szCs w:val="18"/>
              </w:rPr>
              <w:t xml:space="preserve">10.48 </w:t>
            </w:r>
          </w:p>
        </w:tc>
        <w:tc>
          <w:tcPr>
            <w:tcW w:w="776" w:type="dxa"/>
            <w:vAlign w:val="center"/>
          </w:tcPr>
          <w:p w14:paraId="19805AA4" w14:textId="77777777" w:rsidR="007D716A" w:rsidRPr="008033D8" w:rsidRDefault="007D716A" w:rsidP="001F1E24">
            <w:pPr>
              <w:pStyle w:val="af"/>
              <w:rPr>
                <w:sz w:val="18"/>
                <w:szCs w:val="18"/>
              </w:rPr>
            </w:pPr>
            <w:r w:rsidRPr="008033D8">
              <w:rPr>
                <w:sz w:val="18"/>
                <w:szCs w:val="18"/>
              </w:rPr>
              <w:t xml:space="preserve">17.64 </w:t>
            </w:r>
          </w:p>
        </w:tc>
        <w:tc>
          <w:tcPr>
            <w:tcW w:w="705" w:type="dxa"/>
            <w:vAlign w:val="center"/>
          </w:tcPr>
          <w:p w14:paraId="6C21F7B4" w14:textId="77777777" w:rsidR="007D716A" w:rsidRPr="008033D8" w:rsidRDefault="007D716A" w:rsidP="001F1E24">
            <w:pPr>
              <w:pStyle w:val="af"/>
              <w:rPr>
                <w:sz w:val="18"/>
                <w:szCs w:val="18"/>
              </w:rPr>
            </w:pPr>
            <w:r w:rsidRPr="008033D8">
              <w:rPr>
                <w:sz w:val="18"/>
                <w:szCs w:val="18"/>
              </w:rPr>
              <w:t xml:space="preserve">0.09 </w:t>
            </w:r>
          </w:p>
        </w:tc>
      </w:tr>
      <w:tr w:rsidR="007D716A" w:rsidRPr="008033D8" w14:paraId="5EAF5ABF" w14:textId="77777777" w:rsidTr="001F1E24">
        <w:trPr>
          <w:trHeight w:val="20"/>
          <w:jc w:val="center"/>
        </w:trPr>
        <w:tc>
          <w:tcPr>
            <w:tcW w:w="499" w:type="dxa"/>
            <w:vMerge w:val="restart"/>
            <w:vAlign w:val="center"/>
          </w:tcPr>
          <w:p w14:paraId="27DEFCD6" w14:textId="16409886" w:rsidR="007D716A" w:rsidRPr="00E658B4" w:rsidRDefault="007B0C54">
            <w:pPr>
              <w:pStyle w:val="af"/>
              <w:rPr>
                <w:color w:val="0070C0"/>
                <w:sz w:val="18"/>
                <w:szCs w:val="18"/>
              </w:rPr>
            </w:pPr>
            <w:r w:rsidRPr="00E658B4">
              <w:rPr>
                <w:color w:val="0070C0"/>
                <w:sz w:val="18"/>
                <w:szCs w:val="18"/>
              </w:rPr>
              <w:t>122</w:t>
            </w:r>
          </w:p>
        </w:tc>
        <w:tc>
          <w:tcPr>
            <w:tcW w:w="1122" w:type="dxa"/>
            <w:vAlign w:val="center"/>
          </w:tcPr>
          <w:p w14:paraId="3096654D" w14:textId="77777777" w:rsidR="007D716A" w:rsidRPr="008033D8" w:rsidRDefault="007D716A" w:rsidP="001F1E24">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14B9005C" w14:textId="77777777" w:rsidR="007D716A" w:rsidRPr="008033D8" w:rsidRDefault="007D716A" w:rsidP="001F1E24">
            <w:pPr>
              <w:pStyle w:val="af"/>
              <w:rPr>
                <w:sz w:val="18"/>
                <w:szCs w:val="18"/>
              </w:rPr>
            </w:pPr>
            <w:r w:rsidRPr="008033D8">
              <w:rPr>
                <w:sz w:val="18"/>
                <w:szCs w:val="18"/>
              </w:rPr>
              <w:t>10.96%</w:t>
            </w:r>
          </w:p>
        </w:tc>
        <w:tc>
          <w:tcPr>
            <w:tcW w:w="792" w:type="dxa"/>
            <w:vAlign w:val="center"/>
          </w:tcPr>
          <w:p w14:paraId="184F848B" w14:textId="77777777" w:rsidR="007D716A" w:rsidRPr="008033D8" w:rsidRDefault="007D716A" w:rsidP="001F1E24">
            <w:pPr>
              <w:pStyle w:val="af"/>
              <w:rPr>
                <w:sz w:val="18"/>
                <w:szCs w:val="18"/>
              </w:rPr>
            </w:pPr>
            <w:r w:rsidRPr="008033D8">
              <w:rPr>
                <w:sz w:val="18"/>
                <w:szCs w:val="18"/>
              </w:rPr>
              <w:t>11.73%</w:t>
            </w:r>
          </w:p>
        </w:tc>
        <w:tc>
          <w:tcPr>
            <w:tcW w:w="792" w:type="dxa"/>
            <w:vAlign w:val="center"/>
          </w:tcPr>
          <w:p w14:paraId="3D9C8809" w14:textId="77777777" w:rsidR="007D716A" w:rsidRPr="008033D8" w:rsidRDefault="007D716A" w:rsidP="001F1E24">
            <w:pPr>
              <w:pStyle w:val="af"/>
              <w:rPr>
                <w:sz w:val="18"/>
                <w:szCs w:val="18"/>
              </w:rPr>
            </w:pPr>
            <w:r w:rsidRPr="008033D8">
              <w:rPr>
                <w:sz w:val="18"/>
                <w:szCs w:val="18"/>
              </w:rPr>
              <w:t>12.01%</w:t>
            </w:r>
          </w:p>
        </w:tc>
        <w:tc>
          <w:tcPr>
            <w:tcW w:w="111" w:type="pct"/>
            <w:vAlign w:val="center"/>
          </w:tcPr>
          <w:p w14:paraId="391B9C4F" w14:textId="77777777" w:rsidR="007D716A" w:rsidRPr="008033D8" w:rsidRDefault="007D716A" w:rsidP="001F1E24">
            <w:pPr>
              <w:pStyle w:val="af"/>
              <w:rPr>
                <w:sz w:val="18"/>
                <w:szCs w:val="18"/>
              </w:rPr>
            </w:pPr>
          </w:p>
        </w:tc>
        <w:tc>
          <w:tcPr>
            <w:tcW w:w="368" w:type="pct"/>
            <w:vAlign w:val="center"/>
          </w:tcPr>
          <w:p w14:paraId="734850C6" w14:textId="77777777" w:rsidR="007D716A" w:rsidRPr="008033D8" w:rsidRDefault="007D716A" w:rsidP="001F1E24">
            <w:pPr>
              <w:pStyle w:val="af"/>
              <w:rPr>
                <w:sz w:val="18"/>
                <w:szCs w:val="18"/>
              </w:rPr>
            </w:pPr>
            <w:r w:rsidRPr="008033D8">
              <w:rPr>
                <w:sz w:val="18"/>
                <w:szCs w:val="18"/>
              </w:rPr>
              <w:t>13.28%</w:t>
            </w:r>
          </w:p>
        </w:tc>
        <w:tc>
          <w:tcPr>
            <w:tcW w:w="792" w:type="dxa"/>
            <w:vAlign w:val="center"/>
          </w:tcPr>
          <w:p w14:paraId="384FA01C" w14:textId="77777777" w:rsidR="007D716A" w:rsidRPr="008033D8" w:rsidRDefault="007D716A" w:rsidP="001F1E24">
            <w:pPr>
              <w:pStyle w:val="af"/>
              <w:rPr>
                <w:sz w:val="18"/>
                <w:szCs w:val="18"/>
              </w:rPr>
            </w:pPr>
            <w:r w:rsidRPr="008033D8">
              <w:rPr>
                <w:sz w:val="18"/>
                <w:szCs w:val="18"/>
              </w:rPr>
              <w:t>12.22%</w:t>
            </w:r>
          </w:p>
        </w:tc>
        <w:tc>
          <w:tcPr>
            <w:tcW w:w="792" w:type="dxa"/>
            <w:vAlign w:val="center"/>
          </w:tcPr>
          <w:p w14:paraId="61BE2677" w14:textId="77777777" w:rsidR="007D716A" w:rsidRPr="008033D8" w:rsidRDefault="007D716A" w:rsidP="001F1E24">
            <w:pPr>
              <w:pStyle w:val="af"/>
              <w:rPr>
                <w:sz w:val="18"/>
                <w:szCs w:val="18"/>
              </w:rPr>
            </w:pPr>
            <w:r w:rsidRPr="008033D8">
              <w:rPr>
                <w:sz w:val="18"/>
                <w:szCs w:val="18"/>
              </w:rPr>
              <w:t>11.85%</w:t>
            </w:r>
          </w:p>
        </w:tc>
        <w:tc>
          <w:tcPr>
            <w:tcW w:w="792" w:type="dxa"/>
            <w:vAlign w:val="center"/>
          </w:tcPr>
          <w:p w14:paraId="56D68A55" w14:textId="77777777" w:rsidR="007D716A" w:rsidRPr="008033D8" w:rsidRDefault="007D716A" w:rsidP="001F1E24">
            <w:pPr>
              <w:pStyle w:val="af"/>
              <w:rPr>
                <w:sz w:val="18"/>
                <w:szCs w:val="18"/>
              </w:rPr>
            </w:pPr>
            <w:r w:rsidRPr="008033D8">
              <w:rPr>
                <w:sz w:val="18"/>
                <w:szCs w:val="18"/>
              </w:rPr>
              <w:t>27.88%</w:t>
            </w:r>
          </w:p>
        </w:tc>
        <w:tc>
          <w:tcPr>
            <w:tcW w:w="228" w:type="dxa"/>
            <w:vAlign w:val="center"/>
          </w:tcPr>
          <w:p w14:paraId="7F85B651" w14:textId="77777777" w:rsidR="007D716A" w:rsidRPr="008033D8" w:rsidRDefault="007D716A" w:rsidP="001F1E24">
            <w:pPr>
              <w:pStyle w:val="af"/>
              <w:rPr>
                <w:sz w:val="18"/>
                <w:szCs w:val="18"/>
              </w:rPr>
            </w:pPr>
          </w:p>
        </w:tc>
        <w:tc>
          <w:tcPr>
            <w:tcW w:w="776" w:type="dxa"/>
            <w:vAlign w:val="center"/>
          </w:tcPr>
          <w:p w14:paraId="47B040A7" w14:textId="77777777" w:rsidR="007D716A" w:rsidRPr="008033D8" w:rsidRDefault="007D716A" w:rsidP="001F1E24">
            <w:pPr>
              <w:pStyle w:val="af"/>
              <w:rPr>
                <w:sz w:val="18"/>
                <w:szCs w:val="18"/>
                <w:highlight w:val="yellow"/>
              </w:rPr>
            </w:pPr>
            <w:r w:rsidRPr="008033D8">
              <w:rPr>
                <w:sz w:val="18"/>
                <w:szCs w:val="18"/>
              </w:rPr>
              <w:t xml:space="preserve">8.76 </w:t>
            </w:r>
          </w:p>
        </w:tc>
        <w:tc>
          <w:tcPr>
            <w:tcW w:w="776" w:type="dxa"/>
            <w:vAlign w:val="center"/>
          </w:tcPr>
          <w:p w14:paraId="4FAD30FE" w14:textId="77777777" w:rsidR="007D716A" w:rsidRPr="008033D8" w:rsidRDefault="007D716A" w:rsidP="001F1E24">
            <w:pPr>
              <w:pStyle w:val="af"/>
              <w:rPr>
                <w:sz w:val="18"/>
                <w:szCs w:val="18"/>
                <w:highlight w:val="yellow"/>
              </w:rPr>
            </w:pPr>
            <w:r w:rsidRPr="008033D8">
              <w:rPr>
                <w:sz w:val="18"/>
                <w:szCs w:val="18"/>
              </w:rPr>
              <w:t xml:space="preserve">27.86 </w:t>
            </w:r>
          </w:p>
        </w:tc>
        <w:tc>
          <w:tcPr>
            <w:tcW w:w="776" w:type="dxa"/>
            <w:vAlign w:val="center"/>
          </w:tcPr>
          <w:p w14:paraId="423D5072" w14:textId="77777777" w:rsidR="007D716A" w:rsidRPr="008033D8" w:rsidRDefault="007D716A" w:rsidP="001F1E24">
            <w:pPr>
              <w:pStyle w:val="af"/>
              <w:rPr>
                <w:sz w:val="18"/>
                <w:szCs w:val="18"/>
                <w:highlight w:val="yellow"/>
              </w:rPr>
            </w:pPr>
            <w:r w:rsidRPr="008033D8">
              <w:rPr>
                <w:sz w:val="18"/>
                <w:szCs w:val="18"/>
              </w:rPr>
              <w:t xml:space="preserve">46.93 </w:t>
            </w:r>
          </w:p>
        </w:tc>
        <w:tc>
          <w:tcPr>
            <w:tcW w:w="705" w:type="dxa"/>
            <w:vAlign w:val="center"/>
          </w:tcPr>
          <w:p w14:paraId="45440CE4" w14:textId="77777777" w:rsidR="007D716A" w:rsidRPr="008033D8" w:rsidRDefault="007D716A" w:rsidP="001F1E24">
            <w:pPr>
              <w:pStyle w:val="af"/>
              <w:rPr>
                <w:sz w:val="18"/>
                <w:szCs w:val="18"/>
              </w:rPr>
            </w:pPr>
            <w:r w:rsidRPr="008033D8">
              <w:rPr>
                <w:sz w:val="18"/>
                <w:szCs w:val="18"/>
              </w:rPr>
              <w:t xml:space="preserve">0.32 </w:t>
            </w:r>
          </w:p>
        </w:tc>
      </w:tr>
      <w:tr w:rsidR="007D716A" w:rsidRPr="008033D8" w14:paraId="2FE03A10" w14:textId="77777777" w:rsidTr="001F1E24">
        <w:trPr>
          <w:trHeight w:val="20"/>
          <w:jc w:val="center"/>
        </w:trPr>
        <w:tc>
          <w:tcPr>
            <w:tcW w:w="499" w:type="dxa"/>
            <w:vMerge/>
            <w:vAlign w:val="center"/>
          </w:tcPr>
          <w:p w14:paraId="08393C03" w14:textId="77777777" w:rsidR="007D716A" w:rsidRPr="008033D8" w:rsidRDefault="007D716A" w:rsidP="001F1E24">
            <w:pPr>
              <w:pStyle w:val="af"/>
              <w:rPr>
                <w:sz w:val="18"/>
                <w:szCs w:val="18"/>
              </w:rPr>
            </w:pPr>
          </w:p>
        </w:tc>
        <w:tc>
          <w:tcPr>
            <w:tcW w:w="1122" w:type="dxa"/>
            <w:vAlign w:val="center"/>
          </w:tcPr>
          <w:p w14:paraId="16C004C7" w14:textId="77777777" w:rsidR="007D716A" w:rsidRPr="008033D8" w:rsidRDefault="007D716A" w:rsidP="001F1E24">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792" w:type="dxa"/>
            <w:vAlign w:val="center"/>
          </w:tcPr>
          <w:p w14:paraId="5F83F6EB" w14:textId="77777777" w:rsidR="007D716A" w:rsidRPr="008033D8" w:rsidRDefault="007D716A" w:rsidP="001F1E24">
            <w:pPr>
              <w:pStyle w:val="af"/>
              <w:rPr>
                <w:sz w:val="18"/>
                <w:szCs w:val="18"/>
              </w:rPr>
            </w:pPr>
            <w:r w:rsidRPr="008033D8">
              <w:rPr>
                <w:sz w:val="18"/>
                <w:szCs w:val="18"/>
              </w:rPr>
              <w:t>13.05%</w:t>
            </w:r>
          </w:p>
        </w:tc>
        <w:tc>
          <w:tcPr>
            <w:tcW w:w="792" w:type="dxa"/>
            <w:vAlign w:val="center"/>
          </w:tcPr>
          <w:p w14:paraId="64A49127" w14:textId="77777777" w:rsidR="007D716A" w:rsidRPr="008033D8" w:rsidRDefault="007D716A" w:rsidP="001F1E24">
            <w:pPr>
              <w:pStyle w:val="af"/>
              <w:rPr>
                <w:sz w:val="18"/>
                <w:szCs w:val="18"/>
              </w:rPr>
            </w:pPr>
            <w:r w:rsidRPr="008033D8">
              <w:rPr>
                <w:sz w:val="18"/>
                <w:szCs w:val="18"/>
              </w:rPr>
              <w:t>13.60%</w:t>
            </w:r>
          </w:p>
        </w:tc>
        <w:tc>
          <w:tcPr>
            <w:tcW w:w="792" w:type="dxa"/>
            <w:vAlign w:val="center"/>
          </w:tcPr>
          <w:p w14:paraId="186161B5" w14:textId="77777777" w:rsidR="007D716A" w:rsidRPr="008033D8" w:rsidRDefault="007D716A" w:rsidP="001F1E24">
            <w:pPr>
              <w:pStyle w:val="af"/>
              <w:rPr>
                <w:sz w:val="18"/>
                <w:szCs w:val="18"/>
              </w:rPr>
            </w:pPr>
            <w:r w:rsidRPr="008033D8">
              <w:rPr>
                <w:sz w:val="18"/>
                <w:szCs w:val="18"/>
              </w:rPr>
              <w:t>13.94%</w:t>
            </w:r>
          </w:p>
        </w:tc>
        <w:tc>
          <w:tcPr>
            <w:tcW w:w="111" w:type="pct"/>
            <w:vAlign w:val="center"/>
          </w:tcPr>
          <w:p w14:paraId="6AEE1CBE" w14:textId="77777777" w:rsidR="007D716A" w:rsidRPr="008033D8" w:rsidRDefault="007D716A" w:rsidP="001F1E24">
            <w:pPr>
              <w:pStyle w:val="af"/>
              <w:rPr>
                <w:sz w:val="18"/>
                <w:szCs w:val="18"/>
              </w:rPr>
            </w:pPr>
          </w:p>
        </w:tc>
        <w:tc>
          <w:tcPr>
            <w:tcW w:w="368" w:type="pct"/>
            <w:vAlign w:val="center"/>
          </w:tcPr>
          <w:p w14:paraId="4BD18382" w14:textId="77777777" w:rsidR="007D716A" w:rsidRPr="008033D8" w:rsidRDefault="007D716A" w:rsidP="001F1E24">
            <w:pPr>
              <w:pStyle w:val="af"/>
              <w:rPr>
                <w:sz w:val="18"/>
                <w:szCs w:val="18"/>
              </w:rPr>
            </w:pPr>
            <w:r w:rsidRPr="008033D8">
              <w:rPr>
                <w:sz w:val="18"/>
                <w:szCs w:val="18"/>
              </w:rPr>
              <w:t>16.00%</w:t>
            </w:r>
          </w:p>
        </w:tc>
        <w:tc>
          <w:tcPr>
            <w:tcW w:w="792" w:type="dxa"/>
            <w:vAlign w:val="center"/>
          </w:tcPr>
          <w:p w14:paraId="3FAEEE04" w14:textId="77777777" w:rsidR="007D716A" w:rsidRPr="008033D8" w:rsidRDefault="007D716A" w:rsidP="001F1E24">
            <w:pPr>
              <w:pStyle w:val="af"/>
              <w:rPr>
                <w:sz w:val="18"/>
                <w:szCs w:val="18"/>
              </w:rPr>
            </w:pPr>
            <w:r w:rsidRPr="008033D8">
              <w:rPr>
                <w:sz w:val="18"/>
                <w:szCs w:val="18"/>
              </w:rPr>
              <w:t>15.23%</w:t>
            </w:r>
          </w:p>
        </w:tc>
        <w:tc>
          <w:tcPr>
            <w:tcW w:w="792" w:type="dxa"/>
            <w:vAlign w:val="center"/>
          </w:tcPr>
          <w:p w14:paraId="34EDD67C" w14:textId="77777777" w:rsidR="007D716A" w:rsidRPr="008033D8" w:rsidRDefault="007D716A" w:rsidP="001F1E24">
            <w:pPr>
              <w:pStyle w:val="af"/>
              <w:rPr>
                <w:sz w:val="18"/>
                <w:szCs w:val="18"/>
              </w:rPr>
            </w:pPr>
            <w:r w:rsidRPr="008033D8">
              <w:rPr>
                <w:sz w:val="18"/>
                <w:szCs w:val="18"/>
              </w:rPr>
              <w:t>14.73%</w:t>
            </w:r>
          </w:p>
        </w:tc>
        <w:tc>
          <w:tcPr>
            <w:tcW w:w="792" w:type="dxa"/>
            <w:vAlign w:val="center"/>
          </w:tcPr>
          <w:p w14:paraId="234A3461" w14:textId="77777777" w:rsidR="007D716A" w:rsidRPr="008033D8" w:rsidRDefault="007D716A" w:rsidP="001F1E24">
            <w:pPr>
              <w:pStyle w:val="af"/>
              <w:rPr>
                <w:sz w:val="18"/>
                <w:szCs w:val="18"/>
              </w:rPr>
            </w:pPr>
            <w:r w:rsidRPr="008033D8">
              <w:rPr>
                <w:sz w:val="18"/>
                <w:szCs w:val="18"/>
              </w:rPr>
              <w:t>34.17%</w:t>
            </w:r>
          </w:p>
        </w:tc>
        <w:tc>
          <w:tcPr>
            <w:tcW w:w="228" w:type="dxa"/>
            <w:vAlign w:val="center"/>
          </w:tcPr>
          <w:p w14:paraId="70C84534" w14:textId="77777777" w:rsidR="007D716A" w:rsidRPr="008033D8" w:rsidRDefault="007D716A" w:rsidP="001F1E24">
            <w:pPr>
              <w:pStyle w:val="af"/>
              <w:rPr>
                <w:sz w:val="18"/>
                <w:szCs w:val="18"/>
              </w:rPr>
            </w:pPr>
          </w:p>
        </w:tc>
        <w:tc>
          <w:tcPr>
            <w:tcW w:w="776" w:type="dxa"/>
            <w:vAlign w:val="center"/>
          </w:tcPr>
          <w:p w14:paraId="4E13BF2C" w14:textId="77777777" w:rsidR="007D716A" w:rsidRPr="008033D8" w:rsidRDefault="007D716A" w:rsidP="001F1E24">
            <w:pPr>
              <w:pStyle w:val="af"/>
              <w:rPr>
                <w:sz w:val="18"/>
                <w:szCs w:val="18"/>
                <w:highlight w:val="yellow"/>
              </w:rPr>
            </w:pPr>
            <w:r w:rsidRPr="008033D8">
              <w:rPr>
                <w:sz w:val="18"/>
                <w:szCs w:val="18"/>
              </w:rPr>
              <w:t xml:space="preserve">8.62 </w:t>
            </w:r>
          </w:p>
        </w:tc>
        <w:tc>
          <w:tcPr>
            <w:tcW w:w="776" w:type="dxa"/>
            <w:vAlign w:val="center"/>
          </w:tcPr>
          <w:p w14:paraId="6699C862" w14:textId="77777777" w:rsidR="007D716A" w:rsidRPr="008033D8" w:rsidRDefault="007D716A" w:rsidP="001F1E24">
            <w:pPr>
              <w:pStyle w:val="af"/>
              <w:rPr>
                <w:sz w:val="18"/>
                <w:szCs w:val="18"/>
                <w:highlight w:val="yellow"/>
              </w:rPr>
            </w:pPr>
            <w:r w:rsidRPr="008033D8">
              <w:rPr>
                <w:sz w:val="18"/>
                <w:szCs w:val="18"/>
              </w:rPr>
              <w:t xml:space="preserve">27.72 </w:t>
            </w:r>
          </w:p>
        </w:tc>
        <w:tc>
          <w:tcPr>
            <w:tcW w:w="776" w:type="dxa"/>
            <w:vAlign w:val="center"/>
          </w:tcPr>
          <w:p w14:paraId="34A949CB" w14:textId="77777777" w:rsidR="007D716A" w:rsidRPr="008033D8" w:rsidRDefault="007D716A" w:rsidP="001F1E24">
            <w:pPr>
              <w:pStyle w:val="af"/>
              <w:rPr>
                <w:sz w:val="18"/>
                <w:szCs w:val="18"/>
                <w:highlight w:val="yellow"/>
              </w:rPr>
            </w:pPr>
            <w:r w:rsidRPr="008033D8">
              <w:rPr>
                <w:sz w:val="18"/>
                <w:szCs w:val="18"/>
              </w:rPr>
              <w:t xml:space="preserve">46.82 </w:t>
            </w:r>
          </w:p>
        </w:tc>
        <w:tc>
          <w:tcPr>
            <w:tcW w:w="705" w:type="dxa"/>
            <w:vAlign w:val="center"/>
          </w:tcPr>
          <w:p w14:paraId="5D80C3B1" w14:textId="77777777" w:rsidR="007D716A" w:rsidRPr="008033D8" w:rsidRDefault="007D716A" w:rsidP="001F1E24">
            <w:pPr>
              <w:pStyle w:val="af"/>
              <w:rPr>
                <w:sz w:val="18"/>
                <w:szCs w:val="18"/>
              </w:rPr>
            </w:pPr>
            <w:r w:rsidRPr="008033D8">
              <w:rPr>
                <w:sz w:val="18"/>
                <w:szCs w:val="18"/>
              </w:rPr>
              <w:t xml:space="preserve">0.42 </w:t>
            </w:r>
          </w:p>
        </w:tc>
      </w:tr>
    </w:tbl>
    <w:p w14:paraId="33199534" w14:textId="77777777" w:rsidR="00B26F87" w:rsidRDefault="00B26F87" w:rsidP="00E658B4">
      <w:pPr>
        <w:ind w:firstLineChars="95" w:firstLine="199"/>
        <w:rPr>
          <w:rFonts w:cs="Times New Roman"/>
          <w:color w:val="0070C0"/>
        </w:rPr>
      </w:pPr>
    </w:p>
    <w:p w14:paraId="0327DE39" w14:textId="3887AE1F" w:rsidR="00B72591" w:rsidRPr="00E658B4" w:rsidRDefault="00B72591" w:rsidP="00E658B4">
      <w:pPr>
        <w:ind w:firstLineChars="95" w:firstLine="199"/>
        <w:rPr>
          <w:rFonts w:cs="Times New Roman"/>
          <w:color w:val="0070C0"/>
        </w:rPr>
      </w:pPr>
      <w:r w:rsidRPr="00E658B4">
        <w:rPr>
          <w:rFonts w:cs="Times New Roman" w:hint="eastAsia"/>
          <w:color w:val="0070C0"/>
          <w:highlight w:val="yellow"/>
        </w:rPr>
        <w:t>我们进一步在</w:t>
      </w:r>
      <w:r w:rsidRPr="00E658B4">
        <w:rPr>
          <w:rFonts w:cs="Times New Roman"/>
          <w:color w:val="0070C0"/>
        </w:rPr>
        <w:t>CPLEX</w:t>
      </w:r>
      <w:r w:rsidRPr="00E658B4">
        <w:rPr>
          <w:rFonts w:cs="Times New Roman" w:hint="eastAsia"/>
          <w:color w:val="0070C0"/>
        </w:rPr>
        <w:t>可求出可行解的实例集</w:t>
      </w:r>
      <m:oMath>
        <m:sSub>
          <m:sSubPr>
            <m:ctrlPr>
              <w:rPr>
                <w:rFonts w:ascii="Cambria Math" w:hAnsi="Cambria Math" w:cs="Times New Roman"/>
                <w:color w:val="0070C0"/>
              </w:rPr>
            </m:ctrlPr>
          </m:sSubPr>
          <m:e>
            <m:r>
              <w:rPr>
                <w:rFonts w:ascii="Cambria Math" w:hAnsi="Cambria Math" w:cs="Times New Roman" w:hint="eastAsia"/>
                <w:color w:val="0070C0"/>
              </w:rPr>
              <m:t>SET</m:t>
            </m:r>
          </m:e>
          <m:sub>
            <m:r>
              <w:rPr>
                <w:rFonts w:ascii="Cambria Math" w:hAnsi="Cambria Math" w:cs="Times New Roman"/>
                <w:color w:val="0070C0"/>
              </w:rPr>
              <m:t>3</m:t>
            </m:r>
          </m:sub>
        </m:sSub>
      </m:oMath>
      <w:r w:rsidRPr="00E658B4">
        <w:rPr>
          <w:rFonts w:cs="Times New Roman" w:hint="eastAsia"/>
          <w:color w:val="0070C0"/>
        </w:rPr>
        <w:t>上衡量所提算法的求解效果，</w:t>
      </w:r>
      <w:r w:rsidR="004D6026" w:rsidRPr="00E658B4">
        <w:rPr>
          <w:rFonts w:cs="Times New Roman" w:hint="eastAsia"/>
          <w:color w:val="0070C0"/>
        </w:rPr>
        <w:t>还是使用</w:t>
      </w:r>
      <w:r w:rsidR="004D6026" w:rsidRPr="00E658B4">
        <w:rPr>
          <w:rFonts w:cs="Times New Roman" w:hint="eastAsia"/>
          <w:color w:val="0070C0"/>
        </w:rPr>
        <w:t>ARD</w:t>
      </w:r>
      <w:r w:rsidR="004D6026" w:rsidRPr="00E658B4">
        <w:rPr>
          <w:rFonts w:cs="Times New Roman" w:hint="eastAsia"/>
          <w:color w:val="0070C0"/>
        </w:rPr>
        <w:t>作为评价指标。</w:t>
      </w:r>
    </w:p>
    <w:p w14:paraId="7B1E90A9" w14:textId="24D4C8A8" w:rsidR="00E651CC" w:rsidRPr="00E658B4" w:rsidRDefault="00E651CC" w:rsidP="00E658B4">
      <w:pPr>
        <w:pStyle w:val="a4"/>
        <w:keepNext/>
        <w:rPr>
          <w:color w:val="0070C0"/>
        </w:rPr>
      </w:pPr>
      <w:r w:rsidRPr="00E658B4">
        <w:rPr>
          <w:color w:val="0070C0"/>
        </w:rPr>
        <w:t xml:space="preserve">Table </w:t>
      </w:r>
      <w:r w:rsidRPr="00E658B4">
        <w:rPr>
          <w:color w:val="0070C0"/>
        </w:rPr>
        <w:fldChar w:fldCharType="begin"/>
      </w:r>
      <w:r w:rsidRPr="00E658B4">
        <w:rPr>
          <w:color w:val="0070C0"/>
        </w:rPr>
        <w:instrText xml:space="preserve"> SEQ Table \* ARABIC </w:instrText>
      </w:r>
      <w:r w:rsidRPr="00E658B4">
        <w:rPr>
          <w:color w:val="0070C0"/>
        </w:rPr>
        <w:fldChar w:fldCharType="separate"/>
      </w:r>
      <w:r w:rsidR="00B26F87" w:rsidRPr="00E658B4">
        <w:rPr>
          <w:noProof/>
          <w:color w:val="0070C0"/>
        </w:rPr>
        <w:t>9</w:t>
      </w:r>
      <w:r w:rsidRPr="00E658B4">
        <w:rPr>
          <w:color w:val="0070C0"/>
        </w:rPr>
        <w:fldChar w:fldCharType="end"/>
      </w:r>
      <w:r w:rsidRPr="00E658B4">
        <w:rPr>
          <w:color w:val="0070C0"/>
        </w:rPr>
        <w:t xml:space="preserve"> The computational results on</w:t>
      </w:r>
      <m:oMath>
        <m:r>
          <m:rPr>
            <m:sty m:val="bi"/>
          </m:rPr>
          <w:rPr>
            <w:rFonts w:ascii="Cambria Math" w:hAnsi="Cambria Math"/>
            <w:color w:val="0070C0"/>
          </w:rPr>
          <m:t xml:space="preserve"> </m:t>
        </m:r>
        <m:sSub>
          <m:sSubPr>
            <m:ctrlPr>
              <w:rPr>
                <w:rFonts w:ascii="Cambria Math" w:hAnsi="Cambria Math" w:cs="宋体"/>
                <w:color w:val="0070C0"/>
                <w:sz w:val="24"/>
                <w:szCs w:val="24"/>
              </w:rPr>
            </m:ctrlPr>
          </m:sSubPr>
          <m:e>
            <m:r>
              <m:rPr>
                <m:sty m:val="bi"/>
              </m:rPr>
              <w:rPr>
                <w:rFonts w:ascii="Cambria Math" w:hAnsi="Cambria Math"/>
                <w:color w:val="0070C0"/>
                <w:kern w:val="0"/>
              </w:rPr>
              <m:t>SET</m:t>
            </m:r>
          </m:e>
          <m:sub>
            <m:r>
              <m:rPr>
                <m:sty m:val="bi"/>
              </m:rPr>
              <w:rPr>
                <w:rFonts w:ascii="Cambria Math" w:hAnsi="Cambria Math"/>
                <w:color w:val="0070C0"/>
                <w:kern w:val="0"/>
              </w:rPr>
              <m:t>2</m:t>
            </m:r>
          </m:sub>
        </m:sSub>
      </m:oMath>
    </w:p>
    <w:tbl>
      <w:tblPr>
        <w:tblStyle w:val="a5"/>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8"/>
        <w:gridCol w:w="1498"/>
        <w:gridCol w:w="1662"/>
        <w:gridCol w:w="1276"/>
        <w:gridCol w:w="1703"/>
        <w:gridCol w:w="1697"/>
      </w:tblGrid>
      <w:tr w:rsidR="000E5975" w:rsidRPr="00E658B4" w14:paraId="6C7520E7" w14:textId="32625B6D" w:rsidTr="00E658B4">
        <w:trPr>
          <w:trHeight w:val="367"/>
          <w:jc w:val="center"/>
        </w:trPr>
        <w:tc>
          <w:tcPr>
            <w:tcW w:w="393" w:type="pct"/>
            <w:vAlign w:val="center"/>
          </w:tcPr>
          <w:p w14:paraId="12654308" w14:textId="77777777" w:rsidR="000E5975" w:rsidRPr="00E658B4" w:rsidRDefault="000E5975" w:rsidP="00BB2B62">
            <w:pPr>
              <w:pStyle w:val="af"/>
              <w:rPr>
                <w:color w:val="0070C0"/>
                <w:szCs w:val="21"/>
              </w:rPr>
            </w:pPr>
            <w:bookmarkStart w:id="93" w:name="OLE_LINK21"/>
          </w:p>
        </w:tc>
        <w:tc>
          <w:tcPr>
            <w:tcW w:w="881" w:type="pct"/>
            <w:vAlign w:val="center"/>
          </w:tcPr>
          <w:p w14:paraId="51C94F24" w14:textId="77777777" w:rsidR="000E5975" w:rsidRPr="00E658B4" w:rsidRDefault="000E5975" w:rsidP="00BB2B62">
            <w:pPr>
              <w:pStyle w:val="af"/>
              <w:rPr>
                <w:color w:val="0070C0"/>
                <w:szCs w:val="21"/>
              </w:rPr>
            </w:pPr>
          </w:p>
        </w:tc>
        <w:tc>
          <w:tcPr>
            <w:tcW w:w="3726" w:type="pct"/>
            <w:gridSpan w:val="4"/>
            <w:tcBorders>
              <w:top w:val="single" w:sz="4" w:space="0" w:color="auto"/>
              <w:bottom w:val="single" w:sz="4" w:space="0" w:color="auto"/>
            </w:tcBorders>
            <w:vAlign w:val="center"/>
          </w:tcPr>
          <w:p w14:paraId="025A3EBE" w14:textId="7263D3A0" w:rsidR="000E5975" w:rsidRPr="00E658B4" w:rsidRDefault="000E5975" w:rsidP="00BB2B62">
            <w:pPr>
              <w:pStyle w:val="af"/>
              <w:rPr>
                <w:color w:val="0070C0"/>
                <w:szCs w:val="21"/>
              </w:rPr>
            </w:pPr>
            <w:r w:rsidRPr="00E658B4">
              <w:rPr>
                <w:color w:val="0070C0"/>
                <w:szCs w:val="21"/>
              </w:rPr>
              <w:t>ARD</w:t>
            </w:r>
          </w:p>
        </w:tc>
      </w:tr>
      <w:tr w:rsidR="000E5975" w:rsidRPr="00E658B4" w14:paraId="731B8461" w14:textId="5B259FD7" w:rsidTr="00E658B4">
        <w:trPr>
          <w:trHeight w:val="433"/>
          <w:jc w:val="center"/>
        </w:trPr>
        <w:tc>
          <w:tcPr>
            <w:tcW w:w="393" w:type="pct"/>
            <w:tcBorders>
              <w:bottom w:val="single" w:sz="4" w:space="0" w:color="auto"/>
            </w:tcBorders>
            <w:vAlign w:val="center"/>
          </w:tcPr>
          <w:p w14:paraId="647C3E91" w14:textId="77777777" w:rsidR="000E5975" w:rsidRPr="00E658B4" w:rsidRDefault="000E5975" w:rsidP="00BB2B62">
            <w:pPr>
              <w:pStyle w:val="af"/>
              <w:rPr>
                <w:color w:val="0070C0"/>
                <w:szCs w:val="21"/>
              </w:rPr>
            </w:pPr>
            <m:oMathPara>
              <m:oMath>
                <m:r>
                  <w:rPr>
                    <w:rFonts w:ascii="Cambria Math" w:hAnsi="Cambria Math"/>
                    <w:color w:val="0070C0"/>
                    <w:szCs w:val="21"/>
                  </w:rPr>
                  <m:t>|N|</m:t>
                </m:r>
              </m:oMath>
            </m:oMathPara>
          </w:p>
        </w:tc>
        <w:tc>
          <w:tcPr>
            <w:tcW w:w="881" w:type="pct"/>
            <w:tcBorders>
              <w:bottom w:val="single" w:sz="4" w:space="0" w:color="auto"/>
            </w:tcBorders>
            <w:vAlign w:val="center"/>
          </w:tcPr>
          <w:p w14:paraId="0D793C3C" w14:textId="77777777" w:rsidR="000E5975" w:rsidRPr="00E658B4" w:rsidRDefault="00ED3E8A" w:rsidP="00BB2B62">
            <w:pPr>
              <w:pStyle w:val="af"/>
              <w:rPr>
                <w:color w:val="0070C0"/>
                <w:szCs w:val="21"/>
              </w:rPr>
            </w:pPr>
            <m:oMathPara>
              <m:oMath>
                <m:acc>
                  <m:accPr>
                    <m:chr m:val="̅"/>
                    <m:ctrlPr>
                      <w:rPr>
                        <w:rFonts w:ascii="Cambria Math" w:hAnsi="Cambria Math"/>
                        <w:color w:val="0070C0"/>
                        <w:szCs w:val="21"/>
                      </w:rPr>
                    </m:ctrlPr>
                  </m:accPr>
                  <m:e>
                    <m:r>
                      <w:rPr>
                        <w:rFonts w:ascii="Cambria Math" w:hAnsi="Cambria Math"/>
                        <w:color w:val="0070C0"/>
                        <w:szCs w:val="21"/>
                      </w:rPr>
                      <m:t>d</m:t>
                    </m:r>
                  </m:e>
                </m:acc>
              </m:oMath>
            </m:oMathPara>
          </w:p>
        </w:tc>
        <w:tc>
          <w:tcPr>
            <w:tcW w:w="977" w:type="pct"/>
            <w:tcBorders>
              <w:top w:val="single" w:sz="4" w:space="0" w:color="auto"/>
              <w:bottom w:val="single" w:sz="4" w:space="0" w:color="auto"/>
            </w:tcBorders>
            <w:vAlign w:val="center"/>
          </w:tcPr>
          <w:p w14:paraId="7F08916D" w14:textId="77777777" w:rsidR="000E5975" w:rsidRPr="00E658B4" w:rsidRDefault="000E5975" w:rsidP="00BB2B62">
            <w:pPr>
              <w:pStyle w:val="af"/>
              <w:rPr>
                <w:iCs/>
                <w:color w:val="0070C0"/>
                <w:szCs w:val="21"/>
              </w:rPr>
            </w:pPr>
            <w:r w:rsidRPr="00E658B4">
              <w:rPr>
                <w:iCs/>
                <w:color w:val="0070C0"/>
                <w:szCs w:val="21"/>
              </w:rPr>
              <w:t>GA-1K</w:t>
            </w:r>
          </w:p>
        </w:tc>
        <w:tc>
          <w:tcPr>
            <w:tcW w:w="750" w:type="pct"/>
            <w:tcBorders>
              <w:top w:val="single" w:sz="4" w:space="0" w:color="auto"/>
              <w:bottom w:val="single" w:sz="4" w:space="0" w:color="auto"/>
            </w:tcBorders>
            <w:vAlign w:val="center"/>
          </w:tcPr>
          <w:p w14:paraId="06BFF551" w14:textId="77777777" w:rsidR="000E5975" w:rsidRPr="00E658B4" w:rsidRDefault="000E5975" w:rsidP="00BB2B62">
            <w:pPr>
              <w:pStyle w:val="af"/>
              <w:rPr>
                <w:iCs/>
                <w:color w:val="0070C0"/>
                <w:szCs w:val="21"/>
              </w:rPr>
            </w:pPr>
            <w:r w:rsidRPr="00E658B4">
              <w:rPr>
                <w:iCs/>
                <w:color w:val="0070C0"/>
                <w:szCs w:val="21"/>
              </w:rPr>
              <w:t>GA-3K</w:t>
            </w:r>
          </w:p>
        </w:tc>
        <w:tc>
          <w:tcPr>
            <w:tcW w:w="1001" w:type="pct"/>
            <w:tcBorders>
              <w:top w:val="single" w:sz="4" w:space="0" w:color="auto"/>
              <w:bottom w:val="single" w:sz="4" w:space="0" w:color="auto"/>
            </w:tcBorders>
            <w:vAlign w:val="center"/>
          </w:tcPr>
          <w:p w14:paraId="0D32DB80" w14:textId="77777777" w:rsidR="000E5975" w:rsidRPr="00E658B4" w:rsidRDefault="000E5975" w:rsidP="00BB2B62">
            <w:pPr>
              <w:pStyle w:val="af"/>
              <w:rPr>
                <w:iCs/>
                <w:color w:val="0070C0"/>
                <w:szCs w:val="21"/>
              </w:rPr>
            </w:pPr>
            <w:r w:rsidRPr="00E658B4">
              <w:rPr>
                <w:iCs/>
                <w:color w:val="0070C0"/>
                <w:szCs w:val="21"/>
              </w:rPr>
              <w:t>GA-5K</w:t>
            </w:r>
          </w:p>
        </w:tc>
        <w:tc>
          <w:tcPr>
            <w:tcW w:w="998" w:type="pct"/>
            <w:tcBorders>
              <w:top w:val="single" w:sz="4" w:space="0" w:color="auto"/>
              <w:bottom w:val="single" w:sz="4" w:space="0" w:color="auto"/>
            </w:tcBorders>
            <w:vAlign w:val="center"/>
          </w:tcPr>
          <w:p w14:paraId="4D71EA60" w14:textId="7466BC45" w:rsidR="000E5975" w:rsidRPr="00E658B4" w:rsidRDefault="000E5975" w:rsidP="00BB2B62">
            <w:pPr>
              <w:pStyle w:val="af"/>
              <w:rPr>
                <w:iCs/>
                <w:color w:val="0070C0"/>
                <w:szCs w:val="21"/>
              </w:rPr>
            </w:pPr>
            <w:r w:rsidRPr="00E658B4">
              <w:rPr>
                <w:rFonts w:hint="eastAsia"/>
                <w:iCs/>
                <w:color w:val="0070C0"/>
                <w:szCs w:val="21"/>
              </w:rPr>
              <w:t>T</w:t>
            </w:r>
            <w:r w:rsidRPr="00E658B4">
              <w:rPr>
                <w:iCs/>
                <w:color w:val="0070C0"/>
                <w:szCs w:val="21"/>
              </w:rPr>
              <w:t>SHA</w:t>
            </w:r>
          </w:p>
        </w:tc>
      </w:tr>
      <w:tr w:rsidR="00CE32DE" w:rsidRPr="00E658B4" w14:paraId="6A3E6C77" w14:textId="26394B9B" w:rsidTr="00E658B4">
        <w:trPr>
          <w:trHeight w:val="20"/>
          <w:jc w:val="center"/>
        </w:trPr>
        <w:tc>
          <w:tcPr>
            <w:tcW w:w="393" w:type="pct"/>
            <w:vMerge w:val="restart"/>
            <w:tcBorders>
              <w:top w:val="single" w:sz="4" w:space="0" w:color="auto"/>
            </w:tcBorders>
            <w:vAlign w:val="center"/>
          </w:tcPr>
          <w:p w14:paraId="01B27700" w14:textId="130BDD52" w:rsidR="00CE32DE" w:rsidRPr="00E658B4" w:rsidRDefault="00CE32DE">
            <w:pPr>
              <w:pStyle w:val="af"/>
              <w:rPr>
                <w:color w:val="0070C0"/>
                <w:szCs w:val="21"/>
              </w:rPr>
            </w:pPr>
            <w:r w:rsidRPr="00E658B4">
              <w:rPr>
                <w:color w:val="0070C0"/>
                <w:szCs w:val="21"/>
              </w:rPr>
              <w:t>3</w:t>
            </w:r>
            <w:r w:rsidR="007B0C54" w:rsidRPr="00E658B4">
              <w:rPr>
                <w:color w:val="0070C0"/>
                <w:szCs w:val="21"/>
              </w:rPr>
              <w:t>2</w:t>
            </w:r>
          </w:p>
        </w:tc>
        <w:tc>
          <w:tcPr>
            <w:tcW w:w="881" w:type="pct"/>
            <w:tcBorders>
              <w:top w:val="single" w:sz="4" w:space="0" w:color="auto"/>
            </w:tcBorders>
            <w:vAlign w:val="center"/>
          </w:tcPr>
          <w:p w14:paraId="368BF4EC" w14:textId="77777777" w:rsidR="00CE32DE" w:rsidRPr="00E658B4" w:rsidRDefault="00CE32DE" w:rsidP="00CE32DE">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977" w:type="pct"/>
            <w:tcBorders>
              <w:top w:val="single" w:sz="4" w:space="0" w:color="auto"/>
            </w:tcBorders>
            <w:vAlign w:val="center"/>
          </w:tcPr>
          <w:p w14:paraId="323FC4E0" w14:textId="6C1FD5CF" w:rsidR="00CE32DE" w:rsidRPr="00E658B4" w:rsidRDefault="00CE32DE" w:rsidP="00CE32DE">
            <w:pPr>
              <w:pStyle w:val="af"/>
              <w:rPr>
                <w:color w:val="0070C0"/>
                <w:szCs w:val="21"/>
              </w:rPr>
            </w:pPr>
            <w:r w:rsidRPr="00E658B4">
              <w:rPr>
                <w:color w:val="0070C0"/>
                <w:szCs w:val="21"/>
              </w:rPr>
              <w:t>2.66%</w:t>
            </w:r>
          </w:p>
        </w:tc>
        <w:tc>
          <w:tcPr>
            <w:tcW w:w="750" w:type="pct"/>
            <w:tcBorders>
              <w:top w:val="single" w:sz="4" w:space="0" w:color="auto"/>
            </w:tcBorders>
            <w:vAlign w:val="center"/>
          </w:tcPr>
          <w:p w14:paraId="53708643" w14:textId="1C5A4F8D" w:rsidR="00CE32DE" w:rsidRPr="00E658B4" w:rsidRDefault="00CE32DE" w:rsidP="00CE32DE">
            <w:pPr>
              <w:pStyle w:val="af"/>
              <w:rPr>
                <w:color w:val="0070C0"/>
                <w:szCs w:val="21"/>
              </w:rPr>
            </w:pPr>
            <w:r w:rsidRPr="00E658B4">
              <w:rPr>
                <w:color w:val="0070C0"/>
                <w:szCs w:val="21"/>
              </w:rPr>
              <w:t>1.75%</w:t>
            </w:r>
          </w:p>
        </w:tc>
        <w:tc>
          <w:tcPr>
            <w:tcW w:w="1001" w:type="pct"/>
            <w:tcBorders>
              <w:top w:val="single" w:sz="4" w:space="0" w:color="auto"/>
            </w:tcBorders>
            <w:vAlign w:val="center"/>
          </w:tcPr>
          <w:p w14:paraId="1EDB9DB8" w14:textId="4FAA96AF" w:rsidR="00CE32DE" w:rsidRPr="00E658B4" w:rsidRDefault="00CE32DE" w:rsidP="00CE32DE">
            <w:pPr>
              <w:pStyle w:val="af"/>
              <w:rPr>
                <w:color w:val="0070C0"/>
                <w:szCs w:val="21"/>
              </w:rPr>
            </w:pPr>
            <w:r w:rsidRPr="00E658B4">
              <w:rPr>
                <w:color w:val="0070C0"/>
                <w:szCs w:val="21"/>
              </w:rPr>
              <w:t>1.52%</w:t>
            </w:r>
          </w:p>
        </w:tc>
        <w:tc>
          <w:tcPr>
            <w:tcW w:w="998" w:type="pct"/>
            <w:tcBorders>
              <w:top w:val="single" w:sz="4" w:space="0" w:color="auto"/>
            </w:tcBorders>
          </w:tcPr>
          <w:p w14:paraId="7F162DE8" w14:textId="6619CCD5" w:rsidR="00CE32DE" w:rsidRPr="00E658B4" w:rsidRDefault="00CE32DE" w:rsidP="00CE32DE">
            <w:pPr>
              <w:pStyle w:val="af"/>
              <w:rPr>
                <w:color w:val="0070C0"/>
                <w:szCs w:val="21"/>
              </w:rPr>
            </w:pPr>
            <w:r w:rsidRPr="00E658B4">
              <w:rPr>
                <w:color w:val="0070C0"/>
              </w:rPr>
              <w:t>12.58%</w:t>
            </w:r>
          </w:p>
        </w:tc>
      </w:tr>
      <w:tr w:rsidR="00CE32DE" w:rsidRPr="00E658B4" w14:paraId="471603BE" w14:textId="10EC0AC1" w:rsidTr="00E658B4">
        <w:trPr>
          <w:trHeight w:val="20"/>
          <w:jc w:val="center"/>
        </w:trPr>
        <w:tc>
          <w:tcPr>
            <w:tcW w:w="393" w:type="pct"/>
            <w:vMerge/>
            <w:vAlign w:val="center"/>
          </w:tcPr>
          <w:p w14:paraId="77D3FC26" w14:textId="77777777" w:rsidR="00CE32DE" w:rsidRPr="00E658B4" w:rsidRDefault="00CE32DE" w:rsidP="00CE32DE">
            <w:pPr>
              <w:pStyle w:val="af"/>
              <w:rPr>
                <w:color w:val="0070C0"/>
                <w:szCs w:val="21"/>
              </w:rPr>
            </w:pPr>
          </w:p>
        </w:tc>
        <w:tc>
          <w:tcPr>
            <w:tcW w:w="881" w:type="pct"/>
            <w:vAlign w:val="center"/>
          </w:tcPr>
          <w:p w14:paraId="1A7D45BA" w14:textId="77777777" w:rsidR="00CE32DE" w:rsidRPr="00E658B4" w:rsidRDefault="00CE32DE" w:rsidP="00CE32DE">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977" w:type="pct"/>
            <w:vAlign w:val="center"/>
          </w:tcPr>
          <w:p w14:paraId="52E8B73A" w14:textId="5E6395D5" w:rsidR="00CE32DE" w:rsidRPr="00E658B4" w:rsidRDefault="00CE32DE" w:rsidP="00CE32DE">
            <w:pPr>
              <w:pStyle w:val="af"/>
              <w:rPr>
                <w:color w:val="0070C0"/>
                <w:szCs w:val="21"/>
              </w:rPr>
            </w:pPr>
            <w:r w:rsidRPr="00E658B4">
              <w:rPr>
                <w:color w:val="0070C0"/>
                <w:szCs w:val="21"/>
              </w:rPr>
              <w:t>2.99%</w:t>
            </w:r>
          </w:p>
        </w:tc>
        <w:tc>
          <w:tcPr>
            <w:tcW w:w="750" w:type="pct"/>
            <w:vAlign w:val="center"/>
          </w:tcPr>
          <w:p w14:paraId="44CA10EC" w14:textId="2D77F98D" w:rsidR="00CE32DE" w:rsidRPr="00E658B4" w:rsidRDefault="00CE32DE" w:rsidP="00CE32DE">
            <w:pPr>
              <w:pStyle w:val="af"/>
              <w:rPr>
                <w:color w:val="0070C0"/>
                <w:szCs w:val="21"/>
              </w:rPr>
            </w:pPr>
            <w:r w:rsidRPr="00E658B4">
              <w:rPr>
                <w:color w:val="0070C0"/>
                <w:szCs w:val="21"/>
              </w:rPr>
              <w:t>1.87%</w:t>
            </w:r>
          </w:p>
        </w:tc>
        <w:tc>
          <w:tcPr>
            <w:tcW w:w="1001" w:type="pct"/>
            <w:vAlign w:val="center"/>
          </w:tcPr>
          <w:p w14:paraId="16F81A4F" w14:textId="6EAD62A6" w:rsidR="00CE32DE" w:rsidRPr="00E658B4" w:rsidRDefault="00CE32DE" w:rsidP="00CE32DE">
            <w:pPr>
              <w:pStyle w:val="af"/>
              <w:rPr>
                <w:color w:val="0070C0"/>
                <w:szCs w:val="21"/>
              </w:rPr>
            </w:pPr>
            <w:r w:rsidRPr="00E658B4">
              <w:rPr>
                <w:color w:val="0070C0"/>
                <w:szCs w:val="21"/>
              </w:rPr>
              <w:t>1.49%</w:t>
            </w:r>
          </w:p>
        </w:tc>
        <w:tc>
          <w:tcPr>
            <w:tcW w:w="998" w:type="pct"/>
          </w:tcPr>
          <w:p w14:paraId="4A655020" w14:textId="06D3F9E0" w:rsidR="00CE32DE" w:rsidRPr="00E658B4" w:rsidRDefault="00CE32DE" w:rsidP="00CE32DE">
            <w:pPr>
              <w:pStyle w:val="af"/>
              <w:rPr>
                <w:color w:val="0070C0"/>
                <w:szCs w:val="21"/>
              </w:rPr>
            </w:pPr>
            <w:r w:rsidRPr="00E658B4">
              <w:rPr>
                <w:color w:val="0070C0"/>
              </w:rPr>
              <w:t>15.21%</w:t>
            </w:r>
          </w:p>
        </w:tc>
      </w:tr>
      <w:tr w:rsidR="00CE32DE" w:rsidRPr="00E658B4" w14:paraId="686E0850" w14:textId="2BBFB671" w:rsidTr="00E658B4">
        <w:trPr>
          <w:trHeight w:val="20"/>
          <w:jc w:val="center"/>
        </w:trPr>
        <w:tc>
          <w:tcPr>
            <w:tcW w:w="393" w:type="pct"/>
            <w:vMerge w:val="restart"/>
            <w:vAlign w:val="center"/>
          </w:tcPr>
          <w:p w14:paraId="329A6EF5" w14:textId="40A82F98" w:rsidR="00CE32DE" w:rsidRPr="00E658B4" w:rsidRDefault="00CE32DE">
            <w:pPr>
              <w:pStyle w:val="af"/>
              <w:rPr>
                <w:color w:val="0070C0"/>
                <w:szCs w:val="21"/>
              </w:rPr>
            </w:pPr>
            <w:r w:rsidRPr="00E658B4">
              <w:rPr>
                <w:color w:val="0070C0"/>
                <w:szCs w:val="21"/>
              </w:rPr>
              <w:t>6</w:t>
            </w:r>
            <w:r w:rsidR="007B0C54" w:rsidRPr="00E658B4">
              <w:rPr>
                <w:color w:val="0070C0"/>
                <w:szCs w:val="21"/>
              </w:rPr>
              <w:t>2</w:t>
            </w:r>
          </w:p>
        </w:tc>
        <w:tc>
          <w:tcPr>
            <w:tcW w:w="881" w:type="pct"/>
            <w:vAlign w:val="center"/>
          </w:tcPr>
          <w:p w14:paraId="699F8C29" w14:textId="77777777" w:rsidR="00CE32DE" w:rsidRPr="00E658B4" w:rsidRDefault="00CE32DE" w:rsidP="00CE32DE">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977" w:type="pct"/>
            <w:vAlign w:val="center"/>
          </w:tcPr>
          <w:p w14:paraId="28D0F4F6" w14:textId="055C5962" w:rsidR="00CE32DE" w:rsidRPr="00E658B4" w:rsidRDefault="00CE32DE" w:rsidP="00CE32DE">
            <w:pPr>
              <w:pStyle w:val="af"/>
              <w:rPr>
                <w:color w:val="0070C0"/>
                <w:szCs w:val="21"/>
              </w:rPr>
            </w:pPr>
            <w:r w:rsidRPr="00E658B4">
              <w:rPr>
                <w:color w:val="0070C0"/>
                <w:szCs w:val="21"/>
              </w:rPr>
              <w:t>3.25%</w:t>
            </w:r>
          </w:p>
        </w:tc>
        <w:tc>
          <w:tcPr>
            <w:tcW w:w="750" w:type="pct"/>
            <w:vAlign w:val="center"/>
          </w:tcPr>
          <w:p w14:paraId="735242B4" w14:textId="42DDACD7" w:rsidR="00CE32DE" w:rsidRPr="00E658B4" w:rsidRDefault="00CE32DE" w:rsidP="00CE32DE">
            <w:pPr>
              <w:pStyle w:val="af"/>
              <w:rPr>
                <w:color w:val="0070C0"/>
                <w:szCs w:val="21"/>
              </w:rPr>
            </w:pPr>
            <w:r w:rsidRPr="00E658B4">
              <w:rPr>
                <w:color w:val="0070C0"/>
                <w:szCs w:val="21"/>
              </w:rPr>
              <w:t>2.28%</w:t>
            </w:r>
          </w:p>
        </w:tc>
        <w:tc>
          <w:tcPr>
            <w:tcW w:w="1001" w:type="pct"/>
            <w:vAlign w:val="center"/>
          </w:tcPr>
          <w:p w14:paraId="35D5DC37" w14:textId="4D3C7C56" w:rsidR="00CE32DE" w:rsidRPr="00E658B4" w:rsidRDefault="00CE32DE" w:rsidP="00CE32DE">
            <w:pPr>
              <w:pStyle w:val="af"/>
              <w:rPr>
                <w:color w:val="0070C0"/>
                <w:szCs w:val="21"/>
              </w:rPr>
            </w:pPr>
            <w:r w:rsidRPr="00E658B4">
              <w:rPr>
                <w:color w:val="0070C0"/>
                <w:szCs w:val="21"/>
              </w:rPr>
              <w:t>1.86%</w:t>
            </w:r>
          </w:p>
        </w:tc>
        <w:tc>
          <w:tcPr>
            <w:tcW w:w="998" w:type="pct"/>
          </w:tcPr>
          <w:p w14:paraId="74C6C638" w14:textId="0D25A879" w:rsidR="00CE32DE" w:rsidRPr="00E658B4" w:rsidRDefault="00CE32DE" w:rsidP="00CE32DE">
            <w:pPr>
              <w:pStyle w:val="af"/>
              <w:rPr>
                <w:color w:val="0070C0"/>
                <w:szCs w:val="21"/>
              </w:rPr>
            </w:pPr>
            <w:r w:rsidRPr="00E658B4">
              <w:rPr>
                <w:color w:val="0070C0"/>
              </w:rPr>
              <w:t>11.96%</w:t>
            </w:r>
          </w:p>
        </w:tc>
      </w:tr>
      <w:tr w:rsidR="00CE32DE" w:rsidRPr="00E658B4" w14:paraId="6EA31105" w14:textId="08AF42E4" w:rsidTr="00E658B4">
        <w:trPr>
          <w:trHeight w:val="20"/>
          <w:jc w:val="center"/>
        </w:trPr>
        <w:tc>
          <w:tcPr>
            <w:tcW w:w="393" w:type="pct"/>
            <w:vMerge/>
            <w:vAlign w:val="center"/>
          </w:tcPr>
          <w:p w14:paraId="6041D933" w14:textId="77777777" w:rsidR="00CE32DE" w:rsidRPr="00E658B4" w:rsidRDefault="00CE32DE" w:rsidP="00CE32DE">
            <w:pPr>
              <w:pStyle w:val="af"/>
              <w:rPr>
                <w:color w:val="0070C0"/>
                <w:szCs w:val="21"/>
              </w:rPr>
            </w:pPr>
          </w:p>
        </w:tc>
        <w:tc>
          <w:tcPr>
            <w:tcW w:w="881" w:type="pct"/>
            <w:vAlign w:val="center"/>
          </w:tcPr>
          <w:p w14:paraId="59366832" w14:textId="77777777" w:rsidR="00CE32DE" w:rsidRPr="00E658B4" w:rsidRDefault="00CE32DE" w:rsidP="00CE32DE">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977" w:type="pct"/>
            <w:vAlign w:val="center"/>
          </w:tcPr>
          <w:p w14:paraId="17482ADF" w14:textId="247ACCFB" w:rsidR="00CE32DE" w:rsidRPr="00E658B4" w:rsidRDefault="00CE32DE" w:rsidP="00CE32DE">
            <w:pPr>
              <w:pStyle w:val="af"/>
              <w:rPr>
                <w:color w:val="0070C0"/>
                <w:szCs w:val="21"/>
              </w:rPr>
            </w:pPr>
            <w:r w:rsidRPr="00E658B4">
              <w:rPr>
                <w:color w:val="0070C0"/>
                <w:szCs w:val="21"/>
              </w:rPr>
              <w:t>3.43%</w:t>
            </w:r>
          </w:p>
        </w:tc>
        <w:tc>
          <w:tcPr>
            <w:tcW w:w="750" w:type="pct"/>
            <w:vAlign w:val="center"/>
          </w:tcPr>
          <w:p w14:paraId="46A16548" w14:textId="16167594" w:rsidR="00CE32DE" w:rsidRPr="00E658B4" w:rsidRDefault="00CE32DE" w:rsidP="00CE32DE">
            <w:pPr>
              <w:pStyle w:val="af"/>
              <w:rPr>
                <w:color w:val="0070C0"/>
                <w:szCs w:val="21"/>
              </w:rPr>
            </w:pPr>
            <w:r w:rsidRPr="00E658B4">
              <w:rPr>
                <w:color w:val="0070C0"/>
                <w:szCs w:val="21"/>
              </w:rPr>
              <w:t>2.23%</w:t>
            </w:r>
          </w:p>
        </w:tc>
        <w:tc>
          <w:tcPr>
            <w:tcW w:w="1001" w:type="pct"/>
            <w:vAlign w:val="center"/>
          </w:tcPr>
          <w:p w14:paraId="38B764CE" w14:textId="76A971AC" w:rsidR="00CE32DE" w:rsidRPr="00E658B4" w:rsidRDefault="00CE32DE" w:rsidP="00CE32DE">
            <w:pPr>
              <w:pStyle w:val="af"/>
              <w:rPr>
                <w:color w:val="0070C0"/>
                <w:szCs w:val="21"/>
              </w:rPr>
            </w:pPr>
            <w:r w:rsidRPr="00E658B4">
              <w:rPr>
                <w:color w:val="0070C0"/>
                <w:szCs w:val="21"/>
              </w:rPr>
              <w:t>1.73%</w:t>
            </w:r>
          </w:p>
        </w:tc>
        <w:tc>
          <w:tcPr>
            <w:tcW w:w="998" w:type="pct"/>
          </w:tcPr>
          <w:p w14:paraId="46A5D1B6" w14:textId="78BCCFDE" w:rsidR="00CE32DE" w:rsidRPr="00E658B4" w:rsidRDefault="00CE32DE" w:rsidP="00CE32DE">
            <w:pPr>
              <w:pStyle w:val="af"/>
              <w:rPr>
                <w:color w:val="0070C0"/>
                <w:szCs w:val="21"/>
              </w:rPr>
            </w:pPr>
            <w:r w:rsidRPr="00E658B4">
              <w:rPr>
                <w:color w:val="0070C0"/>
              </w:rPr>
              <w:t>15.44%</w:t>
            </w:r>
          </w:p>
        </w:tc>
      </w:tr>
      <w:tr w:rsidR="00CE32DE" w:rsidRPr="00E658B4" w14:paraId="30B5A75F" w14:textId="626B0563" w:rsidTr="00E658B4">
        <w:trPr>
          <w:trHeight w:val="20"/>
          <w:jc w:val="center"/>
        </w:trPr>
        <w:tc>
          <w:tcPr>
            <w:tcW w:w="393" w:type="pct"/>
            <w:vMerge w:val="restart"/>
            <w:vAlign w:val="center"/>
          </w:tcPr>
          <w:p w14:paraId="00D0D306" w14:textId="0548C440" w:rsidR="00CE32DE" w:rsidRPr="00E658B4" w:rsidRDefault="00CE32DE">
            <w:pPr>
              <w:pStyle w:val="af"/>
              <w:rPr>
                <w:color w:val="0070C0"/>
                <w:szCs w:val="21"/>
              </w:rPr>
            </w:pPr>
            <w:r w:rsidRPr="00E658B4">
              <w:rPr>
                <w:color w:val="0070C0"/>
                <w:szCs w:val="21"/>
              </w:rPr>
              <w:t>12</w:t>
            </w:r>
            <w:r w:rsidR="007B0C54" w:rsidRPr="00E658B4">
              <w:rPr>
                <w:color w:val="0070C0"/>
                <w:szCs w:val="21"/>
              </w:rPr>
              <w:t>2</w:t>
            </w:r>
          </w:p>
        </w:tc>
        <w:tc>
          <w:tcPr>
            <w:tcW w:w="881" w:type="pct"/>
            <w:vAlign w:val="center"/>
          </w:tcPr>
          <w:p w14:paraId="663C375D" w14:textId="77777777" w:rsidR="00CE32DE" w:rsidRPr="00E658B4" w:rsidRDefault="00CE32DE" w:rsidP="00CE32DE">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977" w:type="pct"/>
            <w:vAlign w:val="center"/>
          </w:tcPr>
          <w:p w14:paraId="2F24CEBE" w14:textId="263359AC" w:rsidR="00CE32DE" w:rsidRPr="00E658B4" w:rsidRDefault="00CE32DE" w:rsidP="00CE32DE">
            <w:pPr>
              <w:pStyle w:val="af"/>
              <w:rPr>
                <w:color w:val="0070C0"/>
                <w:szCs w:val="21"/>
              </w:rPr>
            </w:pPr>
            <w:r w:rsidRPr="00E658B4">
              <w:rPr>
                <w:color w:val="0070C0"/>
                <w:szCs w:val="21"/>
              </w:rPr>
              <w:t>-6.09%</w:t>
            </w:r>
          </w:p>
        </w:tc>
        <w:tc>
          <w:tcPr>
            <w:tcW w:w="750" w:type="pct"/>
            <w:vAlign w:val="center"/>
          </w:tcPr>
          <w:p w14:paraId="321C19CE" w14:textId="1B03DF5F" w:rsidR="00CE32DE" w:rsidRPr="00E658B4" w:rsidRDefault="00CE32DE" w:rsidP="00CE32DE">
            <w:pPr>
              <w:pStyle w:val="af"/>
              <w:rPr>
                <w:color w:val="0070C0"/>
                <w:szCs w:val="21"/>
              </w:rPr>
            </w:pPr>
            <w:r w:rsidRPr="00E658B4">
              <w:rPr>
                <w:color w:val="0070C0"/>
                <w:szCs w:val="21"/>
              </w:rPr>
              <w:t>-6.95%</w:t>
            </w:r>
          </w:p>
        </w:tc>
        <w:tc>
          <w:tcPr>
            <w:tcW w:w="1001" w:type="pct"/>
            <w:vAlign w:val="center"/>
          </w:tcPr>
          <w:p w14:paraId="7B16B1F3" w14:textId="7E9D08B7" w:rsidR="00CE32DE" w:rsidRPr="00E658B4" w:rsidRDefault="00CE32DE" w:rsidP="00CE32DE">
            <w:pPr>
              <w:pStyle w:val="af"/>
              <w:rPr>
                <w:color w:val="0070C0"/>
                <w:szCs w:val="21"/>
              </w:rPr>
            </w:pPr>
            <w:r w:rsidRPr="00E658B4">
              <w:rPr>
                <w:color w:val="0070C0"/>
                <w:szCs w:val="21"/>
              </w:rPr>
              <w:t>-7.28%</w:t>
            </w:r>
          </w:p>
        </w:tc>
        <w:tc>
          <w:tcPr>
            <w:tcW w:w="998" w:type="pct"/>
          </w:tcPr>
          <w:p w14:paraId="3EBA91BD" w14:textId="7E7F7467" w:rsidR="00CE32DE" w:rsidRPr="00E658B4" w:rsidRDefault="00CE32DE" w:rsidP="00CE32DE">
            <w:pPr>
              <w:pStyle w:val="af"/>
              <w:rPr>
                <w:color w:val="0070C0"/>
                <w:szCs w:val="21"/>
              </w:rPr>
            </w:pPr>
            <w:r w:rsidRPr="00E658B4">
              <w:rPr>
                <w:color w:val="0070C0"/>
              </w:rPr>
              <w:t>5.74%</w:t>
            </w:r>
          </w:p>
        </w:tc>
      </w:tr>
      <w:tr w:rsidR="00CE32DE" w:rsidRPr="00E658B4" w14:paraId="7968CBCF" w14:textId="1675D348" w:rsidTr="00E658B4">
        <w:trPr>
          <w:trHeight w:val="20"/>
          <w:jc w:val="center"/>
        </w:trPr>
        <w:tc>
          <w:tcPr>
            <w:tcW w:w="393" w:type="pct"/>
            <w:vMerge/>
            <w:vAlign w:val="center"/>
          </w:tcPr>
          <w:p w14:paraId="43E2B729" w14:textId="77777777" w:rsidR="00CE32DE" w:rsidRPr="00E658B4" w:rsidRDefault="00CE32DE" w:rsidP="00CE32DE">
            <w:pPr>
              <w:pStyle w:val="af"/>
              <w:rPr>
                <w:color w:val="0070C0"/>
                <w:szCs w:val="21"/>
              </w:rPr>
            </w:pPr>
          </w:p>
        </w:tc>
        <w:tc>
          <w:tcPr>
            <w:tcW w:w="881" w:type="pct"/>
            <w:vAlign w:val="center"/>
          </w:tcPr>
          <w:p w14:paraId="6B997CF4" w14:textId="77777777" w:rsidR="00CE32DE" w:rsidRPr="00E658B4" w:rsidRDefault="00CE32DE" w:rsidP="00CE32DE">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977" w:type="pct"/>
            <w:vAlign w:val="center"/>
          </w:tcPr>
          <w:p w14:paraId="7A5B8D68" w14:textId="66A5F8F6" w:rsidR="00CE32DE" w:rsidRPr="00E658B4" w:rsidRDefault="00AD7374" w:rsidP="00CE32DE">
            <w:pPr>
              <w:pStyle w:val="af"/>
              <w:rPr>
                <w:color w:val="0070C0"/>
                <w:szCs w:val="21"/>
              </w:rPr>
            </w:pPr>
            <w:r w:rsidRPr="00E658B4">
              <w:rPr>
                <w:rFonts w:hint="eastAsia"/>
                <w:color w:val="0070C0"/>
                <w:szCs w:val="21"/>
              </w:rPr>
              <w:t>-</w:t>
            </w:r>
            <w:r w:rsidRPr="00E658B4">
              <w:rPr>
                <w:color w:val="0070C0"/>
                <w:szCs w:val="21"/>
              </w:rPr>
              <w:t>41</w:t>
            </w:r>
            <w:r w:rsidRPr="00E658B4">
              <w:rPr>
                <w:rFonts w:hint="eastAsia"/>
                <w:color w:val="0070C0"/>
                <w:szCs w:val="21"/>
              </w:rPr>
              <w:t>.</w:t>
            </w:r>
            <w:r w:rsidRPr="00E658B4">
              <w:rPr>
                <w:color w:val="0070C0"/>
                <w:szCs w:val="21"/>
              </w:rPr>
              <w:t>84</w:t>
            </w:r>
            <w:r w:rsidRPr="00E658B4">
              <w:rPr>
                <w:rFonts w:hint="eastAsia"/>
                <w:color w:val="0070C0"/>
                <w:szCs w:val="21"/>
              </w:rPr>
              <w:t>%</w:t>
            </w:r>
          </w:p>
        </w:tc>
        <w:tc>
          <w:tcPr>
            <w:tcW w:w="750" w:type="pct"/>
            <w:vAlign w:val="center"/>
          </w:tcPr>
          <w:p w14:paraId="254CB6DC" w14:textId="2820AAD4" w:rsidR="00CE32DE" w:rsidRPr="00E658B4" w:rsidRDefault="00AD7374" w:rsidP="00CE32DE">
            <w:pPr>
              <w:pStyle w:val="af"/>
              <w:rPr>
                <w:color w:val="0070C0"/>
                <w:szCs w:val="21"/>
              </w:rPr>
            </w:pPr>
            <w:r w:rsidRPr="00E658B4">
              <w:rPr>
                <w:rFonts w:hint="eastAsia"/>
                <w:color w:val="0070C0"/>
                <w:szCs w:val="21"/>
              </w:rPr>
              <w:t>-</w:t>
            </w:r>
            <w:r w:rsidRPr="00E658B4">
              <w:rPr>
                <w:color w:val="0070C0"/>
                <w:szCs w:val="21"/>
              </w:rPr>
              <w:t>42</w:t>
            </w:r>
            <w:r w:rsidRPr="00E658B4">
              <w:rPr>
                <w:rFonts w:hint="eastAsia"/>
                <w:color w:val="0070C0"/>
                <w:szCs w:val="21"/>
              </w:rPr>
              <w:t>.</w:t>
            </w:r>
            <w:r w:rsidRPr="00E658B4">
              <w:rPr>
                <w:color w:val="0070C0"/>
                <w:szCs w:val="21"/>
              </w:rPr>
              <w:t>25</w:t>
            </w:r>
            <w:r w:rsidRPr="00E658B4">
              <w:rPr>
                <w:rFonts w:hint="eastAsia"/>
                <w:color w:val="0070C0"/>
                <w:szCs w:val="21"/>
              </w:rPr>
              <w:t>%</w:t>
            </w:r>
          </w:p>
        </w:tc>
        <w:tc>
          <w:tcPr>
            <w:tcW w:w="1001" w:type="pct"/>
            <w:vAlign w:val="center"/>
          </w:tcPr>
          <w:p w14:paraId="0B0FD4F1" w14:textId="1CD4F218" w:rsidR="00CE32DE" w:rsidRPr="00E658B4" w:rsidRDefault="00AD7374" w:rsidP="00CE32DE">
            <w:pPr>
              <w:pStyle w:val="af"/>
              <w:rPr>
                <w:color w:val="0070C0"/>
                <w:szCs w:val="21"/>
              </w:rPr>
            </w:pPr>
            <w:r w:rsidRPr="00E658B4">
              <w:rPr>
                <w:rFonts w:hint="eastAsia"/>
                <w:color w:val="0070C0"/>
                <w:szCs w:val="21"/>
              </w:rPr>
              <w:t>-</w:t>
            </w:r>
            <w:r w:rsidRPr="00E658B4">
              <w:rPr>
                <w:color w:val="0070C0"/>
                <w:szCs w:val="21"/>
              </w:rPr>
              <w:t>42</w:t>
            </w:r>
            <w:r w:rsidRPr="00E658B4">
              <w:rPr>
                <w:rFonts w:hint="eastAsia"/>
                <w:color w:val="0070C0"/>
                <w:szCs w:val="21"/>
              </w:rPr>
              <w:t>.</w:t>
            </w:r>
            <w:r w:rsidRPr="00E658B4">
              <w:rPr>
                <w:color w:val="0070C0"/>
                <w:szCs w:val="21"/>
              </w:rPr>
              <w:t>49</w:t>
            </w:r>
            <w:r w:rsidRPr="00E658B4">
              <w:rPr>
                <w:rFonts w:hint="eastAsia"/>
                <w:color w:val="0070C0"/>
                <w:szCs w:val="21"/>
              </w:rPr>
              <w:t>%</w:t>
            </w:r>
          </w:p>
        </w:tc>
        <w:tc>
          <w:tcPr>
            <w:tcW w:w="998" w:type="pct"/>
          </w:tcPr>
          <w:p w14:paraId="41373FE8" w14:textId="7AA17DE3" w:rsidR="00CE32DE" w:rsidRPr="00E658B4" w:rsidRDefault="00CE32DE" w:rsidP="00CE32DE">
            <w:pPr>
              <w:pStyle w:val="af"/>
              <w:rPr>
                <w:color w:val="0070C0"/>
                <w:szCs w:val="21"/>
              </w:rPr>
            </w:pPr>
            <w:r w:rsidRPr="00E658B4">
              <w:rPr>
                <w:color w:val="0070C0"/>
              </w:rPr>
              <w:t>-33.85%</w:t>
            </w:r>
          </w:p>
        </w:tc>
      </w:tr>
      <w:bookmarkEnd w:id="93"/>
    </w:tbl>
    <w:p w14:paraId="5354C990" w14:textId="537D8011" w:rsidR="007D7122" w:rsidRDefault="007D7122" w:rsidP="001F1E24">
      <w:pPr>
        <w:ind w:firstLine="420"/>
        <w:rPr>
          <w:rFonts w:cs="Times New Roman"/>
        </w:rPr>
      </w:pPr>
    </w:p>
    <w:p w14:paraId="1A2B8DE1" w14:textId="77777777" w:rsidR="007D716A" w:rsidRPr="00A57B74" w:rsidRDefault="007D716A" w:rsidP="001F1E24">
      <w:pPr>
        <w:ind w:firstLine="420"/>
      </w:pPr>
      <w:r w:rsidRPr="00A57B74">
        <w:rPr>
          <w:rFonts w:cs="Times New Roman"/>
        </w:rPr>
        <w:t>Overall</w:t>
      </w:r>
      <w:r w:rsidRPr="00A57B74">
        <w:t xml:space="preserve">, the experimental results show that our GA can effectively solve the RLP-PS. The solution quality of the GA is higher than that of the TSHA. The solutions obtained by the GA </w:t>
      </w:r>
      <w:r w:rsidRPr="00A57B74">
        <w:rPr>
          <w:rFonts w:cs="Times New Roman"/>
        </w:rPr>
        <w:t>are</w:t>
      </w:r>
      <w:r w:rsidRPr="00A57B74">
        <w:t xml:space="preserve"> very close to the optimal solutions, especially for the small</w:t>
      </w:r>
      <w:r w:rsidRPr="00A57B74">
        <w:rPr>
          <w:rFonts w:cs="Times New Roman"/>
        </w:rPr>
        <w:t>-</w:t>
      </w:r>
      <w:r w:rsidRPr="00A57B74">
        <w:t>scale instances.</w:t>
      </w:r>
    </w:p>
    <w:p w14:paraId="13EEA737" w14:textId="77777777" w:rsidR="007D716A" w:rsidRPr="00A57B74" w:rsidRDefault="007D716A" w:rsidP="001F1E24">
      <w:pPr>
        <w:pStyle w:val="2"/>
        <w:spacing w:before="156" w:after="156"/>
      </w:pPr>
      <w:r w:rsidRPr="00A57B74">
        <w:t>Sensitivity analysis</w:t>
      </w:r>
    </w:p>
    <w:p w14:paraId="45919E7B" w14:textId="77777777" w:rsidR="007D716A" w:rsidRPr="00A57B74" w:rsidRDefault="007D716A" w:rsidP="001F1E24">
      <w:pPr>
        <w:ind w:firstLine="420"/>
      </w:pPr>
      <w:r w:rsidRPr="00A57B74">
        <w:t xml:space="preserve">In this section, we further investigate the impact of </w:t>
      </w:r>
      <w:r w:rsidRPr="00A57B74">
        <w:rPr>
          <w:rFonts w:hint="eastAsia"/>
        </w:rPr>
        <w:t>di</w:t>
      </w:r>
      <w:r w:rsidRPr="00A57B74">
        <w:t xml:space="preserve">fferent factors on </w:t>
      </w:r>
      <w:r w:rsidRPr="00A57B74">
        <w:rPr>
          <w:rFonts w:hint="eastAsia"/>
        </w:rPr>
        <w:t>the</w:t>
      </w:r>
      <w:r w:rsidRPr="00A57B74">
        <w:t xml:space="preserve"> GA. According to the experimental results in Section 4.4, the GA has the best performance when the termination condition is 5000 </w:t>
      </w:r>
      <w:r w:rsidRPr="00A57B74">
        <w:rPr>
          <w:rFonts w:hint="eastAsia"/>
        </w:rPr>
        <w:t>schedules</w:t>
      </w:r>
      <w:r w:rsidRPr="00A57B74">
        <w:t>. For two different deadlines, the impacts of different factors are similar. Therefore, in our sensitivity analysis, we focus on GA-5K and the tight project deadline.</w:t>
      </w:r>
    </w:p>
    <w:p w14:paraId="7E79A2AE" w14:textId="0D0DE650" w:rsidR="007D716A" w:rsidRPr="00A57B74" w:rsidRDefault="007D716A" w:rsidP="001F1E24">
      <w:pPr>
        <w:ind w:firstLine="420"/>
      </w:pPr>
      <w:r w:rsidRPr="00A57B74">
        <w:lastRenderedPageBreak/>
        <w:t xml:space="preserve">We first investigate </w:t>
      </w:r>
      <w:r w:rsidRPr="00A57B74">
        <w:rPr>
          <w:rFonts w:hint="eastAsia"/>
        </w:rPr>
        <w:t xml:space="preserve">the </w:t>
      </w:r>
      <w:r w:rsidRPr="00A57B74">
        <w:t>impacts</w:t>
      </w:r>
      <w:r w:rsidRPr="00A57B74">
        <w:rPr>
          <w:rFonts w:hint="eastAsia"/>
        </w:rPr>
        <w:t xml:space="preserve"> of </w:t>
      </w:r>
      <w:r w:rsidRPr="00A57B74">
        <w:t>the NC, RF and RS</w:t>
      </w:r>
      <w:r w:rsidRPr="00A57B74">
        <w:rPr>
          <w:rFonts w:hint="eastAsia"/>
        </w:rPr>
        <w:t xml:space="preserve"> on </w:t>
      </w:r>
      <w:r w:rsidRPr="00A57B74">
        <w:t xml:space="preserve">the </w:t>
      </w:r>
      <w:r w:rsidRPr="00A57B74">
        <w:rPr>
          <w:rFonts w:hint="eastAsia"/>
        </w:rPr>
        <w:t xml:space="preserve">GA </w:t>
      </w:r>
      <w:r w:rsidRPr="00A57B74">
        <w:t>when solving</w:t>
      </w:r>
      <w:r w:rsidRPr="00A57B74">
        <w:rPr>
          <w:rFonts w:hint="eastAsia"/>
        </w:rPr>
        <w:t xml:space="preserve"> small-scale and easy </w:t>
      </w:r>
      <w:r w:rsidRPr="00A57B74">
        <w:t>instances</w:t>
      </w:r>
      <w:r w:rsidRPr="00A57B74">
        <w:rPr>
          <w:rFonts w:hint="eastAsia"/>
        </w:rPr>
        <w:t xml:space="preserve"> (i</w:t>
      </w:r>
      <w:r w:rsidRPr="00A57B74">
        <w:t>.</w:t>
      </w:r>
      <w:r w:rsidRPr="00A57B74">
        <w:rPr>
          <w:rFonts w:hint="eastAsia"/>
        </w:rPr>
        <w:t>e</w:t>
      </w:r>
      <w:r w:rsidRPr="00A57B74">
        <w:t>.,</w:t>
      </w:r>
      <w:r w:rsidRPr="00A57B74">
        <w:rPr>
          <w:rFonts w:hint="eastAsia"/>
        </w:rPr>
        <w:t xml:space="preserve"> the J30 dataset in</w:t>
      </w:r>
      <w:r w:rsidRPr="00A57B74">
        <w:t xml:space="preserve">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rFonts w:hint="eastAsia"/>
        </w:rPr>
        <w:t>)</w:t>
      </w:r>
      <w:r w:rsidRPr="00A57B74">
        <w:t xml:space="preserve">. The results are shown in the </w:t>
      </w:r>
      <w:r w:rsidRPr="00A57B74">
        <w:rPr>
          <w:rFonts w:hint="eastAsia"/>
        </w:rPr>
        <w:t>to</w:t>
      </w:r>
      <w:r w:rsidRPr="00A57B74">
        <w:t xml:space="preserve">p row of </w:t>
      </w:r>
      <w:r w:rsidR="00D161EF">
        <w:fldChar w:fldCharType="begin"/>
      </w:r>
      <w:r w:rsidR="00D161EF">
        <w:instrText xml:space="preserve"> REF _Ref81394975 \h </w:instrText>
      </w:r>
      <w:r w:rsidR="00D161EF">
        <w:fldChar w:fldCharType="separate"/>
      </w:r>
      <w:r w:rsidR="00B26F87" w:rsidRPr="00867963">
        <w:t xml:space="preserve">Fig. </w:t>
      </w:r>
      <w:r w:rsidR="00B26F87">
        <w:rPr>
          <w:noProof/>
        </w:rPr>
        <w:t>6</w:t>
      </w:r>
      <w:r w:rsidR="00D161EF">
        <w:fldChar w:fldCharType="end"/>
      </w:r>
      <w:r w:rsidRPr="00A57B74">
        <w:t>. It</w:t>
      </w:r>
      <w:r w:rsidRPr="00A57B74">
        <w:rPr>
          <w:rFonts w:hint="eastAsia"/>
        </w:rPr>
        <w:t xml:space="preserve"> can</w:t>
      </w:r>
      <w:r w:rsidRPr="00A57B74">
        <w:t xml:space="preserve"> be seen </w:t>
      </w:r>
      <w:r w:rsidRPr="00A57B74">
        <w:rPr>
          <w:rFonts w:hint="eastAsia"/>
        </w:rPr>
        <w:t xml:space="preserve">that </w:t>
      </w:r>
      <w:r w:rsidRPr="00A57B74">
        <w:t xml:space="preserve">the </w:t>
      </w:r>
      <w:r w:rsidRPr="00A57B74">
        <w:rPr>
          <w:rFonts w:hint="eastAsia"/>
        </w:rPr>
        <w:t xml:space="preserve">NC </w:t>
      </w:r>
      <w:r w:rsidRPr="00A57B74">
        <w:t xml:space="preserve">and RS have </w:t>
      </w:r>
      <w:r w:rsidRPr="00A57B74">
        <w:rPr>
          <w:rFonts w:hint="eastAsia"/>
        </w:rPr>
        <w:t xml:space="preserve">no obvious </w:t>
      </w:r>
      <w:r w:rsidRPr="00A57B74">
        <w:t>impact</w:t>
      </w:r>
      <w:r w:rsidRPr="00A57B74">
        <w:rPr>
          <w:rFonts w:hint="eastAsia"/>
        </w:rPr>
        <w:t xml:space="preserve"> on</w:t>
      </w:r>
      <w:r w:rsidRPr="00A57B74">
        <w:t xml:space="preserve"> the</w:t>
      </w:r>
      <w:r w:rsidRPr="00A57B74">
        <w:rPr>
          <w:rFonts w:hint="eastAsia"/>
        </w:rPr>
        <w:t xml:space="preserve"> performance</w:t>
      </w:r>
      <w:r w:rsidRPr="00A57B74">
        <w:t xml:space="preserve"> of the</w:t>
      </w:r>
      <w:r w:rsidRPr="00A57B74">
        <w:rPr>
          <w:rFonts w:hint="eastAsia"/>
        </w:rPr>
        <w:t xml:space="preserve"> GA in small-scale instances, </w:t>
      </w:r>
      <w:r w:rsidRPr="00A57B74">
        <w:t>thereby</w:t>
      </w:r>
      <w:r w:rsidRPr="00A57B74">
        <w:rPr>
          <w:rFonts w:hint="eastAsia"/>
        </w:rPr>
        <w:t xml:space="preserve"> show</w:t>
      </w:r>
      <w:r w:rsidRPr="00A57B74">
        <w:t xml:space="preserve">ing that our GA is robust in this situation. For the impact of the RF, </w:t>
      </w:r>
      <w:r w:rsidRPr="00A57B74">
        <w:rPr>
          <w:rFonts w:hint="eastAsia"/>
        </w:rPr>
        <w:t>t</w:t>
      </w:r>
      <w:r w:rsidRPr="00A57B74">
        <w:t xml:space="preserve">here </w:t>
      </w:r>
      <w:r w:rsidRPr="00A57B74">
        <w:rPr>
          <w:rFonts w:cs="Times New Roman"/>
        </w:rPr>
        <w:t>are</w:t>
      </w:r>
      <w:r w:rsidRPr="00A57B74">
        <w:t xml:space="preserve"> no obvious patterns. Although the performance of the GA is poor when the RF is equal to 0.5, </w:t>
      </w:r>
      <w:bookmarkStart w:id="94" w:name="OLE_LINK46"/>
      <w:bookmarkStart w:id="95" w:name="OLE_LINK51"/>
      <w:r w:rsidRPr="00A57B74">
        <w:t xml:space="preserve">the GA improves as the number of </w:t>
      </w:r>
      <w:r w:rsidRPr="00A57B74">
        <w:rPr>
          <w:rFonts w:cs="Times New Roman"/>
        </w:rPr>
        <w:t xml:space="preserve">resource </w:t>
      </w:r>
      <w:r w:rsidRPr="00A57B74">
        <w:t>types increases. This means that our GA is more suitable for projects with more resource types. Overall, our GA is stable when solving small-scale instances.</w:t>
      </w:r>
      <w:bookmarkEnd w:id="94"/>
      <w:bookmarkEnd w:id="95"/>
    </w:p>
    <w:p w14:paraId="1B62F0CA" w14:textId="6949504B" w:rsidR="007D716A" w:rsidRPr="00A57B74" w:rsidRDefault="007D716A" w:rsidP="001F1E24">
      <w:pPr>
        <w:ind w:firstLine="420"/>
      </w:pPr>
      <w:r w:rsidRPr="00A57B74">
        <w:t>Next, the impacts of the above-mentioned three factors on the GA are analyzed for large-scale and hard instance</w:t>
      </w:r>
      <w:r w:rsidRPr="00A57B74">
        <w:rPr>
          <w:rFonts w:hint="eastAsia"/>
        </w:rPr>
        <w:t>s</w:t>
      </w:r>
      <w:r w:rsidRPr="00A57B74">
        <w:t xml:space="preserve"> (i.e., the J120 dataset in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t xml:space="preserve">). The results are shown in the bottom row of </w:t>
      </w:r>
      <w:r w:rsidR="00D161EF">
        <w:fldChar w:fldCharType="begin"/>
      </w:r>
      <w:r w:rsidR="00D161EF">
        <w:instrText xml:space="preserve"> REF _Ref81394975 \h </w:instrText>
      </w:r>
      <w:r w:rsidR="00D161EF">
        <w:fldChar w:fldCharType="separate"/>
      </w:r>
      <w:r w:rsidR="00B26F87" w:rsidRPr="00867963">
        <w:t xml:space="preserve">Fig. </w:t>
      </w:r>
      <w:r w:rsidR="00B26F87">
        <w:rPr>
          <w:noProof/>
        </w:rPr>
        <w:t>6</w:t>
      </w:r>
      <w:r w:rsidR="00D161EF">
        <w:fldChar w:fldCharType="end"/>
      </w:r>
      <w:r w:rsidRPr="00A57B74">
        <w:t>, from which we can see that as the NC increases, the improvement degree of the GA gradually increases. This indicates that the more complex the project network</w:t>
      </w:r>
      <w:r w:rsidRPr="00A57B74">
        <w:rPr>
          <w:rFonts w:cs="Times New Roman"/>
        </w:rPr>
        <w:t xml:space="preserve"> is</w:t>
      </w:r>
      <w:r w:rsidRPr="00A57B74">
        <w:t xml:space="preserve">, the better the performance of the GA relative to that of the TSHA. The impact of the RS is not obvious, indicating that the GA is robust in situations with resource </w:t>
      </w:r>
      <w:r w:rsidRPr="00A57B74">
        <w:rPr>
          <w:rFonts w:cs="Times New Roman"/>
        </w:rPr>
        <w:t>shortages.</w:t>
      </w:r>
      <w:r w:rsidRPr="00A57B74">
        <w:t xml:space="preserve"> </w:t>
      </w:r>
      <w:r w:rsidRPr="00A57B74">
        <w:rPr>
          <w:rFonts w:hint="eastAsia"/>
        </w:rPr>
        <w:t>Similar</w:t>
      </w:r>
      <w:r w:rsidRPr="00A57B74">
        <w:t xml:space="preserve"> to the small-scale instances, the impact of the resource types required by various activities exhibits no obvious patterns.</w:t>
      </w:r>
    </w:p>
    <w:p w14:paraId="3DBC275C" w14:textId="77777777" w:rsidR="00811358" w:rsidRDefault="007D716A" w:rsidP="00811358">
      <w:pPr>
        <w:keepNext/>
        <w:ind w:firstLineChars="0" w:firstLine="0"/>
      </w:pPr>
      <w:r w:rsidRPr="00A57B74">
        <w:rPr>
          <w:noProof/>
        </w:rPr>
        <w:drawing>
          <wp:inline distT="0" distB="0" distL="0" distR="0" wp14:anchorId="4B9A625B" wp14:editId="7CBC0E0D">
            <wp:extent cx="5400040" cy="2675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is_J30_J1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675890"/>
                    </a:xfrm>
                    <a:prstGeom prst="rect">
                      <a:avLst/>
                    </a:prstGeom>
                  </pic:spPr>
                </pic:pic>
              </a:graphicData>
            </a:graphic>
          </wp:inline>
        </w:drawing>
      </w:r>
    </w:p>
    <w:p w14:paraId="763ED42D" w14:textId="77777777" w:rsidR="00811358" w:rsidRDefault="00867963" w:rsidP="00867963">
      <w:pPr>
        <w:ind w:firstLineChars="300" w:firstLine="540"/>
      </w:pPr>
      <w:r w:rsidRPr="00A57B74">
        <w:rPr>
          <w:sz w:val="18"/>
        </w:rPr>
        <w:t xml:space="preserve">(a) The impact of NC and RF  </w:t>
      </w:r>
      <w:r>
        <w:rPr>
          <w:sz w:val="18"/>
        </w:rPr>
        <w:t xml:space="preserve"> </w:t>
      </w:r>
      <w:r w:rsidRPr="00A57B74">
        <w:rPr>
          <w:sz w:val="18"/>
        </w:rPr>
        <w:t xml:space="preserve">  (b) The impact of RF and RS</w:t>
      </w:r>
      <w:r>
        <w:rPr>
          <w:sz w:val="18"/>
        </w:rPr>
        <w:t xml:space="preserve">    (c) The impact of RS and NC</w:t>
      </w:r>
    </w:p>
    <w:p w14:paraId="635EC7CB" w14:textId="3C9A4728" w:rsidR="007D716A" w:rsidRPr="00867963" w:rsidRDefault="00811358" w:rsidP="00867963">
      <w:pPr>
        <w:pStyle w:val="a4"/>
      </w:pPr>
      <w:bookmarkStart w:id="96" w:name="_Ref81394975"/>
      <w:r w:rsidRPr="00867963">
        <w:t xml:space="preserve">Fig. </w:t>
      </w:r>
      <w:r w:rsidR="00ED3E8A">
        <w:fldChar w:fldCharType="begin"/>
      </w:r>
      <w:r w:rsidR="00ED3E8A">
        <w:instrText xml:space="preserve"> SEQ Fig. \* ARABIC </w:instrText>
      </w:r>
      <w:r w:rsidR="00ED3E8A">
        <w:fldChar w:fldCharType="separate"/>
      </w:r>
      <w:r w:rsidR="00B26F87">
        <w:rPr>
          <w:noProof/>
        </w:rPr>
        <w:t>6</w:t>
      </w:r>
      <w:r w:rsidR="00ED3E8A">
        <w:rPr>
          <w:noProof/>
        </w:rPr>
        <w:fldChar w:fldCharType="end"/>
      </w:r>
      <w:bookmarkEnd w:id="96"/>
      <w:r w:rsidR="00867963" w:rsidRPr="00867963">
        <w:t xml:space="preserve"> The impacts of PSPLIB parameters on the GA-5K for J30</w:t>
      </w:r>
    </w:p>
    <w:p w14:paraId="4623A3EB" w14:textId="03E2E35D" w:rsidR="007D716A" w:rsidRPr="00A57B74" w:rsidRDefault="007D716A" w:rsidP="001F1E24">
      <w:pPr>
        <w:ind w:firstLine="420"/>
      </w:pPr>
      <w:r w:rsidRPr="00A57B74">
        <w:rPr>
          <w:rFonts w:hint="eastAsia"/>
        </w:rPr>
        <w:t>F</w:t>
      </w:r>
      <w:r w:rsidRPr="00A57B74">
        <w:t xml:space="preserve">inally, we analyze the impacts of the flexible structure related parameters (i.e.,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C</m:t>
            </m:r>
          </m:sup>
        </m:sSup>
      </m:oMath>
      <w:r w:rsidRPr="00A57B74">
        <w:rPr>
          <w:rFonts w:hint="eastAsia"/>
        </w:rPr>
        <w:t xml:space="preserve"> </w:t>
      </w:r>
      <w:r w:rsidRPr="00A57B74">
        <w:t xml:space="preserve">and </w:t>
      </w:r>
      <m:oMath>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on the GA. These parameters used in the previous experiments are all given a single value and this is not suitable in the sensitivity analysis. Therefore, we extend the J30, J60 and J120 datasets in the PSPLIB based on the parameter settings listed in Table </w:t>
      </w:r>
      <w:r w:rsidR="00B26F87" w:rsidRPr="00E658B4">
        <w:rPr>
          <w:color w:val="0070C0"/>
        </w:rPr>
        <w:t>10</w:t>
      </w:r>
      <w:r w:rsidRPr="00A57B74">
        <w:t xml:space="preserve">. This results in the dataset </w:t>
      </w:r>
      <m:oMath>
        <m:sSub>
          <m:sSubPr>
            <m:ctrlPr>
              <w:rPr>
                <w:rFonts w:ascii="Cambria Math" w:hAnsi="Cambria Math"/>
              </w:rPr>
            </m:ctrlPr>
          </m:sSubPr>
          <m:e>
            <m:r>
              <w:rPr>
                <w:rFonts w:ascii="Cambria Math" w:hAnsi="Cambria Math"/>
              </w:rPr>
              <m:t>SET</m:t>
            </m:r>
          </m:e>
          <m:sub>
            <m:r>
              <w:rPr>
                <w:rFonts w:ascii="Cambria Math" w:hAnsi="Cambria Math"/>
              </w:rPr>
              <m:t>3</m:t>
            </m:r>
          </m:sub>
        </m:sSub>
      </m:oMath>
      <w:r w:rsidRPr="00A57B74">
        <w:rPr>
          <w:rFonts w:hint="eastAsia"/>
        </w:rPr>
        <w:t xml:space="preserve"> </w:t>
      </w:r>
      <w:r w:rsidRPr="00A57B74">
        <w:t xml:space="preserve">that </w:t>
      </w:r>
      <w:r w:rsidRPr="00A57B74">
        <w:lastRenderedPageBreak/>
        <w:t xml:space="preserve">is used in the sensitivity analysis. For J30, </w:t>
      </w:r>
      <w:r w:rsidRPr="00A57B74">
        <w:rPr>
          <w:rFonts w:hint="eastAsia"/>
        </w:rPr>
        <w:t>w</w:t>
      </w:r>
      <w:r w:rsidRPr="00A57B74">
        <w:t xml:space="preserve">e consider only the instances that are solved optimally by CPLEX. For instances in J60 and J120, they are solved using GA and TSHA. The sensitivity analysis results are shown in </w:t>
      </w:r>
      <w:r w:rsidR="00C75315">
        <w:fldChar w:fldCharType="begin"/>
      </w:r>
      <w:r w:rsidR="00C75315">
        <w:instrText xml:space="preserve"> REF _Ref81395074 \h </w:instrText>
      </w:r>
      <w:r w:rsidR="00C75315">
        <w:fldChar w:fldCharType="separate"/>
      </w:r>
      <w:r w:rsidR="00B26F87">
        <w:t xml:space="preserve">Fig. </w:t>
      </w:r>
      <w:r w:rsidR="00B26F87">
        <w:rPr>
          <w:noProof/>
        </w:rPr>
        <w:t>7</w:t>
      </w:r>
      <w:r w:rsidR="00C75315">
        <w:fldChar w:fldCharType="end"/>
      </w:r>
      <w:r w:rsidRPr="00A57B74">
        <w:t xml:space="preserve">. In </w:t>
      </w:r>
      <w:r w:rsidR="00C75315">
        <w:fldChar w:fldCharType="begin"/>
      </w:r>
      <w:r w:rsidR="00C75315">
        <w:instrText xml:space="preserve"> REF _Ref81395074 \h </w:instrText>
      </w:r>
      <w:r w:rsidR="00C75315">
        <w:fldChar w:fldCharType="separate"/>
      </w:r>
      <w:r w:rsidR="00B26F87">
        <w:t xml:space="preserve">Fig. </w:t>
      </w:r>
      <w:r w:rsidR="00B26F87">
        <w:rPr>
          <w:noProof/>
        </w:rPr>
        <w:t>7</w:t>
      </w:r>
      <w:r w:rsidR="00C75315">
        <w:fldChar w:fldCharType="end"/>
      </w:r>
      <w:r w:rsidRPr="00A57B74">
        <w:t xml:space="preserve">, </w:t>
      </w:r>
      <m:oMath>
        <m:r>
          <w:rPr>
            <w:rFonts w:ascii="Cambria Math" w:hAnsi="Cambria Math"/>
          </w:rPr>
          <m:t>C</m:t>
        </m:r>
      </m:oMath>
      <w:r w:rsidRPr="00A57B74">
        <w:t xml:space="preserve"> indicates the number of optional activities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and </w:t>
      </w:r>
      <m:oMath>
        <m:r>
          <w:rPr>
            <w:rFonts w:ascii="Cambria Math" w:hAnsi="Cambria Math"/>
          </w:rPr>
          <m:t>D</m:t>
        </m:r>
      </m:oMath>
      <w:r w:rsidRPr="00A57B74">
        <w:rPr>
          <w:rFonts w:hint="eastAsia"/>
        </w:rPr>
        <w:t xml:space="preserve"> </w:t>
      </w:r>
      <w:r w:rsidRPr="00A57B74">
        <w:t>indicates the number of dependent activities (</w:t>
      </w:r>
      <m:oMath>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It can be seen that for J30, both the number of optional activities and the number of dependent activities have positive impacts on the GA. For J60 and J120, with the increase of the number of optional activities, the GA performs better than the TSHA. The number of dependent activities has a negative impact on the GA. On the other hand, when the flexibility of the project increases, the advantage of the GA over the TSHA is shrinking.</w:t>
      </w:r>
    </w:p>
    <w:p w14:paraId="60543ACC" w14:textId="32391937" w:rsidR="007D716A" w:rsidRPr="00A57B74" w:rsidRDefault="007D716A" w:rsidP="001F1E24">
      <w:pPr>
        <w:pStyle w:val="a4"/>
        <w:keepNext/>
      </w:pPr>
      <w:bookmarkStart w:id="97" w:name="_Ref73026566"/>
      <w:r w:rsidRPr="00A57B74">
        <w:t xml:space="preserve">Table </w:t>
      </w:r>
      <w:r w:rsidR="00ED3E8A">
        <w:fldChar w:fldCharType="begin"/>
      </w:r>
      <w:r w:rsidR="00ED3E8A">
        <w:instrText xml:space="preserve"> SEQ Table \* ARABIC </w:instrText>
      </w:r>
      <w:r w:rsidR="00ED3E8A">
        <w:fldChar w:fldCharType="separate"/>
      </w:r>
      <w:r w:rsidR="00B26F87">
        <w:rPr>
          <w:noProof/>
        </w:rPr>
        <w:t>10</w:t>
      </w:r>
      <w:r w:rsidR="00ED3E8A">
        <w:rPr>
          <w:noProof/>
        </w:rPr>
        <w:fldChar w:fldCharType="end"/>
      </w:r>
      <w:bookmarkEnd w:id="97"/>
      <w:r w:rsidRPr="00A57B74">
        <w:t xml:space="preserve">. Parameter settings for each instance in </w:t>
      </w:r>
      <m:oMath>
        <m:sSub>
          <m:sSubPr>
            <m:ctrlPr>
              <w:rPr>
                <w:rFonts w:ascii="Cambria Math" w:hAnsi="Cambria Math"/>
              </w:rPr>
            </m:ctrlPr>
          </m:sSubPr>
          <m:e>
            <m:r>
              <m:rPr>
                <m:sty m:val="bi"/>
              </m:rPr>
              <w:rPr>
                <w:rFonts w:ascii="Cambria Math" w:hAnsi="Cambria Math"/>
              </w:rPr>
              <m:t>SET</m:t>
            </m:r>
          </m:e>
          <m:sub>
            <m:r>
              <m:rPr>
                <m:sty m:val="bi"/>
              </m:rPr>
              <w:rPr>
                <w:rFonts w:ascii="Cambria Math" w:hAnsi="Cambria Math"/>
              </w:rPr>
              <m:t>3</m:t>
            </m:r>
          </m:sub>
        </m:sSub>
      </m:oMath>
    </w:p>
    <w:tbl>
      <w:tblPr>
        <w:tblStyle w:val="11"/>
        <w:tblW w:w="357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5"/>
        <w:gridCol w:w="1215"/>
        <w:gridCol w:w="1215"/>
        <w:gridCol w:w="1214"/>
      </w:tblGrid>
      <w:tr w:rsidR="007D716A" w:rsidRPr="00A57B74" w14:paraId="0B4599E0" w14:textId="77777777" w:rsidTr="001F1E24">
        <w:trPr>
          <w:trHeight w:val="397"/>
          <w:jc w:val="center"/>
        </w:trPr>
        <w:tc>
          <w:tcPr>
            <w:tcW w:w="1001" w:type="pct"/>
            <w:tcBorders>
              <w:top w:val="single" w:sz="4" w:space="0" w:color="auto"/>
              <w:bottom w:val="single" w:sz="4" w:space="0" w:color="auto"/>
            </w:tcBorders>
            <w:vAlign w:val="center"/>
          </w:tcPr>
          <w:p w14:paraId="1A608871" w14:textId="77777777" w:rsidR="007D716A" w:rsidRPr="00A57B74" w:rsidRDefault="007D716A" w:rsidP="006D0A53">
            <w:pPr>
              <w:pStyle w:val="af"/>
            </w:pPr>
            <w:r w:rsidRPr="00A57B74">
              <w:t>Dataset</w:t>
            </w:r>
          </w:p>
        </w:tc>
        <w:tc>
          <w:tcPr>
            <w:tcW w:w="1000" w:type="pct"/>
            <w:tcBorders>
              <w:top w:val="single" w:sz="4" w:space="0" w:color="auto"/>
              <w:bottom w:val="single" w:sz="4" w:space="0" w:color="auto"/>
            </w:tcBorders>
            <w:vAlign w:val="center"/>
          </w:tcPr>
          <w:p w14:paraId="045F12D9" w14:textId="77777777" w:rsidR="007D716A" w:rsidRPr="00A57B74" w:rsidRDefault="00ED3E8A"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1000" w:type="pct"/>
            <w:tcBorders>
              <w:top w:val="single" w:sz="4" w:space="0" w:color="auto"/>
              <w:bottom w:val="single" w:sz="4" w:space="0" w:color="auto"/>
            </w:tcBorders>
            <w:vAlign w:val="center"/>
          </w:tcPr>
          <w:p w14:paraId="4E62C05C" w14:textId="77777777" w:rsidR="007D716A" w:rsidRPr="00A57B74" w:rsidRDefault="00ED3E8A"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1000" w:type="pct"/>
            <w:tcBorders>
              <w:top w:val="single" w:sz="4" w:space="0" w:color="auto"/>
              <w:bottom w:val="single" w:sz="4" w:space="0" w:color="auto"/>
            </w:tcBorders>
            <w:vAlign w:val="center"/>
          </w:tcPr>
          <w:p w14:paraId="3D7A65BC" w14:textId="77777777" w:rsidR="007D716A" w:rsidRPr="00A57B74" w:rsidRDefault="00ED3E8A"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1000" w:type="pct"/>
            <w:tcBorders>
              <w:top w:val="single" w:sz="4" w:space="0" w:color="auto"/>
              <w:bottom w:val="single" w:sz="4" w:space="0" w:color="auto"/>
            </w:tcBorders>
            <w:vAlign w:val="center"/>
          </w:tcPr>
          <w:p w14:paraId="1B9DAEBF" w14:textId="77777777" w:rsidR="007D716A" w:rsidRPr="00A57B74" w:rsidRDefault="00ED3E8A"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B</m:t>
                    </m:r>
                  </m:sup>
                </m:sSup>
              </m:oMath>
            </m:oMathPara>
          </w:p>
        </w:tc>
      </w:tr>
      <w:tr w:rsidR="007D716A" w:rsidRPr="00A57B74" w14:paraId="1F0E18B5" w14:textId="77777777" w:rsidTr="001F1E24">
        <w:trPr>
          <w:jc w:val="center"/>
        </w:trPr>
        <w:tc>
          <w:tcPr>
            <w:tcW w:w="1001" w:type="pct"/>
            <w:tcBorders>
              <w:top w:val="single" w:sz="4" w:space="0" w:color="auto"/>
              <w:bottom w:val="nil"/>
            </w:tcBorders>
            <w:vAlign w:val="center"/>
          </w:tcPr>
          <w:p w14:paraId="082CDA9B" w14:textId="77777777" w:rsidR="007D716A" w:rsidRPr="00A57B74" w:rsidRDefault="007D716A" w:rsidP="006D0A53">
            <w:pPr>
              <w:pStyle w:val="af"/>
            </w:pPr>
            <w:r w:rsidRPr="00A57B74">
              <w:t>J30</w:t>
            </w:r>
          </w:p>
        </w:tc>
        <w:tc>
          <w:tcPr>
            <w:tcW w:w="1000" w:type="pct"/>
            <w:tcBorders>
              <w:top w:val="single" w:sz="4" w:space="0" w:color="auto"/>
              <w:bottom w:val="nil"/>
            </w:tcBorders>
            <w:vAlign w:val="center"/>
          </w:tcPr>
          <w:p w14:paraId="3BCB1093" w14:textId="77777777" w:rsidR="007D716A" w:rsidRPr="00A57B74" w:rsidRDefault="007D716A" w:rsidP="006D0A53">
            <w:pPr>
              <w:pStyle w:val="af"/>
            </w:pPr>
            <w:r w:rsidRPr="00A57B74">
              <w:t>2, 4</w:t>
            </w:r>
          </w:p>
        </w:tc>
        <w:tc>
          <w:tcPr>
            <w:tcW w:w="1000" w:type="pct"/>
            <w:tcBorders>
              <w:top w:val="single" w:sz="4" w:space="0" w:color="auto"/>
              <w:bottom w:val="nil"/>
            </w:tcBorders>
            <w:vAlign w:val="center"/>
          </w:tcPr>
          <w:p w14:paraId="7847ADF1" w14:textId="77777777" w:rsidR="007D716A" w:rsidRPr="00A57B74" w:rsidRDefault="007D716A" w:rsidP="006D0A53">
            <w:pPr>
              <w:pStyle w:val="af"/>
            </w:pPr>
            <w:r w:rsidRPr="00A57B74">
              <w:t>2, 3</w:t>
            </w:r>
          </w:p>
        </w:tc>
        <w:tc>
          <w:tcPr>
            <w:tcW w:w="1000" w:type="pct"/>
            <w:tcBorders>
              <w:top w:val="single" w:sz="4" w:space="0" w:color="auto"/>
              <w:bottom w:val="nil"/>
            </w:tcBorders>
            <w:vAlign w:val="center"/>
          </w:tcPr>
          <w:p w14:paraId="70E8EEE2" w14:textId="77777777" w:rsidR="007D716A" w:rsidRPr="00A57B74" w:rsidRDefault="007D716A" w:rsidP="006D0A53">
            <w:pPr>
              <w:pStyle w:val="af"/>
            </w:pPr>
            <w:r w:rsidRPr="00A57B74">
              <w:t>1, 2</w:t>
            </w:r>
          </w:p>
        </w:tc>
        <w:tc>
          <w:tcPr>
            <w:tcW w:w="1000" w:type="pct"/>
            <w:tcBorders>
              <w:top w:val="single" w:sz="4" w:space="0" w:color="auto"/>
              <w:bottom w:val="nil"/>
            </w:tcBorders>
            <w:vAlign w:val="center"/>
          </w:tcPr>
          <w:p w14:paraId="33214984" w14:textId="77777777" w:rsidR="007D716A" w:rsidRPr="00A57B74" w:rsidRDefault="007D716A" w:rsidP="006D0A53">
            <w:pPr>
              <w:pStyle w:val="af"/>
            </w:pPr>
            <w:r w:rsidRPr="00A57B74">
              <w:t>1, 3</w:t>
            </w:r>
          </w:p>
        </w:tc>
      </w:tr>
      <w:tr w:rsidR="007D716A" w:rsidRPr="00A57B74" w14:paraId="3F3FF53C" w14:textId="77777777" w:rsidTr="001F1E24">
        <w:trPr>
          <w:jc w:val="center"/>
        </w:trPr>
        <w:tc>
          <w:tcPr>
            <w:tcW w:w="1001" w:type="pct"/>
            <w:tcBorders>
              <w:top w:val="nil"/>
              <w:bottom w:val="nil"/>
            </w:tcBorders>
            <w:vAlign w:val="center"/>
          </w:tcPr>
          <w:p w14:paraId="7AD6A3BA" w14:textId="77777777" w:rsidR="007D716A" w:rsidRPr="00A57B74" w:rsidRDefault="007D716A" w:rsidP="006D0A53">
            <w:pPr>
              <w:pStyle w:val="af"/>
            </w:pPr>
            <w:r w:rsidRPr="00A57B74">
              <w:t>J60</w:t>
            </w:r>
          </w:p>
        </w:tc>
        <w:tc>
          <w:tcPr>
            <w:tcW w:w="1000" w:type="pct"/>
            <w:tcBorders>
              <w:top w:val="nil"/>
              <w:bottom w:val="nil"/>
            </w:tcBorders>
            <w:vAlign w:val="center"/>
          </w:tcPr>
          <w:p w14:paraId="17541DD2" w14:textId="77777777" w:rsidR="007D716A" w:rsidRPr="00A57B74" w:rsidRDefault="007D716A" w:rsidP="006D0A53">
            <w:pPr>
              <w:pStyle w:val="af"/>
            </w:pPr>
            <w:r w:rsidRPr="00A57B74">
              <w:t>3, 6</w:t>
            </w:r>
          </w:p>
        </w:tc>
        <w:tc>
          <w:tcPr>
            <w:tcW w:w="1000" w:type="pct"/>
            <w:tcBorders>
              <w:top w:val="nil"/>
              <w:bottom w:val="nil"/>
            </w:tcBorders>
            <w:vAlign w:val="center"/>
          </w:tcPr>
          <w:p w14:paraId="1108AF86" w14:textId="77777777" w:rsidR="007D716A" w:rsidRPr="00A57B74" w:rsidRDefault="007D716A" w:rsidP="006D0A53">
            <w:pPr>
              <w:pStyle w:val="af"/>
            </w:pPr>
            <w:r w:rsidRPr="00A57B74">
              <w:t>2, 3</w:t>
            </w:r>
          </w:p>
        </w:tc>
        <w:tc>
          <w:tcPr>
            <w:tcW w:w="1000" w:type="pct"/>
            <w:tcBorders>
              <w:top w:val="nil"/>
              <w:bottom w:val="nil"/>
            </w:tcBorders>
            <w:vAlign w:val="center"/>
          </w:tcPr>
          <w:p w14:paraId="15425DEE" w14:textId="77777777" w:rsidR="007D716A" w:rsidRPr="00A57B74" w:rsidRDefault="007D716A" w:rsidP="006D0A53">
            <w:pPr>
              <w:pStyle w:val="af"/>
            </w:pPr>
            <w:r w:rsidRPr="00A57B74">
              <w:t>2, 4</w:t>
            </w:r>
          </w:p>
        </w:tc>
        <w:tc>
          <w:tcPr>
            <w:tcW w:w="1000" w:type="pct"/>
            <w:tcBorders>
              <w:top w:val="nil"/>
              <w:bottom w:val="nil"/>
            </w:tcBorders>
            <w:vAlign w:val="center"/>
          </w:tcPr>
          <w:p w14:paraId="2E1A3A6B" w14:textId="77777777" w:rsidR="007D716A" w:rsidRPr="00A57B74" w:rsidRDefault="007D716A" w:rsidP="006D0A53">
            <w:pPr>
              <w:pStyle w:val="af"/>
            </w:pPr>
            <w:r w:rsidRPr="00A57B74">
              <w:t>1, 3</w:t>
            </w:r>
          </w:p>
        </w:tc>
      </w:tr>
      <w:tr w:rsidR="007D716A" w:rsidRPr="00A57B74" w14:paraId="58050F19" w14:textId="77777777" w:rsidTr="001F1E24">
        <w:trPr>
          <w:jc w:val="center"/>
        </w:trPr>
        <w:tc>
          <w:tcPr>
            <w:tcW w:w="1001" w:type="pct"/>
            <w:tcBorders>
              <w:top w:val="nil"/>
              <w:bottom w:val="single" w:sz="4" w:space="0" w:color="auto"/>
            </w:tcBorders>
            <w:vAlign w:val="center"/>
          </w:tcPr>
          <w:p w14:paraId="13AFDAE3" w14:textId="77777777" w:rsidR="007D716A" w:rsidRPr="00A57B74" w:rsidRDefault="007D716A" w:rsidP="006D0A53">
            <w:pPr>
              <w:pStyle w:val="af"/>
            </w:pPr>
            <w:r w:rsidRPr="00A57B74">
              <w:t>J120</w:t>
            </w:r>
          </w:p>
        </w:tc>
        <w:tc>
          <w:tcPr>
            <w:tcW w:w="1000" w:type="pct"/>
            <w:tcBorders>
              <w:top w:val="nil"/>
              <w:bottom w:val="single" w:sz="4" w:space="0" w:color="auto"/>
            </w:tcBorders>
            <w:vAlign w:val="center"/>
          </w:tcPr>
          <w:p w14:paraId="5C6CF301" w14:textId="77777777" w:rsidR="007D716A" w:rsidRPr="00A57B74" w:rsidRDefault="007D716A" w:rsidP="006D0A53">
            <w:pPr>
              <w:pStyle w:val="af"/>
            </w:pPr>
            <w:r w:rsidRPr="00A57B74">
              <w:t>5, 10</w:t>
            </w:r>
          </w:p>
        </w:tc>
        <w:tc>
          <w:tcPr>
            <w:tcW w:w="1000" w:type="pct"/>
            <w:tcBorders>
              <w:top w:val="nil"/>
              <w:bottom w:val="single" w:sz="4" w:space="0" w:color="auto"/>
            </w:tcBorders>
            <w:vAlign w:val="center"/>
          </w:tcPr>
          <w:p w14:paraId="5AB36493" w14:textId="77777777" w:rsidR="007D716A" w:rsidRPr="00A57B74" w:rsidRDefault="007D716A" w:rsidP="006D0A53">
            <w:pPr>
              <w:pStyle w:val="af"/>
            </w:pPr>
            <w:r w:rsidRPr="00A57B74">
              <w:t>2, 3</w:t>
            </w:r>
          </w:p>
        </w:tc>
        <w:tc>
          <w:tcPr>
            <w:tcW w:w="1000" w:type="pct"/>
            <w:tcBorders>
              <w:top w:val="nil"/>
              <w:bottom w:val="single" w:sz="4" w:space="0" w:color="auto"/>
            </w:tcBorders>
            <w:vAlign w:val="center"/>
          </w:tcPr>
          <w:p w14:paraId="2F2634DE" w14:textId="77777777" w:rsidR="007D716A" w:rsidRPr="00A57B74" w:rsidRDefault="007D716A" w:rsidP="006D0A53">
            <w:pPr>
              <w:pStyle w:val="af"/>
            </w:pPr>
            <w:r w:rsidRPr="00A57B74">
              <w:t>4, 8</w:t>
            </w:r>
          </w:p>
        </w:tc>
        <w:tc>
          <w:tcPr>
            <w:tcW w:w="1000" w:type="pct"/>
            <w:tcBorders>
              <w:top w:val="nil"/>
              <w:bottom w:val="single" w:sz="4" w:space="0" w:color="auto"/>
            </w:tcBorders>
            <w:vAlign w:val="center"/>
          </w:tcPr>
          <w:p w14:paraId="67C6FDD7" w14:textId="77777777" w:rsidR="007D716A" w:rsidRPr="00A57B74" w:rsidRDefault="007D716A" w:rsidP="006D0A53">
            <w:pPr>
              <w:pStyle w:val="af"/>
            </w:pPr>
            <w:r w:rsidRPr="00A57B74">
              <w:t>1, 3</w:t>
            </w:r>
          </w:p>
        </w:tc>
      </w:tr>
    </w:tbl>
    <w:p w14:paraId="552124CC" w14:textId="77777777" w:rsidR="007D716A" w:rsidRPr="00A57B74" w:rsidRDefault="007D716A" w:rsidP="001F1E24">
      <w:pPr>
        <w:ind w:firstLine="420"/>
      </w:pPr>
    </w:p>
    <w:p w14:paraId="738D8378" w14:textId="77777777" w:rsidR="00254FC4" w:rsidRDefault="007D716A" w:rsidP="00254FC4">
      <w:pPr>
        <w:keepNext/>
        <w:ind w:firstLineChars="0" w:firstLine="0"/>
        <w:jc w:val="center"/>
      </w:pPr>
      <w:r w:rsidRPr="00A57B74">
        <w:rPr>
          <w:noProof/>
        </w:rPr>
        <w:drawing>
          <wp:inline distT="0" distB="0" distL="0" distR="0" wp14:anchorId="5574167C" wp14:editId="618F865C">
            <wp:extent cx="5400040" cy="3860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exible_al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860165"/>
                    </a:xfrm>
                    <a:prstGeom prst="rect">
                      <a:avLst/>
                    </a:prstGeom>
                  </pic:spPr>
                </pic:pic>
              </a:graphicData>
            </a:graphic>
          </wp:inline>
        </w:drawing>
      </w:r>
    </w:p>
    <w:p w14:paraId="16F978E0" w14:textId="77777777" w:rsidR="00254FC4" w:rsidRPr="00254FC4" w:rsidRDefault="00254FC4" w:rsidP="00254FC4">
      <w:pPr>
        <w:pStyle w:val="a4"/>
        <w:rPr>
          <w:b w:val="0"/>
        </w:rPr>
      </w:pPr>
      <w:r w:rsidRPr="00254FC4">
        <w:rPr>
          <w:b w:val="0"/>
          <w:sz w:val="18"/>
        </w:rPr>
        <w:t xml:space="preserve">(a)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E</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Q</m:t>
            </m:r>
          </m:sup>
        </m:sSup>
      </m:oMath>
      <w:r w:rsidRPr="00254FC4">
        <w:rPr>
          <w:b w:val="0"/>
          <w:sz w:val="18"/>
        </w:rPr>
        <w:t xml:space="preserve">  (b)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C</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B</m:t>
            </m:r>
          </m:sup>
        </m:sSup>
      </m:oMath>
      <w:r w:rsidRPr="00254FC4">
        <w:rPr>
          <w:b w:val="0"/>
          <w:sz w:val="18"/>
        </w:rPr>
        <w:t xml:space="preserve">   (c) The impact of </w:t>
      </w:r>
      <m:oMath>
        <m:r>
          <m:rPr>
            <m:sty m:val="bi"/>
          </m:rPr>
          <w:rPr>
            <w:rFonts w:ascii="Cambria Math" w:hAnsi="Cambria Math"/>
            <w:sz w:val="18"/>
          </w:rPr>
          <m:t>C</m:t>
        </m:r>
      </m:oMath>
      <w:r w:rsidRPr="00254FC4">
        <w:rPr>
          <w:b w:val="0"/>
          <w:sz w:val="18"/>
        </w:rPr>
        <w:t xml:space="preserve"> and </w:t>
      </w:r>
      <m:oMath>
        <m:r>
          <m:rPr>
            <m:sty m:val="bi"/>
          </m:rPr>
          <w:rPr>
            <w:rFonts w:ascii="Cambria Math" w:hAnsi="Cambria Math"/>
            <w:sz w:val="18"/>
          </w:rPr>
          <m:t>D</m:t>
        </m:r>
      </m:oMath>
    </w:p>
    <w:p w14:paraId="7B9EDA99" w14:textId="466986A0" w:rsidR="007D716A" w:rsidRPr="00A57B74" w:rsidRDefault="00254FC4" w:rsidP="00254FC4">
      <w:pPr>
        <w:pStyle w:val="a4"/>
      </w:pPr>
      <w:bookmarkStart w:id="98" w:name="_Ref81395074"/>
      <w:r>
        <w:t xml:space="preserve">Fig. </w:t>
      </w:r>
      <w:r w:rsidR="00ED3E8A">
        <w:fldChar w:fldCharType="begin"/>
      </w:r>
      <w:r w:rsidR="00ED3E8A">
        <w:instrText xml:space="preserve"> SEQ Fig. \* ARABIC </w:instrText>
      </w:r>
      <w:r w:rsidR="00ED3E8A">
        <w:fldChar w:fldCharType="separate"/>
      </w:r>
      <w:r w:rsidR="00B26F87">
        <w:rPr>
          <w:noProof/>
        </w:rPr>
        <w:t>7</w:t>
      </w:r>
      <w:r w:rsidR="00ED3E8A">
        <w:rPr>
          <w:noProof/>
        </w:rPr>
        <w:fldChar w:fldCharType="end"/>
      </w:r>
      <w:bookmarkEnd w:id="98"/>
      <w:r>
        <w:t xml:space="preserve"> </w:t>
      </w:r>
      <w:r w:rsidRPr="00A57B74">
        <w:rPr>
          <w:rFonts w:hint="eastAsia"/>
        </w:rPr>
        <w:t>T</w:t>
      </w:r>
      <w:r w:rsidRPr="00A57B74">
        <w:t>he impacts of flexible structure related parameters on the GA</w:t>
      </w:r>
    </w:p>
    <w:p w14:paraId="18352CC0" w14:textId="77777777" w:rsidR="007D716A" w:rsidRPr="00A57B74" w:rsidRDefault="007D716A" w:rsidP="001F1E24">
      <w:pPr>
        <w:pStyle w:val="2"/>
        <w:spacing w:before="156" w:after="156"/>
      </w:pPr>
      <w:r w:rsidRPr="00A57B74">
        <w:lastRenderedPageBreak/>
        <w:t xml:space="preserve">Comparison with </w:t>
      </w:r>
      <w:r w:rsidRPr="00A57B74">
        <w:rPr>
          <w:rFonts w:hint="eastAsia"/>
        </w:rPr>
        <w:t>t</w:t>
      </w:r>
      <w:r w:rsidRPr="00A57B74">
        <w:t>he existing metaheuristic algorithm</w:t>
      </w:r>
    </w:p>
    <w:p w14:paraId="4B027D51" w14:textId="77777777" w:rsidR="007D716A" w:rsidRPr="00A57B74" w:rsidRDefault="007D716A" w:rsidP="001F1E24">
      <w:pPr>
        <w:ind w:firstLine="420"/>
      </w:pPr>
      <w:r w:rsidRPr="00A57B74">
        <w:t xml:space="preserve">To further investigate the performance of our GA, we compare the GA-5K with an existing metaheuristic algorithm. There are no algorithms for the RLP-PS prior to us. Therefore, to obtain a benchmark algorithm, we implement a variant of the adaptive harmony search algorithm (AHSA) </w:t>
      </w:r>
      <w:r>
        <w:rPr>
          <w:noProof/>
        </w:rPr>
        <w:t>(Ponz-Tienda et al., 2017)</w:t>
      </w:r>
      <w:r w:rsidR="009C428E">
        <w:rPr>
          <w:noProof/>
        </w:rPr>
        <w:t xml:space="preserve"> </w:t>
      </w:r>
      <w:r w:rsidRPr="00A57B74">
        <w:t xml:space="preserve">that is originally designed for the RLP with minimal lags and is competitive with existing metaheuristics. In our implementation of the AHSA variant, we combine the minimum resource requirement </w:t>
      </w:r>
      <w:r w:rsidRPr="00A57B74">
        <w:rPr>
          <w:rFonts w:hint="eastAsia"/>
        </w:rPr>
        <w:t>p</w:t>
      </w:r>
      <w:r w:rsidRPr="00A57B74">
        <w:t xml:space="preserve">riority rule that is used in the TSHA with the AHSA. Specifically, when solving an instance, its project structure is obtained based on the priority rule and then an instance of the RLP results. The RLP instance is finally solved by using the AHSA. </w:t>
      </w:r>
    </w:p>
    <w:p w14:paraId="398E75C7" w14:textId="33CAD97B" w:rsidR="007D716A" w:rsidRPr="00A57B74" w:rsidRDefault="007D716A" w:rsidP="001F1E24">
      <w:pPr>
        <w:ind w:firstLine="420"/>
      </w:pPr>
      <w:r w:rsidRPr="00A57B74">
        <w:t xml:space="preserve">In the experiment, the same termination condition (i.e., generating a maximum of 5000 schedules) is used by the GA-5K and the AHSA. The experimental results are shown in </w:t>
      </w:r>
      <w:r w:rsidRPr="00A57B74">
        <w:fldChar w:fldCharType="begin"/>
      </w:r>
      <w:r w:rsidRPr="00A57B74">
        <w:instrText xml:space="preserve"> REF _Ref73032812 \h </w:instrText>
      </w:r>
      <w:r w:rsidRPr="00A57B74">
        <w:fldChar w:fldCharType="separate"/>
      </w:r>
      <w:r w:rsidR="00B26F87" w:rsidRPr="00A57B74">
        <w:t xml:space="preserve">Table </w:t>
      </w:r>
      <w:r w:rsidR="00B26F87">
        <w:rPr>
          <w:noProof/>
        </w:rPr>
        <w:t>11</w:t>
      </w:r>
      <w:r w:rsidRPr="00A57B74">
        <w:fldChar w:fldCharType="end"/>
      </w:r>
      <w:r w:rsidRPr="00A57B74">
        <w:t xml:space="preserve">. In </w:t>
      </w:r>
      <w:r w:rsidR="00B26F87" w:rsidRPr="00A57B74">
        <w:fldChar w:fldCharType="begin"/>
      </w:r>
      <w:r w:rsidR="00B26F87" w:rsidRPr="00A57B74">
        <w:instrText xml:space="preserve"> REF _Ref73032812 \h </w:instrText>
      </w:r>
      <w:r w:rsidR="00B26F87" w:rsidRPr="00A57B74">
        <w:fldChar w:fldCharType="separate"/>
      </w:r>
      <w:r w:rsidR="00B26F87" w:rsidRPr="00A57B74">
        <w:t xml:space="preserve">Table </w:t>
      </w:r>
      <w:r w:rsidR="00B26F87">
        <w:rPr>
          <w:noProof/>
        </w:rPr>
        <w:t>11</w:t>
      </w:r>
      <w:r w:rsidR="00B26F87" w:rsidRPr="00A57B74">
        <w:fldChar w:fldCharType="end"/>
      </w:r>
      <w:r w:rsidRPr="00A57B74">
        <w:t xml:space="preserve">, the values of ARD and GAP are obtained on </w:t>
      </w:r>
      <m:oMath>
        <m:sSub>
          <m:sSubPr>
            <m:ctrlPr>
              <w:rPr>
                <w:rFonts w:ascii="Cambria Math" w:hAnsi="Cambria Math"/>
              </w:rPr>
            </m:ctrlPr>
          </m:sSubPr>
          <m:e>
            <m:r>
              <w:rPr>
                <w:rFonts w:ascii="Cambria Math" w:hAnsi="Cambria Math"/>
              </w:rPr>
              <m:t>SET</m:t>
            </m:r>
          </m:e>
          <m:sub>
            <m:r>
              <w:rPr>
                <w:rFonts w:ascii="Cambria Math" w:hAnsi="Cambria Math"/>
              </w:rPr>
              <m:t>1</m:t>
            </m:r>
          </m:sub>
        </m:sSub>
      </m:oMath>
      <w:r w:rsidRPr="00A57B74">
        <w:t xml:space="preserve"> and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A57B74">
        <w:rPr>
          <w:rFonts w:hint="eastAsia"/>
        </w:rPr>
        <w:t>,</w:t>
      </w:r>
      <w:r w:rsidRPr="00A57B74">
        <w:t xml:space="preserve"> respectively. It can be seen that our GA outperforms the AHSA in all cases. </w:t>
      </w:r>
      <w:r w:rsidRPr="00A57B74">
        <w:rPr>
          <w:rFonts w:hint="eastAsia"/>
        </w:rPr>
        <w:t>Note</w:t>
      </w:r>
      <w:r w:rsidRPr="00A57B74">
        <w:t xml:space="preserve"> that since the optimal solutions for J120 are not available, the ARD cannot be calculated and the corresponding cells in </w:t>
      </w:r>
      <w:r w:rsidR="00B26F87" w:rsidRPr="00A57B74">
        <w:fldChar w:fldCharType="begin"/>
      </w:r>
      <w:r w:rsidR="00B26F87" w:rsidRPr="00A57B74">
        <w:instrText xml:space="preserve"> REF _Ref73032812 \h </w:instrText>
      </w:r>
      <w:r w:rsidR="00B26F87" w:rsidRPr="00A57B74">
        <w:fldChar w:fldCharType="separate"/>
      </w:r>
      <w:r w:rsidR="00B26F87" w:rsidRPr="00A57B74">
        <w:t xml:space="preserve">Table </w:t>
      </w:r>
      <w:r w:rsidR="00B26F87">
        <w:rPr>
          <w:noProof/>
        </w:rPr>
        <w:t>11</w:t>
      </w:r>
      <w:r w:rsidR="00B26F87" w:rsidRPr="00A57B74">
        <w:fldChar w:fldCharType="end"/>
      </w:r>
      <w:r w:rsidRPr="00A57B74">
        <w:t xml:space="preserve"> are marked with “-”.</w:t>
      </w:r>
    </w:p>
    <w:p w14:paraId="2949159B" w14:textId="08060A6C" w:rsidR="007D716A" w:rsidRPr="00A57B74" w:rsidRDefault="007D716A" w:rsidP="001F1E24">
      <w:pPr>
        <w:pStyle w:val="a4"/>
        <w:keepNext/>
      </w:pPr>
      <w:bookmarkStart w:id="99" w:name="_Ref73032812"/>
      <w:bookmarkStart w:id="100" w:name="_Ref73032807"/>
      <w:r w:rsidRPr="00A57B74">
        <w:t xml:space="preserve">Table </w:t>
      </w:r>
      <w:r w:rsidR="00ED3E8A">
        <w:fldChar w:fldCharType="begin"/>
      </w:r>
      <w:r w:rsidR="00ED3E8A">
        <w:instrText xml:space="preserve"> SEQ Table \* ARABIC </w:instrText>
      </w:r>
      <w:r w:rsidR="00ED3E8A">
        <w:fldChar w:fldCharType="separate"/>
      </w:r>
      <w:r w:rsidR="00B26F87">
        <w:rPr>
          <w:noProof/>
        </w:rPr>
        <w:t>11</w:t>
      </w:r>
      <w:r w:rsidR="00ED3E8A">
        <w:rPr>
          <w:noProof/>
        </w:rPr>
        <w:fldChar w:fldCharType="end"/>
      </w:r>
      <w:bookmarkEnd w:id="99"/>
      <w:r w:rsidRPr="00A57B74">
        <w:t>. Comparison results</w:t>
      </w:r>
      <w:bookmarkEnd w:id="100"/>
    </w:p>
    <w:tbl>
      <w:tblPr>
        <w:tblStyle w:val="a5"/>
        <w:tblW w:w="525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1336"/>
        <w:gridCol w:w="1077"/>
        <w:gridCol w:w="1121"/>
        <w:gridCol w:w="238"/>
        <w:gridCol w:w="1050"/>
        <w:gridCol w:w="1134"/>
        <w:gridCol w:w="284"/>
        <w:gridCol w:w="425"/>
        <w:gridCol w:w="1413"/>
      </w:tblGrid>
      <w:tr w:rsidR="00592871" w:rsidRPr="00A57B74" w14:paraId="3F26B045" w14:textId="3264CA77" w:rsidTr="00E658B4">
        <w:trPr>
          <w:trHeight w:val="283"/>
          <w:jc w:val="center"/>
        </w:trPr>
        <w:tc>
          <w:tcPr>
            <w:tcW w:w="477" w:type="pct"/>
            <w:tcBorders>
              <w:top w:val="single" w:sz="4" w:space="0" w:color="auto"/>
              <w:bottom w:val="nil"/>
            </w:tcBorders>
            <w:vAlign w:val="center"/>
          </w:tcPr>
          <w:p w14:paraId="73CEABA1" w14:textId="77777777" w:rsidR="00592871" w:rsidRPr="00A57B74" w:rsidRDefault="00592871" w:rsidP="006D0A53">
            <w:pPr>
              <w:spacing w:line="240" w:lineRule="auto"/>
              <w:ind w:firstLineChars="0" w:firstLine="0"/>
              <w:jc w:val="center"/>
              <w:rPr>
                <w:rFonts w:cs="Times New Roman"/>
                <w:kern w:val="0"/>
                <w:szCs w:val="20"/>
              </w:rPr>
            </w:pPr>
          </w:p>
        </w:tc>
        <w:tc>
          <w:tcPr>
            <w:tcW w:w="748" w:type="pct"/>
            <w:tcBorders>
              <w:top w:val="single" w:sz="4" w:space="0" w:color="auto"/>
              <w:bottom w:val="nil"/>
            </w:tcBorders>
            <w:vAlign w:val="center"/>
          </w:tcPr>
          <w:p w14:paraId="5A9B34E6" w14:textId="77777777" w:rsidR="00592871" w:rsidRPr="00A57B74" w:rsidRDefault="00592871" w:rsidP="006D0A53">
            <w:pPr>
              <w:spacing w:line="240" w:lineRule="auto"/>
              <w:ind w:firstLineChars="0" w:firstLine="0"/>
              <w:jc w:val="center"/>
              <w:rPr>
                <w:rFonts w:cs="Times New Roman"/>
                <w:kern w:val="0"/>
                <w:szCs w:val="20"/>
              </w:rPr>
            </w:pPr>
          </w:p>
        </w:tc>
        <w:tc>
          <w:tcPr>
            <w:tcW w:w="1231" w:type="pct"/>
            <w:gridSpan w:val="2"/>
            <w:tcBorders>
              <w:top w:val="single" w:sz="4" w:space="0" w:color="auto"/>
              <w:bottom w:val="single" w:sz="4" w:space="0" w:color="auto"/>
            </w:tcBorders>
            <w:vAlign w:val="center"/>
          </w:tcPr>
          <w:p w14:paraId="0F494DAC" w14:textId="77777777" w:rsidR="00592871" w:rsidRPr="00A57B74" w:rsidRDefault="00592871" w:rsidP="006D0A53">
            <w:pPr>
              <w:spacing w:line="240" w:lineRule="auto"/>
              <w:ind w:firstLineChars="0" w:firstLine="0"/>
              <w:jc w:val="center"/>
              <w:rPr>
                <w:rFonts w:cs="Times New Roman"/>
                <w:kern w:val="0"/>
                <w:szCs w:val="20"/>
              </w:rPr>
            </w:pPr>
            <w:r w:rsidRPr="00A57B74">
              <w:rPr>
                <w:rFonts w:cs="Times New Roman"/>
                <w:kern w:val="0"/>
                <w:szCs w:val="20"/>
              </w:rPr>
              <w:t>ARD</w:t>
            </w:r>
          </w:p>
        </w:tc>
        <w:tc>
          <w:tcPr>
            <w:tcW w:w="133" w:type="pct"/>
            <w:tcBorders>
              <w:top w:val="single" w:sz="4" w:space="0" w:color="auto"/>
              <w:bottom w:val="nil"/>
            </w:tcBorders>
            <w:vAlign w:val="center"/>
          </w:tcPr>
          <w:p w14:paraId="0A358B77" w14:textId="77777777" w:rsidR="00592871" w:rsidRPr="00A57B74" w:rsidRDefault="00592871" w:rsidP="006D0A53">
            <w:pPr>
              <w:spacing w:line="240" w:lineRule="auto"/>
              <w:ind w:firstLineChars="0" w:firstLine="0"/>
              <w:jc w:val="center"/>
              <w:rPr>
                <w:rFonts w:cs="Times New Roman"/>
                <w:kern w:val="0"/>
                <w:szCs w:val="20"/>
              </w:rPr>
            </w:pPr>
          </w:p>
        </w:tc>
        <w:tc>
          <w:tcPr>
            <w:tcW w:w="1223" w:type="pct"/>
            <w:gridSpan w:val="2"/>
            <w:tcBorders>
              <w:top w:val="single" w:sz="4" w:space="0" w:color="auto"/>
              <w:bottom w:val="single" w:sz="4" w:space="0" w:color="auto"/>
            </w:tcBorders>
            <w:vAlign w:val="center"/>
          </w:tcPr>
          <w:p w14:paraId="43340EC0" w14:textId="5211197F" w:rsidR="00592871" w:rsidRPr="00A57B74" w:rsidRDefault="00592871" w:rsidP="006D0A53">
            <w:pPr>
              <w:spacing w:line="240" w:lineRule="auto"/>
              <w:ind w:firstLineChars="0" w:firstLine="0"/>
              <w:jc w:val="center"/>
              <w:rPr>
                <w:rFonts w:cs="Times New Roman"/>
                <w:kern w:val="0"/>
                <w:szCs w:val="20"/>
              </w:rPr>
            </w:pPr>
            <w:r w:rsidRPr="00A57B74">
              <w:rPr>
                <w:rFonts w:cs="Times New Roman"/>
                <w:kern w:val="0"/>
                <w:szCs w:val="20"/>
              </w:rPr>
              <w:t>GAP</w:t>
            </w:r>
            <w:r w:rsidRPr="00E658B4">
              <w:rPr>
                <w:rFonts w:cs="Times New Roman"/>
                <w:color w:val="0070C0"/>
                <w:kern w:val="0"/>
                <w:szCs w:val="20"/>
              </w:rPr>
              <w:t>(LB-M)</w:t>
            </w:r>
          </w:p>
        </w:tc>
        <w:tc>
          <w:tcPr>
            <w:tcW w:w="159" w:type="pct"/>
            <w:tcBorders>
              <w:top w:val="single" w:sz="4" w:space="0" w:color="auto"/>
              <w:bottom w:val="single" w:sz="4" w:space="0" w:color="auto"/>
            </w:tcBorders>
          </w:tcPr>
          <w:p w14:paraId="5FB80E12" w14:textId="77777777" w:rsidR="00592871" w:rsidRPr="00A57B74" w:rsidRDefault="00592871" w:rsidP="006D0A53">
            <w:pPr>
              <w:spacing w:line="240" w:lineRule="auto"/>
              <w:ind w:firstLineChars="0" w:firstLine="0"/>
              <w:jc w:val="center"/>
              <w:rPr>
                <w:rFonts w:cs="Times New Roman"/>
                <w:kern w:val="0"/>
                <w:szCs w:val="20"/>
              </w:rPr>
            </w:pPr>
          </w:p>
        </w:tc>
        <w:tc>
          <w:tcPr>
            <w:tcW w:w="238" w:type="pct"/>
            <w:tcBorders>
              <w:top w:val="single" w:sz="4" w:space="0" w:color="auto"/>
              <w:bottom w:val="single" w:sz="4" w:space="0" w:color="auto"/>
            </w:tcBorders>
          </w:tcPr>
          <w:p w14:paraId="3300B663" w14:textId="77777777" w:rsidR="00592871" w:rsidRPr="00A57B74" w:rsidRDefault="00592871" w:rsidP="006D0A53">
            <w:pPr>
              <w:spacing w:line="240" w:lineRule="auto"/>
              <w:ind w:firstLineChars="0" w:firstLine="0"/>
              <w:jc w:val="center"/>
              <w:rPr>
                <w:rFonts w:cs="Times New Roman"/>
                <w:kern w:val="0"/>
                <w:szCs w:val="20"/>
              </w:rPr>
            </w:pPr>
          </w:p>
        </w:tc>
        <w:tc>
          <w:tcPr>
            <w:tcW w:w="792" w:type="pct"/>
            <w:tcBorders>
              <w:top w:val="single" w:sz="4" w:space="0" w:color="auto"/>
              <w:bottom w:val="single" w:sz="4" w:space="0" w:color="auto"/>
            </w:tcBorders>
          </w:tcPr>
          <w:p w14:paraId="3D61B261" w14:textId="77777777" w:rsidR="00592871" w:rsidRPr="00A57B74" w:rsidRDefault="00592871" w:rsidP="006D0A53">
            <w:pPr>
              <w:spacing w:line="240" w:lineRule="auto"/>
              <w:ind w:firstLineChars="0" w:firstLine="0"/>
              <w:jc w:val="center"/>
              <w:rPr>
                <w:rFonts w:cs="Times New Roman"/>
                <w:kern w:val="0"/>
                <w:szCs w:val="20"/>
              </w:rPr>
            </w:pPr>
          </w:p>
        </w:tc>
      </w:tr>
      <w:tr w:rsidR="00592871" w:rsidRPr="00A57B74" w14:paraId="775B647B" w14:textId="680518D7" w:rsidTr="00592871">
        <w:trPr>
          <w:trHeight w:val="283"/>
          <w:jc w:val="center"/>
        </w:trPr>
        <w:tc>
          <w:tcPr>
            <w:tcW w:w="477" w:type="pct"/>
            <w:tcBorders>
              <w:top w:val="nil"/>
              <w:bottom w:val="single" w:sz="4" w:space="0" w:color="auto"/>
            </w:tcBorders>
            <w:vAlign w:val="center"/>
          </w:tcPr>
          <w:p w14:paraId="4A451CB6" w14:textId="77777777" w:rsidR="00592871" w:rsidRPr="00A57B74" w:rsidRDefault="00592871" w:rsidP="006D0A53">
            <w:pPr>
              <w:spacing w:line="240" w:lineRule="auto"/>
              <w:ind w:firstLineChars="0" w:firstLine="0"/>
              <w:jc w:val="center"/>
              <w:rPr>
                <w:rFonts w:cs="Times New Roman"/>
                <w:kern w:val="0"/>
                <w:szCs w:val="20"/>
              </w:rPr>
            </w:pPr>
            <m:oMathPara>
              <m:oMath>
                <m:r>
                  <w:rPr>
                    <w:rFonts w:ascii="Cambria Math" w:hAnsi="Cambria Math"/>
                  </w:rPr>
                  <m:t>|N|</m:t>
                </m:r>
              </m:oMath>
            </m:oMathPara>
          </w:p>
        </w:tc>
        <w:tc>
          <w:tcPr>
            <w:tcW w:w="748" w:type="pct"/>
            <w:tcBorders>
              <w:top w:val="nil"/>
              <w:bottom w:val="single" w:sz="4" w:space="0" w:color="auto"/>
            </w:tcBorders>
            <w:vAlign w:val="center"/>
          </w:tcPr>
          <w:p w14:paraId="586B3D32" w14:textId="77777777" w:rsidR="00592871" w:rsidRPr="00A57B74" w:rsidRDefault="00ED3E8A" w:rsidP="006D0A53">
            <w:pPr>
              <w:spacing w:line="240" w:lineRule="auto"/>
              <w:ind w:firstLineChars="0" w:firstLine="0"/>
              <w:jc w:val="center"/>
              <w:rPr>
                <w:rFonts w:cs="Times New Roman"/>
                <w:kern w:val="0"/>
                <w:szCs w:val="20"/>
              </w:rPr>
            </w:pPr>
            <m:oMathPara>
              <m:oMath>
                <m:acc>
                  <m:accPr>
                    <m:chr m:val="̅"/>
                    <m:ctrlPr>
                      <w:rPr>
                        <w:rFonts w:ascii="Cambria Math" w:hAnsi="Cambria Math" w:cs="Times New Roman"/>
                        <w:kern w:val="0"/>
                        <w:szCs w:val="20"/>
                      </w:rPr>
                    </m:ctrlPr>
                  </m:accPr>
                  <m:e>
                    <m:r>
                      <w:rPr>
                        <w:rFonts w:ascii="Cambria Math" w:hAnsi="Cambria Math" w:cs="Times New Roman"/>
                        <w:kern w:val="0"/>
                        <w:szCs w:val="20"/>
                      </w:rPr>
                      <m:t>d</m:t>
                    </m:r>
                  </m:e>
                </m:acc>
              </m:oMath>
            </m:oMathPara>
          </w:p>
        </w:tc>
        <w:tc>
          <w:tcPr>
            <w:tcW w:w="603" w:type="pct"/>
            <w:tcBorders>
              <w:top w:val="single" w:sz="4" w:space="0" w:color="auto"/>
              <w:bottom w:val="single" w:sz="4" w:space="0" w:color="auto"/>
            </w:tcBorders>
            <w:vAlign w:val="center"/>
          </w:tcPr>
          <w:p w14:paraId="25178128" w14:textId="77777777" w:rsidR="00592871" w:rsidRPr="00A57B74" w:rsidRDefault="00592871"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628" w:type="pct"/>
            <w:tcBorders>
              <w:top w:val="single" w:sz="4" w:space="0" w:color="auto"/>
              <w:bottom w:val="single" w:sz="4" w:space="0" w:color="auto"/>
            </w:tcBorders>
            <w:vAlign w:val="center"/>
          </w:tcPr>
          <w:p w14:paraId="11C294C8" w14:textId="77777777" w:rsidR="00592871" w:rsidRPr="00A57B74" w:rsidRDefault="00592871" w:rsidP="006D0A53">
            <w:pPr>
              <w:spacing w:line="240" w:lineRule="auto"/>
              <w:ind w:firstLineChars="0" w:firstLine="0"/>
              <w:jc w:val="center"/>
              <w:rPr>
                <w:rFonts w:cs="Times New Roman"/>
                <w:kern w:val="0"/>
                <w:szCs w:val="20"/>
              </w:rPr>
            </w:pPr>
            <w:r w:rsidRPr="00A57B74">
              <w:rPr>
                <w:rFonts w:cs="Times New Roman"/>
                <w:kern w:val="0"/>
                <w:szCs w:val="20"/>
              </w:rPr>
              <w:t>AHSA-5K</w:t>
            </w:r>
          </w:p>
        </w:tc>
        <w:tc>
          <w:tcPr>
            <w:tcW w:w="133" w:type="pct"/>
            <w:tcBorders>
              <w:top w:val="nil"/>
              <w:bottom w:val="single" w:sz="4" w:space="0" w:color="auto"/>
            </w:tcBorders>
            <w:vAlign w:val="center"/>
          </w:tcPr>
          <w:p w14:paraId="70D26770" w14:textId="77777777" w:rsidR="00592871" w:rsidRPr="00A57B74" w:rsidRDefault="00592871" w:rsidP="006D0A53">
            <w:pPr>
              <w:spacing w:line="240" w:lineRule="auto"/>
              <w:ind w:firstLineChars="0" w:firstLine="0"/>
              <w:jc w:val="center"/>
              <w:rPr>
                <w:rFonts w:cs="Times New Roman"/>
                <w:kern w:val="0"/>
                <w:szCs w:val="20"/>
              </w:rPr>
            </w:pPr>
          </w:p>
        </w:tc>
        <w:tc>
          <w:tcPr>
            <w:tcW w:w="588" w:type="pct"/>
            <w:tcBorders>
              <w:top w:val="single" w:sz="4" w:space="0" w:color="auto"/>
              <w:bottom w:val="single" w:sz="4" w:space="0" w:color="auto"/>
            </w:tcBorders>
            <w:vAlign w:val="center"/>
          </w:tcPr>
          <w:p w14:paraId="52D72906" w14:textId="77777777" w:rsidR="00592871" w:rsidRPr="00A57B74" w:rsidRDefault="00592871" w:rsidP="006D0A53">
            <w:pPr>
              <w:spacing w:line="240" w:lineRule="auto"/>
              <w:ind w:firstLineChars="0" w:firstLine="0"/>
              <w:jc w:val="center"/>
              <w:rPr>
                <w:rFonts w:cs="Times New Roman"/>
                <w:kern w:val="0"/>
                <w:szCs w:val="20"/>
              </w:rPr>
            </w:pPr>
            <w:r w:rsidRPr="00A57B74">
              <w:rPr>
                <w:rFonts w:cs="Times New Roman"/>
                <w:kern w:val="0"/>
                <w:szCs w:val="20"/>
              </w:rPr>
              <w:t>GA-5K</w:t>
            </w:r>
          </w:p>
        </w:tc>
        <w:tc>
          <w:tcPr>
            <w:tcW w:w="635" w:type="pct"/>
            <w:tcBorders>
              <w:top w:val="single" w:sz="4" w:space="0" w:color="auto"/>
              <w:bottom w:val="single" w:sz="4" w:space="0" w:color="auto"/>
            </w:tcBorders>
            <w:vAlign w:val="center"/>
          </w:tcPr>
          <w:p w14:paraId="234DB667" w14:textId="77777777" w:rsidR="00592871" w:rsidRPr="00A57B74" w:rsidRDefault="00592871" w:rsidP="006D0A53">
            <w:pPr>
              <w:spacing w:line="240" w:lineRule="auto"/>
              <w:ind w:firstLineChars="0" w:firstLine="0"/>
              <w:jc w:val="center"/>
              <w:rPr>
                <w:rFonts w:cs="Times New Roman"/>
                <w:kern w:val="0"/>
                <w:szCs w:val="20"/>
              </w:rPr>
            </w:pPr>
            <w:r w:rsidRPr="00A57B74">
              <w:rPr>
                <w:rFonts w:cs="Times New Roman"/>
                <w:kern w:val="0"/>
                <w:szCs w:val="20"/>
              </w:rPr>
              <w:t>AHSA-5K</w:t>
            </w:r>
          </w:p>
        </w:tc>
        <w:tc>
          <w:tcPr>
            <w:tcW w:w="159" w:type="pct"/>
            <w:tcBorders>
              <w:top w:val="single" w:sz="4" w:space="0" w:color="auto"/>
              <w:bottom w:val="single" w:sz="4" w:space="0" w:color="auto"/>
            </w:tcBorders>
          </w:tcPr>
          <w:p w14:paraId="2696D5A3" w14:textId="77777777" w:rsidR="00592871" w:rsidRPr="00A57B74" w:rsidRDefault="00592871" w:rsidP="006D0A53">
            <w:pPr>
              <w:spacing w:line="240" w:lineRule="auto"/>
              <w:ind w:firstLineChars="0" w:firstLine="0"/>
              <w:jc w:val="center"/>
              <w:rPr>
                <w:rFonts w:cs="Times New Roman"/>
                <w:kern w:val="0"/>
                <w:szCs w:val="20"/>
              </w:rPr>
            </w:pPr>
          </w:p>
        </w:tc>
        <w:tc>
          <w:tcPr>
            <w:tcW w:w="238" w:type="pct"/>
            <w:tcBorders>
              <w:top w:val="single" w:sz="4" w:space="0" w:color="auto"/>
              <w:bottom w:val="single" w:sz="4" w:space="0" w:color="auto"/>
            </w:tcBorders>
          </w:tcPr>
          <w:p w14:paraId="038E866A" w14:textId="77777777" w:rsidR="00592871" w:rsidRPr="00A57B74" w:rsidRDefault="00592871" w:rsidP="006D0A53">
            <w:pPr>
              <w:spacing w:line="240" w:lineRule="auto"/>
              <w:ind w:firstLineChars="0" w:firstLine="0"/>
              <w:jc w:val="center"/>
              <w:rPr>
                <w:rFonts w:cs="Times New Roman"/>
                <w:kern w:val="0"/>
                <w:szCs w:val="20"/>
              </w:rPr>
            </w:pPr>
          </w:p>
        </w:tc>
        <w:tc>
          <w:tcPr>
            <w:tcW w:w="792" w:type="pct"/>
            <w:tcBorders>
              <w:top w:val="single" w:sz="4" w:space="0" w:color="auto"/>
              <w:bottom w:val="single" w:sz="4" w:space="0" w:color="auto"/>
            </w:tcBorders>
          </w:tcPr>
          <w:p w14:paraId="0DC74CD4" w14:textId="77777777" w:rsidR="00592871" w:rsidRPr="00A57B74" w:rsidRDefault="00592871" w:rsidP="006D0A53">
            <w:pPr>
              <w:spacing w:line="240" w:lineRule="auto"/>
              <w:ind w:firstLineChars="0" w:firstLine="0"/>
              <w:jc w:val="center"/>
              <w:rPr>
                <w:rFonts w:cs="Times New Roman"/>
                <w:kern w:val="0"/>
                <w:szCs w:val="20"/>
              </w:rPr>
            </w:pPr>
          </w:p>
        </w:tc>
      </w:tr>
      <w:tr w:rsidR="00592871" w:rsidRPr="00A57B74" w14:paraId="7742CE6F" w14:textId="31DB1CF6" w:rsidTr="00592871">
        <w:trPr>
          <w:jc w:val="center"/>
        </w:trPr>
        <w:tc>
          <w:tcPr>
            <w:tcW w:w="477" w:type="pct"/>
            <w:vMerge w:val="restart"/>
            <w:tcBorders>
              <w:top w:val="single" w:sz="4" w:space="0" w:color="auto"/>
            </w:tcBorders>
            <w:vAlign w:val="center"/>
          </w:tcPr>
          <w:p w14:paraId="082AC570" w14:textId="0A991314" w:rsidR="00592871" w:rsidRPr="00E658B4" w:rsidRDefault="00592871">
            <w:pPr>
              <w:spacing w:line="240" w:lineRule="auto"/>
              <w:ind w:firstLineChars="0" w:firstLine="0"/>
              <w:jc w:val="center"/>
              <w:rPr>
                <w:rFonts w:cs="Times New Roman"/>
                <w:color w:val="0070C0"/>
                <w:kern w:val="0"/>
                <w:szCs w:val="20"/>
              </w:rPr>
            </w:pPr>
            <w:r w:rsidRPr="00E658B4">
              <w:rPr>
                <w:rFonts w:cs="Times New Roman"/>
                <w:color w:val="0070C0"/>
                <w:kern w:val="0"/>
                <w:szCs w:val="20"/>
              </w:rPr>
              <w:t>32</w:t>
            </w:r>
          </w:p>
        </w:tc>
        <w:tc>
          <w:tcPr>
            <w:tcW w:w="748" w:type="pct"/>
            <w:tcBorders>
              <w:top w:val="single" w:sz="4" w:space="0" w:color="auto"/>
            </w:tcBorders>
            <w:vAlign w:val="center"/>
          </w:tcPr>
          <w:p w14:paraId="6BE50BD0" w14:textId="77777777" w:rsidR="00592871" w:rsidRPr="00A57B74" w:rsidRDefault="00592871"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03" w:type="pct"/>
            <w:tcBorders>
              <w:top w:val="single" w:sz="4" w:space="0" w:color="auto"/>
            </w:tcBorders>
            <w:vAlign w:val="center"/>
          </w:tcPr>
          <w:p w14:paraId="4D031842" w14:textId="77777777" w:rsidR="00592871" w:rsidRPr="00A57B74" w:rsidRDefault="00592871" w:rsidP="006D0A53">
            <w:pPr>
              <w:spacing w:line="240" w:lineRule="auto"/>
              <w:ind w:firstLineChars="0" w:firstLine="0"/>
              <w:jc w:val="center"/>
              <w:rPr>
                <w:rFonts w:cs="Times New Roman"/>
                <w:kern w:val="0"/>
                <w:szCs w:val="20"/>
              </w:rPr>
            </w:pPr>
            <w:r w:rsidRPr="00A57B74">
              <w:t xml:space="preserve">1.19% </w:t>
            </w:r>
          </w:p>
        </w:tc>
        <w:tc>
          <w:tcPr>
            <w:tcW w:w="628" w:type="pct"/>
            <w:tcBorders>
              <w:top w:val="single" w:sz="4" w:space="0" w:color="auto"/>
            </w:tcBorders>
            <w:vAlign w:val="center"/>
          </w:tcPr>
          <w:p w14:paraId="0AC672D2" w14:textId="77777777" w:rsidR="00592871" w:rsidRPr="00A57B74" w:rsidRDefault="00592871" w:rsidP="006D0A53">
            <w:pPr>
              <w:spacing w:line="240" w:lineRule="auto"/>
              <w:ind w:firstLineChars="0" w:firstLine="0"/>
              <w:jc w:val="center"/>
              <w:rPr>
                <w:rFonts w:cs="Times New Roman"/>
                <w:kern w:val="0"/>
                <w:szCs w:val="20"/>
              </w:rPr>
            </w:pPr>
            <w:r w:rsidRPr="00A57B74">
              <w:t xml:space="preserve">5.44% </w:t>
            </w:r>
          </w:p>
        </w:tc>
        <w:tc>
          <w:tcPr>
            <w:tcW w:w="133" w:type="pct"/>
            <w:tcBorders>
              <w:top w:val="single" w:sz="4" w:space="0" w:color="auto"/>
            </w:tcBorders>
            <w:vAlign w:val="center"/>
          </w:tcPr>
          <w:p w14:paraId="7A2FA9C4" w14:textId="77777777" w:rsidR="00592871" w:rsidRPr="00A57B74" w:rsidRDefault="00592871" w:rsidP="006D0A53">
            <w:pPr>
              <w:spacing w:line="240" w:lineRule="auto"/>
              <w:ind w:firstLineChars="0" w:firstLine="0"/>
              <w:jc w:val="center"/>
            </w:pPr>
          </w:p>
        </w:tc>
        <w:tc>
          <w:tcPr>
            <w:tcW w:w="588" w:type="pct"/>
            <w:tcBorders>
              <w:top w:val="single" w:sz="4" w:space="0" w:color="auto"/>
            </w:tcBorders>
            <w:vAlign w:val="center"/>
          </w:tcPr>
          <w:p w14:paraId="1190CF59" w14:textId="77777777" w:rsidR="00592871" w:rsidRPr="00A57B74" w:rsidRDefault="00592871" w:rsidP="006D0A53">
            <w:pPr>
              <w:spacing w:line="240" w:lineRule="auto"/>
              <w:ind w:firstLineChars="0" w:firstLine="0"/>
              <w:jc w:val="center"/>
            </w:pPr>
            <w:r w:rsidRPr="00A57B74">
              <w:t>25.49%</w:t>
            </w:r>
          </w:p>
        </w:tc>
        <w:tc>
          <w:tcPr>
            <w:tcW w:w="635" w:type="pct"/>
            <w:tcBorders>
              <w:top w:val="single" w:sz="4" w:space="0" w:color="auto"/>
            </w:tcBorders>
            <w:vAlign w:val="center"/>
          </w:tcPr>
          <w:p w14:paraId="7B6F48A5" w14:textId="77777777" w:rsidR="00592871" w:rsidRPr="00A57B74" w:rsidRDefault="00592871" w:rsidP="006D0A53">
            <w:pPr>
              <w:spacing w:line="240" w:lineRule="auto"/>
              <w:ind w:firstLineChars="0" w:firstLine="0"/>
              <w:jc w:val="center"/>
            </w:pPr>
            <w:r w:rsidRPr="00A57B74">
              <w:t>32.47%</w:t>
            </w:r>
          </w:p>
        </w:tc>
        <w:tc>
          <w:tcPr>
            <w:tcW w:w="159" w:type="pct"/>
            <w:tcBorders>
              <w:top w:val="single" w:sz="4" w:space="0" w:color="auto"/>
            </w:tcBorders>
          </w:tcPr>
          <w:p w14:paraId="3DF2C8D5" w14:textId="77777777" w:rsidR="00592871" w:rsidRPr="00A57B74" w:rsidRDefault="00592871" w:rsidP="006D0A53">
            <w:pPr>
              <w:spacing w:line="240" w:lineRule="auto"/>
              <w:ind w:firstLineChars="0" w:firstLine="0"/>
              <w:jc w:val="center"/>
            </w:pPr>
          </w:p>
        </w:tc>
        <w:tc>
          <w:tcPr>
            <w:tcW w:w="238" w:type="pct"/>
            <w:tcBorders>
              <w:top w:val="single" w:sz="4" w:space="0" w:color="auto"/>
            </w:tcBorders>
          </w:tcPr>
          <w:p w14:paraId="260F6773" w14:textId="77777777" w:rsidR="00592871" w:rsidRPr="00A57B74" w:rsidRDefault="00592871" w:rsidP="006D0A53">
            <w:pPr>
              <w:spacing w:line="240" w:lineRule="auto"/>
              <w:ind w:firstLineChars="0" w:firstLine="0"/>
              <w:jc w:val="center"/>
            </w:pPr>
          </w:p>
        </w:tc>
        <w:tc>
          <w:tcPr>
            <w:tcW w:w="792" w:type="pct"/>
            <w:tcBorders>
              <w:top w:val="single" w:sz="4" w:space="0" w:color="auto"/>
            </w:tcBorders>
          </w:tcPr>
          <w:p w14:paraId="380078F9" w14:textId="77777777" w:rsidR="00592871" w:rsidRPr="00A57B74" w:rsidRDefault="00592871" w:rsidP="006D0A53">
            <w:pPr>
              <w:spacing w:line="240" w:lineRule="auto"/>
              <w:ind w:firstLineChars="0" w:firstLine="0"/>
              <w:jc w:val="center"/>
            </w:pPr>
          </w:p>
        </w:tc>
      </w:tr>
      <w:tr w:rsidR="00592871" w:rsidRPr="00A57B74" w14:paraId="5FF00F44" w14:textId="052DCC44" w:rsidTr="00592871">
        <w:trPr>
          <w:jc w:val="center"/>
        </w:trPr>
        <w:tc>
          <w:tcPr>
            <w:tcW w:w="477" w:type="pct"/>
            <w:vMerge/>
            <w:tcBorders>
              <w:bottom w:val="nil"/>
            </w:tcBorders>
            <w:vAlign w:val="center"/>
          </w:tcPr>
          <w:p w14:paraId="58F67920" w14:textId="77777777" w:rsidR="00592871" w:rsidRPr="00E658B4" w:rsidRDefault="00592871" w:rsidP="006D0A53">
            <w:pPr>
              <w:spacing w:line="240" w:lineRule="auto"/>
              <w:ind w:firstLineChars="0" w:firstLine="0"/>
              <w:jc w:val="center"/>
              <w:rPr>
                <w:rFonts w:cs="Times New Roman"/>
                <w:color w:val="0070C0"/>
                <w:kern w:val="0"/>
                <w:szCs w:val="20"/>
              </w:rPr>
            </w:pPr>
          </w:p>
        </w:tc>
        <w:tc>
          <w:tcPr>
            <w:tcW w:w="748" w:type="pct"/>
            <w:tcBorders>
              <w:bottom w:val="nil"/>
            </w:tcBorders>
            <w:vAlign w:val="center"/>
          </w:tcPr>
          <w:p w14:paraId="0291A3C2" w14:textId="77777777" w:rsidR="00592871" w:rsidRPr="00A57B74" w:rsidRDefault="00592871"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03" w:type="pct"/>
            <w:vAlign w:val="center"/>
          </w:tcPr>
          <w:p w14:paraId="284408DE" w14:textId="77777777" w:rsidR="00592871" w:rsidRPr="00A57B74" w:rsidRDefault="00592871" w:rsidP="006D0A53">
            <w:pPr>
              <w:spacing w:line="240" w:lineRule="auto"/>
              <w:ind w:firstLineChars="0" w:firstLine="0"/>
              <w:jc w:val="center"/>
              <w:rPr>
                <w:rFonts w:cs="Times New Roman"/>
                <w:kern w:val="0"/>
                <w:szCs w:val="20"/>
              </w:rPr>
            </w:pPr>
            <w:r w:rsidRPr="00A57B74">
              <w:t>1.25%</w:t>
            </w:r>
          </w:p>
        </w:tc>
        <w:tc>
          <w:tcPr>
            <w:tcW w:w="628" w:type="pct"/>
            <w:vAlign w:val="center"/>
          </w:tcPr>
          <w:p w14:paraId="5514F9C0" w14:textId="77777777" w:rsidR="00592871" w:rsidRPr="00A57B74" w:rsidRDefault="00592871" w:rsidP="006D0A53">
            <w:pPr>
              <w:spacing w:line="240" w:lineRule="auto"/>
              <w:ind w:firstLineChars="0" w:firstLine="0"/>
              <w:jc w:val="center"/>
              <w:rPr>
                <w:rFonts w:cs="Times New Roman"/>
                <w:kern w:val="0"/>
                <w:szCs w:val="20"/>
              </w:rPr>
            </w:pPr>
            <w:r w:rsidRPr="00A57B74">
              <w:t>7.80%</w:t>
            </w:r>
          </w:p>
        </w:tc>
        <w:tc>
          <w:tcPr>
            <w:tcW w:w="133" w:type="pct"/>
            <w:vAlign w:val="center"/>
          </w:tcPr>
          <w:p w14:paraId="20BE2813" w14:textId="77777777" w:rsidR="00592871" w:rsidRPr="00A57B74" w:rsidRDefault="00592871" w:rsidP="006D0A53">
            <w:pPr>
              <w:spacing w:line="240" w:lineRule="auto"/>
              <w:ind w:firstLineChars="0" w:firstLine="0"/>
              <w:jc w:val="center"/>
            </w:pPr>
          </w:p>
        </w:tc>
        <w:tc>
          <w:tcPr>
            <w:tcW w:w="588" w:type="pct"/>
            <w:vAlign w:val="center"/>
          </w:tcPr>
          <w:p w14:paraId="3A1414E7" w14:textId="77777777" w:rsidR="00592871" w:rsidRPr="00A57B74" w:rsidRDefault="00592871" w:rsidP="006D0A53">
            <w:pPr>
              <w:spacing w:line="240" w:lineRule="auto"/>
              <w:ind w:firstLineChars="0" w:firstLine="0"/>
              <w:jc w:val="center"/>
            </w:pPr>
            <w:r w:rsidRPr="00A57B74">
              <w:t>32.00%</w:t>
            </w:r>
          </w:p>
        </w:tc>
        <w:tc>
          <w:tcPr>
            <w:tcW w:w="635" w:type="pct"/>
            <w:vAlign w:val="center"/>
          </w:tcPr>
          <w:p w14:paraId="2F72BE02" w14:textId="77777777" w:rsidR="00592871" w:rsidRPr="00A57B74" w:rsidRDefault="00592871" w:rsidP="006D0A53">
            <w:pPr>
              <w:spacing w:line="240" w:lineRule="auto"/>
              <w:ind w:firstLineChars="0" w:firstLine="0"/>
              <w:jc w:val="center"/>
            </w:pPr>
            <w:r w:rsidRPr="00A57B74">
              <w:t>44.21%</w:t>
            </w:r>
          </w:p>
        </w:tc>
        <w:tc>
          <w:tcPr>
            <w:tcW w:w="159" w:type="pct"/>
          </w:tcPr>
          <w:p w14:paraId="4901FE15" w14:textId="77777777" w:rsidR="00592871" w:rsidRPr="00A57B74" w:rsidRDefault="00592871" w:rsidP="006D0A53">
            <w:pPr>
              <w:spacing w:line="240" w:lineRule="auto"/>
              <w:ind w:firstLineChars="0" w:firstLine="0"/>
              <w:jc w:val="center"/>
            </w:pPr>
          </w:p>
        </w:tc>
        <w:tc>
          <w:tcPr>
            <w:tcW w:w="238" w:type="pct"/>
          </w:tcPr>
          <w:p w14:paraId="6C7D3A00" w14:textId="77777777" w:rsidR="00592871" w:rsidRPr="00A57B74" w:rsidRDefault="00592871" w:rsidP="006D0A53">
            <w:pPr>
              <w:spacing w:line="240" w:lineRule="auto"/>
              <w:ind w:firstLineChars="0" w:firstLine="0"/>
              <w:jc w:val="center"/>
            </w:pPr>
          </w:p>
        </w:tc>
        <w:tc>
          <w:tcPr>
            <w:tcW w:w="792" w:type="pct"/>
          </w:tcPr>
          <w:p w14:paraId="1B27120E" w14:textId="77777777" w:rsidR="00592871" w:rsidRPr="00A57B74" w:rsidRDefault="00592871" w:rsidP="006D0A53">
            <w:pPr>
              <w:spacing w:line="240" w:lineRule="auto"/>
              <w:ind w:firstLineChars="0" w:firstLine="0"/>
              <w:jc w:val="center"/>
            </w:pPr>
          </w:p>
        </w:tc>
      </w:tr>
      <w:tr w:rsidR="00592871" w:rsidRPr="00A57B74" w14:paraId="413728AA" w14:textId="44EC66E5" w:rsidTr="00592871">
        <w:trPr>
          <w:jc w:val="center"/>
        </w:trPr>
        <w:tc>
          <w:tcPr>
            <w:tcW w:w="477" w:type="pct"/>
            <w:vMerge w:val="restart"/>
            <w:tcBorders>
              <w:top w:val="nil"/>
              <w:bottom w:val="nil"/>
            </w:tcBorders>
            <w:vAlign w:val="center"/>
          </w:tcPr>
          <w:p w14:paraId="17869AEB" w14:textId="2D7DA7AE" w:rsidR="00592871" w:rsidRPr="00E658B4" w:rsidRDefault="00592871">
            <w:pPr>
              <w:spacing w:line="240" w:lineRule="auto"/>
              <w:ind w:firstLineChars="0" w:firstLine="0"/>
              <w:jc w:val="center"/>
              <w:rPr>
                <w:rFonts w:cs="Times New Roman"/>
                <w:color w:val="0070C0"/>
                <w:kern w:val="0"/>
                <w:szCs w:val="20"/>
              </w:rPr>
            </w:pPr>
            <w:r w:rsidRPr="00E658B4">
              <w:rPr>
                <w:rFonts w:cs="Times New Roman"/>
                <w:color w:val="0070C0"/>
                <w:kern w:val="0"/>
                <w:szCs w:val="20"/>
              </w:rPr>
              <w:t>62</w:t>
            </w:r>
          </w:p>
        </w:tc>
        <w:tc>
          <w:tcPr>
            <w:tcW w:w="748" w:type="pct"/>
            <w:tcBorders>
              <w:top w:val="nil"/>
              <w:bottom w:val="nil"/>
            </w:tcBorders>
            <w:vAlign w:val="center"/>
          </w:tcPr>
          <w:p w14:paraId="21F1DC79" w14:textId="77777777" w:rsidR="00592871" w:rsidRPr="00A57B74" w:rsidRDefault="00592871"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03" w:type="pct"/>
            <w:vAlign w:val="center"/>
          </w:tcPr>
          <w:p w14:paraId="56A3E326" w14:textId="77777777" w:rsidR="00592871" w:rsidRPr="00A57B74" w:rsidRDefault="00592871" w:rsidP="006D0A53">
            <w:pPr>
              <w:spacing w:line="240" w:lineRule="auto"/>
              <w:ind w:firstLineChars="0" w:firstLine="0"/>
              <w:jc w:val="center"/>
              <w:rPr>
                <w:rFonts w:cs="Times New Roman"/>
                <w:kern w:val="0"/>
                <w:szCs w:val="20"/>
              </w:rPr>
            </w:pPr>
            <w:r w:rsidRPr="00A57B74">
              <w:t>3.51%</w:t>
            </w:r>
          </w:p>
        </w:tc>
        <w:tc>
          <w:tcPr>
            <w:tcW w:w="628" w:type="pct"/>
            <w:vAlign w:val="center"/>
          </w:tcPr>
          <w:p w14:paraId="684E16CC" w14:textId="77777777" w:rsidR="00592871" w:rsidRPr="00A57B74" w:rsidRDefault="00592871" w:rsidP="006D0A53">
            <w:pPr>
              <w:spacing w:line="240" w:lineRule="auto"/>
              <w:ind w:firstLineChars="0" w:firstLine="0"/>
              <w:jc w:val="center"/>
              <w:rPr>
                <w:rFonts w:cs="Times New Roman"/>
                <w:kern w:val="0"/>
                <w:szCs w:val="20"/>
              </w:rPr>
            </w:pPr>
            <w:r w:rsidRPr="00A57B74">
              <w:t>12.93%</w:t>
            </w:r>
          </w:p>
        </w:tc>
        <w:tc>
          <w:tcPr>
            <w:tcW w:w="133" w:type="pct"/>
            <w:vAlign w:val="center"/>
          </w:tcPr>
          <w:p w14:paraId="16CD82D4" w14:textId="77777777" w:rsidR="00592871" w:rsidRPr="00A57B74" w:rsidRDefault="00592871" w:rsidP="006D0A53">
            <w:pPr>
              <w:spacing w:line="240" w:lineRule="auto"/>
              <w:ind w:firstLineChars="0" w:firstLine="0"/>
              <w:jc w:val="center"/>
            </w:pPr>
          </w:p>
        </w:tc>
        <w:tc>
          <w:tcPr>
            <w:tcW w:w="588" w:type="pct"/>
            <w:vAlign w:val="center"/>
          </w:tcPr>
          <w:p w14:paraId="6520B603" w14:textId="77777777" w:rsidR="00592871" w:rsidRPr="00A57B74" w:rsidRDefault="00592871" w:rsidP="006D0A53">
            <w:pPr>
              <w:spacing w:line="240" w:lineRule="auto"/>
              <w:ind w:firstLineChars="0" w:firstLine="0"/>
              <w:jc w:val="center"/>
            </w:pPr>
            <w:r w:rsidRPr="00A57B74">
              <w:t>22.62%</w:t>
            </w:r>
          </w:p>
        </w:tc>
        <w:tc>
          <w:tcPr>
            <w:tcW w:w="635" w:type="pct"/>
            <w:vAlign w:val="center"/>
          </w:tcPr>
          <w:p w14:paraId="32F3775E" w14:textId="77777777" w:rsidR="00592871" w:rsidRPr="00A57B74" w:rsidRDefault="00592871" w:rsidP="006D0A53">
            <w:pPr>
              <w:spacing w:line="240" w:lineRule="auto"/>
              <w:ind w:firstLineChars="0" w:firstLine="0"/>
              <w:jc w:val="center"/>
            </w:pPr>
            <w:r w:rsidRPr="00A57B74">
              <w:t>30.90%</w:t>
            </w:r>
          </w:p>
        </w:tc>
        <w:tc>
          <w:tcPr>
            <w:tcW w:w="159" w:type="pct"/>
          </w:tcPr>
          <w:p w14:paraId="3C3447CB" w14:textId="77777777" w:rsidR="00592871" w:rsidRPr="00A57B74" w:rsidRDefault="00592871" w:rsidP="006D0A53">
            <w:pPr>
              <w:spacing w:line="240" w:lineRule="auto"/>
              <w:ind w:firstLineChars="0" w:firstLine="0"/>
              <w:jc w:val="center"/>
            </w:pPr>
          </w:p>
        </w:tc>
        <w:tc>
          <w:tcPr>
            <w:tcW w:w="238" w:type="pct"/>
          </w:tcPr>
          <w:p w14:paraId="3CB3001A" w14:textId="77777777" w:rsidR="00592871" w:rsidRPr="00A57B74" w:rsidRDefault="00592871" w:rsidP="006D0A53">
            <w:pPr>
              <w:spacing w:line="240" w:lineRule="auto"/>
              <w:ind w:firstLineChars="0" w:firstLine="0"/>
              <w:jc w:val="center"/>
            </w:pPr>
          </w:p>
        </w:tc>
        <w:tc>
          <w:tcPr>
            <w:tcW w:w="792" w:type="pct"/>
          </w:tcPr>
          <w:p w14:paraId="3A17B89E" w14:textId="77777777" w:rsidR="00592871" w:rsidRPr="00A57B74" w:rsidRDefault="00592871" w:rsidP="006D0A53">
            <w:pPr>
              <w:spacing w:line="240" w:lineRule="auto"/>
              <w:ind w:firstLineChars="0" w:firstLine="0"/>
              <w:jc w:val="center"/>
            </w:pPr>
          </w:p>
        </w:tc>
      </w:tr>
      <w:tr w:rsidR="00592871" w:rsidRPr="00A57B74" w14:paraId="3724CEFD" w14:textId="3B1250B4" w:rsidTr="00592871">
        <w:trPr>
          <w:jc w:val="center"/>
        </w:trPr>
        <w:tc>
          <w:tcPr>
            <w:tcW w:w="477" w:type="pct"/>
            <w:vMerge/>
            <w:tcBorders>
              <w:top w:val="nil"/>
              <w:bottom w:val="nil"/>
            </w:tcBorders>
            <w:vAlign w:val="center"/>
          </w:tcPr>
          <w:p w14:paraId="7C1FE196" w14:textId="77777777" w:rsidR="00592871" w:rsidRPr="00E658B4" w:rsidRDefault="00592871" w:rsidP="006D0A53">
            <w:pPr>
              <w:spacing w:line="240" w:lineRule="auto"/>
              <w:ind w:firstLineChars="0" w:firstLine="0"/>
              <w:jc w:val="center"/>
              <w:rPr>
                <w:rFonts w:cs="Times New Roman"/>
                <w:color w:val="0070C0"/>
                <w:kern w:val="0"/>
                <w:szCs w:val="20"/>
              </w:rPr>
            </w:pPr>
          </w:p>
        </w:tc>
        <w:tc>
          <w:tcPr>
            <w:tcW w:w="748" w:type="pct"/>
            <w:tcBorders>
              <w:top w:val="nil"/>
              <w:bottom w:val="nil"/>
            </w:tcBorders>
            <w:vAlign w:val="center"/>
          </w:tcPr>
          <w:p w14:paraId="6E1E43E8" w14:textId="77777777" w:rsidR="00592871" w:rsidRPr="00A57B74" w:rsidRDefault="00592871"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03" w:type="pct"/>
            <w:vAlign w:val="center"/>
          </w:tcPr>
          <w:p w14:paraId="1A200469" w14:textId="77777777" w:rsidR="00592871" w:rsidRPr="00A57B74" w:rsidRDefault="00592871" w:rsidP="006D0A53">
            <w:pPr>
              <w:spacing w:line="240" w:lineRule="auto"/>
              <w:ind w:firstLineChars="0" w:firstLine="0"/>
              <w:jc w:val="center"/>
              <w:rPr>
                <w:rFonts w:ascii="Times-Bold" w:hAnsi="Times-Bold" w:cs="Times New Roman" w:hint="eastAsia"/>
                <w:kern w:val="0"/>
                <w:szCs w:val="20"/>
              </w:rPr>
            </w:pPr>
            <w:r w:rsidRPr="00A57B74">
              <w:t>3.98%</w:t>
            </w:r>
          </w:p>
        </w:tc>
        <w:tc>
          <w:tcPr>
            <w:tcW w:w="628" w:type="pct"/>
            <w:vAlign w:val="center"/>
          </w:tcPr>
          <w:p w14:paraId="5955DDA0" w14:textId="77777777" w:rsidR="00592871" w:rsidRPr="00A57B74" w:rsidRDefault="00592871" w:rsidP="006D0A53">
            <w:pPr>
              <w:spacing w:line="240" w:lineRule="auto"/>
              <w:ind w:firstLineChars="0" w:firstLine="0"/>
              <w:jc w:val="center"/>
              <w:rPr>
                <w:rFonts w:ascii="Times-Bold" w:hAnsi="Times-Bold" w:cs="Times New Roman" w:hint="eastAsia"/>
                <w:kern w:val="0"/>
                <w:szCs w:val="20"/>
              </w:rPr>
            </w:pPr>
            <w:r w:rsidRPr="00A57B74">
              <w:t xml:space="preserve">20.38% </w:t>
            </w:r>
          </w:p>
        </w:tc>
        <w:tc>
          <w:tcPr>
            <w:tcW w:w="133" w:type="pct"/>
            <w:vAlign w:val="center"/>
          </w:tcPr>
          <w:p w14:paraId="4E2426C7" w14:textId="77777777" w:rsidR="00592871" w:rsidRPr="00A57B74" w:rsidRDefault="00592871" w:rsidP="006D0A53">
            <w:pPr>
              <w:spacing w:line="240" w:lineRule="auto"/>
              <w:ind w:firstLineChars="0" w:firstLine="0"/>
              <w:jc w:val="center"/>
            </w:pPr>
          </w:p>
        </w:tc>
        <w:tc>
          <w:tcPr>
            <w:tcW w:w="588" w:type="pct"/>
            <w:vAlign w:val="center"/>
          </w:tcPr>
          <w:p w14:paraId="5BF09076" w14:textId="77777777" w:rsidR="00592871" w:rsidRPr="00A57B74" w:rsidRDefault="00592871" w:rsidP="006D0A53">
            <w:pPr>
              <w:spacing w:line="240" w:lineRule="auto"/>
              <w:ind w:firstLineChars="0" w:firstLine="0"/>
              <w:jc w:val="center"/>
            </w:pPr>
            <w:r w:rsidRPr="00A57B74">
              <w:t>28.56%</w:t>
            </w:r>
          </w:p>
        </w:tc>
        <w:tc>
          <w:tcPr>
            <w:tcW w:w="635" w:type="pct"/>
            <w:vAlign w:val="center"/>
          </w:tcPr>
          <w:p w14:paraId="36E2D57C" w14:textId="77777777" w:rsidR="00592871" w:rsidRPr="00A57B74" w:rsidRDefault="00592871" w:rsidP="006D0A53">
            <w:pPr>
              <w:spacing w:line="240" w:lineRule="auto"/>
              <w:ind w:firstLineChars="0" w:firstLine="0"/>
              <w:jc w:val="center"/>
            </w:pPr>
            <w:r w:rsidRPr="00A57B74">
              <w:t>45.50%</w:t>
            </w:r>
          </w:p>
        </w:tc>
        <w:tc>
          <w:tcPr>
            <w:tcW w:w="159" w:type="pct"/>
          </w:tcPr>
          <w:p w14:paraId="48AED1EC" w14:textId="77777777" w:rsidR="00592871" w:rsidRPr="00A57B74" w:rsidRDefault="00592871" w:rsidP="006D0A53">
            <w:pPr>
              <w:spacing w:line="240" w:lineRule="auto"/>
              <w:ind w:firstLineChars="0" w:firstLine="0"/>
              <w:jc w:val="center"/>
            </w:pPr>
          </w:p>
        </w:tc>
        <w:tc>
          <w:tcPr>
            <w:tcW w:w="238" w:type="pct"/>
          </w:tcPr>
          <w:p w14:paraId="75B81DFA" w14:textId="77777777" w:rsidR="00592871" w:rsidRPr="00A57B74" w:rsidRDefault="00592871" w:rsidP="006D0A53">
            <w:pPr>
              <w:spacing w:line="240" w:lineRule="auto"/>
              <w:ind w:firstLineChars="0" w:firstLine="0"/>
              <w:jc w:val="center"/>
            </w:pPr>
          </w:p>
        </w:tc>
        <w:tc>
          <w:tcPr>
            <w:tcW w:w="792" w:type="pct"/>
          </w:tcPr>
          <w:p w14:paraId="3362F875" w14:textId="77777777" w:rsidR="00592871" w:rsidRPr="00A57B74" w:rsidRDefault="00592871" w:rsidP="006D0A53">
            <w:pPr>
              <w:spacing w:line="240" w:lineRule="auto"/>
              <w:ind w:firstLineChars="0" w:firstLine="0"/>
              <w:jc w:val="center"/>
            </w:pPr>
          </w:p>
        </w:tc>
      </w:tr>
      <w:tr w:rsidR="00592871" w:rsidRPr="00A57B74" w14:paraId="32444DA0" w14:textId="76E2650F" w:rsidTr="00592871">
        <w:trPr>
          <w:jc w:val="center"/>
        </w:trPr>
        <w:tc>
          <w:tcPr>
            <w:tcW w:w="477" w:type="pct"/>
            <w:vMerge w:val="restart"/>
            <w:tcBorders>
              <w:top w:val="nil"/>
            </w:tcBorders>
            <w:vAlign w:val="center"/>
          </w:tcPr>
          <w:p w14:paraId="1A258AB1" w14:textId="489687A4" w:rsidR="00592871" w:rsidRPr="00E658B4" w:rsidRDefault="00592871">
            <w:pPr>
              <w:spacing w:line="240" w:lineRule="auto"/>
              <w:ind w:firstLineChars="0" w:firstLine="0"/>
              <w:jc w:val="center"/>
              <w:rPr>
                <w:rFonts w:cs="Times New Roman"/>
                <w:color w:val="0070C0"/>
                <w:kern w:val="0"/>
                <w:szCs w:val="20"/>
              </w:rPr>
            </w:pPr>
            <w:r w:rsidRPr="00E658B4">
              <w:rPr>
                <w:rFonts w:cs="Times New Roman"/>
                <w:color w:val="0070C0"/>
                <w:kern w:val="0"/>
                <w:szCs w:val="20"/>
              </w:rPr>
              <w:t>122</w:t>
            </w:r>
          </w:p>
        </w:tc>
        <w:tc>
          <w:tcPr>
            <w:tcW w:w="748" w:type="pct"/>
            <w:tcBorders>
              <w:top w:val="nil"/>
              <w:bottom w:val="nil"/>
            </w:tcBorders>
            <w:vAlign w:val="center"/>
          </w:tcPr>
          <w:p w14:paraId="2D46666B" w14:textId="77777777" w:rsidR="00592871" w:rsidRPr="00A57B74" w:rsidRDefault="00592871"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03" w:type="pct"/>
            <w:vAlign w:val="center"/>
          </w:tcPr>
          <w:p w14:paraId="00D3E09B" w14:textId="77777777" w:rsidR="00592871" w:rsidRPr="00A57B74" w:rsidRDefault="00592871" w:rsidP="006D0A53">
            <w:pPr>
              <w:spacing w:line="240" w:lineRule="auto"/>
              <w:ind w:firstLineChars="0" w:firstLine="0"/>
              <w:jc w:val="center"/>
            </w:pPr>
            <w:r w:rsidRPr="00A57B74">
              <w:t xml:space="preserve">- </w:t>
            </w:r>
          </w:p>
        </w:tc>
        <w:tc>
          <w:tcPr>
            <w:tcW w:w="628" w:type="pct"/>
            <w:vAlign w:val="center"/>
          </w:tcPr>
          <w:p w14:paraId="5B5C4398" w14:textId="77777777" w:rsidR="00592871" w:rsidRPr="00A57B74" w:rsidRDefault="00592871" w:rsidP="006D0A53">
            <w:pPr>
              <w:spacing w:line="240" w:lineRule="auto"/>
              <w:ind w:firstLineChars="0" w:firstLine="0"/>
              <w:jc w:val="center"/>
            </w:pPr>
            <w:r w:rsidRPr="00A57B74">
              <w:rPr>
                <w:rFonts w:hint="eastAsia"/>
              </w:rPr>
              <w:t>-</w:t>
            </w:r>
            <w:r w:rsidRPr="00A57B74">
              <w:t xml:space="preserve"> </w:t>
            </w:r>
          </w:p>
        </w:tc>
        <w:tc>
          <w:tcPr>
            <w:tcW w:w="133" w:type="pct"/>
            <w:vAlign w:val="center"/>
          </w:tcPr>
          <w:p w14:paraId="7D99FB47" w14:textId="77777777" w:rsidR="00592871" w:rsidRPr="00A57B74" w:rsidRDefault="00592871" w:rsidP="006D0A53">
            <w:pPr>
              <w:spacing w:line="240" w:lineRule="auto"/>
              <w:ind w:firstLineChars="0" w:firstLine="0"/>
              <w:jc w:val="center"/>
            </w:pPr>
          </w:p>
        </w:tc>
        <w:tc>
          <w:tcPr>
            <w:tcW w:w="588" w:type="pct"/>
            <w:vAlign w:val="center"/>
          </w:tcPr>
          <w:p w14:paraId="1749CF07" w14:textId="77777777" w:rsidR="00592871" w:rsidRPr="00A57B74" w:rsidRDefault="00592871" w:rsidP="006D0A53">
            <w:pPr>
              <w:spacing w:line="240" w:lineRule="auto"/>
              <w:ind w:firstLineChars="0" w:firstLine="0"/>
              <w:jc w:val="center"/>
            </w:pPr>
            <w:r w:rsidRPr="00A57B74">
              <w:t>11.85%</w:t>
            </w:r>
          </w:p>
        </w:tc>
        <w:tc>
          <w:tcPr>
            <w:tcW w:w="635" w:type="pct"/>
            <w:vAlign w:val="center"/>
          </w:tcPr>
          <w:p w14:paraId="0597F951" w14:textId="77777777" w:rsidR="00592871" w:rsidRPr="00A57B74" w:rsidRDefault="00592871" w:rsidP="006D0A53">
            <w:pPr>
              <w:spacing w:line="240" w:lineRule="auto"/>
              <w:ind w:firstLineChars="0" w:firstLine="0"/>
              <w:jc w:val="center"/>
            </w:pPr>
            <w:r w:rsidRPr="00A57B74">
              <w:t>21.16%</w:t>
            </w:r>
          </w:p>
        </w:tc>
        <w:tc>
          <w:tcPr>
            <w:tcW w:w="159" w:type="pct"/>
          </w:tcPr>
          <w:p w14:paraId="664BF85E" w14:textId="77777777" w:rsidR="00592871" w:rsidRPr="00A57B74" w:rsidRDefault="00592871" w:rsidP="006D0A53">
            <w:pPr>
              <w:spacing w:line="240" w:lineRule="auto"/>
              <w:ind w:firstLineChars="0" w:firstLine="0"/>
              <w:jc w:val="center"/>
            </w:pPr>
          </w:p>
        </w:tc>
        <w:tc>
          <w:tcPr>
            <w:tcW w:w="238" w:type="pct"/>
          </w:tcPr>
          <w:p w14:paraId="0B841B2C" w14:textId="77777777" w:rsidR="00592871" w:rsidRPr="00A57B74" w:rsidRDefault="00592871" w:rsidP="006D0A53">
            <w:pPr>
              <w:spacing w:line="240" w:lineRule="auto"/>
              <w:ind w:firstLineChars="0" w:firstLine="0"/>
              <w:jc w:val="center"/>
            </w:pPr>
          </w:p>
        </w:tc>
        <w:tc>
          <w:tcPr>
            <w:tcW w:w="792" w:type="pct"/>
          </w:tcPr>
          <w:p w14:paraId="66132579" w14:textId="77777777" w:rsidR="00592871" w:rsidRPr="00A57B74" w:rsidRDefault="00592871" w:rsidP="006D0A53">
            <w:pPr>
              <w:spacing w:line="240" w:lineRule="auto"/>
              <w:ind w:firstLineChars="0" w:firstLine="0"/>
              <w:jc w:val="center"/>
            </w:pPr>
          </w:p>
        </w:tc>
      </w:tr>
      <w:tr w:rsidR="00592871" w:rsidRPr="00A57B74" w14:paraId="2DD1C582" w14:textId="07917F88" w:rsidTr="00592871">
        <w:trPr>
          <w:jc w:val="center"/>
        </w:trPr>
        <w:tc>
          <w:tcPr>
            <w:tcW w:w="477" w:type="pct"/>
            <w:vMerge/>
            <w:tcBorders>
              <w:bottom w:val="single" w:sz="4" w:space="0" w:color="auto"/>
            </w:tcBorders>
            <w:vAlign w:val="center"/>
          </w:tcPr>
          <w:p w14:paraId="0162CB9F" w14:textId="77777777" w:rsidR="00592871" w:rsidRPr="00A57B74" w:rsidRDefault="00592871" w:rsidP="006D0A53">
            <w:pPr>
              <w:spacing w:line="240" w:lineRule="auto"/>
              <w:ind w:firstLineChars="0" w:firstLine="0"/>
              <w:jc w:val="center"/>
              <w:rPr>
                <w:rFonts w:cs="Times New Roman"/>
                <w:kern w:val="0"/>
                <w:szCs w:val="20"/>
              </w:rPr>
            </w:pPr>
          </w:p>
        </w:tc>
        <w:tc>
          <w:tcPr>
            <w:tcW w:w="748" w:type="pct"/>
            <w:tcBorders>
              <w:top w:val="nil"/>
              <w:bottom w:val="single" w:sz="4" w:space="0" w:color="auto"/>
            </w:tcBorders>
            <w:vAlign w:val="center"/>
          </w:tcPr>
          <w:p w14:paraId="462A33BB" w14:textId="77777777" w:rsidR="00592871" w:rsidRPr="00A57B74" w:rsidRDefault="00592871" w:rsidP="006D0A53">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603" w:type="pct"/>
            <w:tcBorders>
              <w:bottom w:val="single" w:sz="4" w:space="0" w:color="auto"/>
            </w:tcBorders>
            <w:vAlign w:val="center"/>
          </w:tcPr>
          <w:p w14:paraId="5C0F63C6" w14:textId="77777777" w:rsidR="00592871" w:rsidRPr="00A57B74" w:rsidRDefault="00592871" w:rsidP="006D0A53">
            <w:pPr>
              <w:spacing w:line="240" w:lineRule="auto"/>
              <w:ind w:firstLineChars="0" w:firstLine="0"/>
              <w:jc w:val="center"/>
            </w:pPr>
            <w:r w:rsidRPr="00A57B74">
              <w:rPr>
                <w:rFonts w:hint="eastAsia"/>
              </w:rPr>
              <w:t>-</w:t>
            </w:r>
            <w:r w:rsidRPr="00A57B74">
              <w:t xml:space="preserve"> </w:t>
            </w:r>
          </w:p>
        </w:tc>
        <w:tc>
          <w:tcPr>
            <w:tcW w:w="628" w:type="pct"/>
            <w:tcBorders>
              <w:bottom w:val="single" w:sz="4" w:space="0" w:color="auto"/>
            </w:tcBorders>
            <w:vAlign w:val="center"/>
          </w:tcPr>
          <w:p w14:paraId="55739C3D" w14:textId="77777777" w:rsidR="00592871" w:rsidRPr="00A57B74" w:rsidRDefault="00592871" w:rsidP="006D0A53">
            <w:pPr>
              <w:spacing w:line="240" w:lineRule="auto"/>
              <w:ind w:firstLineChars="0" w:firstLine="0"/>
              <w:jc w:val="center"/>
            </w:pPr>
            <w:r w:rsidRPr="00A57B74">
              <w:rPr>
                <w:rFonts w:hint="eastAsia"/>
              </w:rPr>
              <w:t>-</w:t>
            </w:r>
            <w:r w:rsidRPr="00A57B74">
              <w:t xml:space="preserve"> </w:t>
            </w:r>
          </w:p>
        </w:tc>
        <w:tc>
          <w:tcPr>
            <w:tcW w:w="133" w:type="pct"/>
            <w:tcBorders>
              <w:bottom w:val="single" w:sz="4" w:space="0" w:color="auto"/>
            </w:tcBorders>
            <w:vAlign w:val="center"/>
          </w:tcPr>
          <w:p w14:paraId="4F3DACEC" w14:textId="77777777" w:rsidR="00592871" w:rsidRPr="00A57B74" w:rsidRDefault="00592871" w:rsidP="006D0A53">
            <w:pPr>
              <w:spacing w:line="240" w:lineRule="auto"/>
              <w:ind w:firstLineChars="0" w:firstLine="0"/>
              <w:jc w:val="center"/>
            </w:pPr>
          </w:p>
        </w:tc>
        <w:tc>
          <w:tcPr>
            <w:tcW w:w="588" w:type="pct"/>
            <w:tcBorders>
              <w:bottom w:val="single" w:sz="4" w:space="0" w:color="auto"/>
            </w:tcBorders>
            <w:vAlign w:val="center"/>
          </w:tcPr>
          <w:p w14:paraId="0C1FAEA2" w14:textId="77777777" w:rsidR="00592871" w:rsidRPr="00A57B74" w:rsidRDefault="00592871" w:rsidP="006D0A53">
            <w:pPr>
              <w:spacing w:line="240" w:lineRule="auto"/>
              <w:ind w:firstLineChars="0" w:firstLine="0"/>
              <w:jc w:val="center"/>
            </w:pPr>
            <w:r w:rsidRPr="00A57B74">
              <w:t>14.73%</w:t>
            </w:r>
          </w:p>
        </w:tc>
        <w:tc>
          <w:tcPr>
            <w:tcW w:w="635" w:type="pct"/>
            <w:tcBorders>
              <w:bottom w:val="single" w:sz="4" w:space="0" w:color="auto"/>
            </w:tcBorders>
            <w:vAlign w:val="center"/>
          </w:tcPr>
          <w:p w14:paraId="367B289C" w14:textId="77777777" w:rsidR="00592871" w:rsidRPr="00A57B74" w:rsidRDefault="00592871" w:rsidP="006D0A53">
            <w:pPr>
              <w:spacing w:line="240" w:lineRule="auto"/>
              <w:ind w:firstLineChars="0" w:firstLine="0"/>
              <w:jc w:val="center"/>
            </w:pPr>
            <w:r w:rsidRPr="00A57B74">
              <w:t>31.05%</w:t>
            </w:r>
          </w:p>
        </w:tc>
        <w:tc>
          <w:tcPr>
            <w:tcW w:w="159" w:type="pct"/>
            <w:tcBorders>
              <w:bottom w:val="single" w:sz="4" w:space="0" w:color="auto"/>
            </w:tcBorders>
          </w:tcPr>
          <w:p w14:paraId="73D63F72" w14:textId="77777777" w:rsidR="00592871" w:rsidRPr="00A57B74" w:rsidRDefault="00592871" w:rsidP="006D0A53">
            <w:pPr>
              <w:spacing w:line="240" w:lineRule="auto"/>
              <w:ind w:firstLineChars="0" w:firstLine="0"/>
              <w:jc w:val="center"/>
            </w:pPr>
          </w:p>
        </w:tc>
        <w:tc>
          <w:tcPr>
            <w:tcW w:w="238" w:type="pct"/>
            <w:tcBorders>
              <w:bottom w:val="single" w:sz="4" w:space="0" w:color="auto"/>
            </w:tcBorders>
          </w:tcPr>
          <w:p w14:paraId="7D4CFDB5" w14:textId="77777777" w:rsidR="00592871" w:rsidRPr="00A57B74" w:rsidRDefault="00592871" w:rsidP="006D0A53">
            <w:pPr>
              <w:spacing w:line="240" w:lineRule="auto"/>
              <w:ind w:firstLineChars="0" w:firstLine="0"/>
              <w:jc w:val="center"/>
            </w:pPr>
          </w:p>
        </w:tc>
        <w:tc>
          <w:tcPr>
            <w:tcW w:w="792" w:type="pct"/>
            <w:tcBorders>
              <w:bottom w:val="single" w:sz="4" w:space="0" w:color="auto"/>
            </w:tcBorders>
          </w:tcPr>
          <w:p w14:paraId="0DAE0E5B" w14:textId="77777777" w:rsidR="00592871" w:rsidRPr="00A57B74" w:rsidRDefault="00592871" w:rsidP="006D0A53">
            <w:pPr>
              <w:spacing w:line="240" w:lineRule="auto"/>
              <w:ind w:firstLineChars="0" w:firstLine="0"/>
              <w:jc w:val="center"/>
            </w:pPr>
          </w:p>
        </w:tc>
      </w:tr>
    </w:tbl>
    <w:p w14:paraId="6392E816" w14:textId="77777777" w:rsidR="007D716A" w:rsidRPr="00A57B74" w:rsidRDefault="007D716A" w:rsidP="007D716A">
      <w:pPr>
        <w:pStyle w:val="1"/>
        <w:numPr>
          <w:ilvl w:val="0"/>
          <w:numId w:val="8"/>
        </w:numPr>
        <w:spacing w:before="156" w:after="156"/>
        <w:ind w:left="0" w:firstLine="0"/>
      </w:pPr>
      <w:r w:rsidRPr="00A57B74">
        <w:t>Conclusions and future research</w:t>
      </w:r>
    </w:p>
    <w:p w14:paraId="15DE885C" w14:textId="5EC9F206" w:rsidR="007D716A" w:rsidRPr="00A57B74" w:rsidRDefault="007D716A" w:rsidP="001F1E24">
      <w:pPr>
        <w:ind w:firstLine="420"/>
      </w:pPr>
      <w:bookmarkStart w:id="101" w:name="OLE_LINK90"/>
      <w:bookmarkStart w:id="102" w:name="OLE_LINK91"/>
      <w:r w:rsidRPr="00A57B74">
        <w:t xml:space="preserve">In this paper, considering flexible project structures, we study the models and algorithms for the RLP-PS. We present a nonlinear integer programming model for the RLP-PS and transform it into an equivalent linear integer programming model. </w:t>
      </w:r>
      <w:bookmarkEnd w:id="101"/>
      <w:bookmarkEnd w:id="102"/>
      <w:r w:rsidRPr="00A57B74">
        <w:t xml:space="preserve">To efficiently solve the RLP-PS, we design a TSHA and a </w:t>
      </w:r>
      <w:r w:rsidR="008A1EC3" w:rsidRPr="00E658B4">
        <w:rPr>
          <w:color w:val="0070C0"/>
        </w:rPr>
        <w:t>customized</w:t>
      </w:r>
      <w:r w:rsidRPr="00A57B74">
        <w:t xml:space="preserve"> GA from the perspectives of problem decomposition and integration, respectively. In our GA, by analyzing the characteristics of the RLP-PS, we devise a problem-specific schedule encoding/decoding mechanism, a crossover operator, a mutation operator and a local improvement method.</w:t>
      </w:r>
    </w:p>
    <w:p w14:paraId="1521E846" w14:textId="77777777" w:rsidR="007D716A" w:rsidRPr="00A57B74" w:rsidRDefault="007D716A" w:rsidP="001F1E24">
      <w:pPr>
        <w:ind w:firstLine="420"/>
      </w:pPr>
      <w:r w:rsidRPr="00A57B74">
        <w:lastRenderedPageBreak/>
        <w:t>Based on the extended PSPLIB benchmark dataset, we conduct extensive computational experiments to validate our algorithms and compare them with the exact solver CPLEX and the existing metaheuristic algorithm. The experimental results show that the gap between the solutions obtained by our GA and the optimal solutions is less than 1</w:t>
      </w:r>
      <w:r w:rsidRPr="00A57B74">
        <w:rPr>
          <w:rFonts w:hint="eastAsia"/>
        </w:rPr>
        <w:t>.</w:t>
      </w:r>
      <w:r w:rsidRPr="00A57B74">
        <w:t>5% when solving small</w:t>
      </w:r>
      <w:r w:rsidRPr="00A57B74">
        <w:rPr>
          <w:rFonts w:cs="Times New Roman"/>
        </w:rPr>
        <w:t>-</w:t>
      </w:r>
      <w:r w:rsidRPr="00A57B74">
        <w:t xml:space="preserve">scale instances. Our GA is also competitive when solving large-scale instances. Sensitivity analysis </w:t>
      </w:r>
      <w:r>
        <w:rPr>
          <w:rFonts w:hint="eastAsia"/>
        </w:rPr>
        <w:t>is</w:t>
      </w:r>
      <w:r>
        <w:t xml:space="preserve"> </w:t>
      </w:r>
      <w:r w:rsidRPr="00A57B74">
        <w:t xml:space="preserve">also performed to further analyze the performance of our GA. Our method provides support for project managers to determine appropriate project structures and level resource </w:t>
      </w:r>
      <w:r w:rsidRPr="00A57B74">
        <w:rPr>
          <w:rFonts w:cs="Times New Roman"/>
        </w:rPr>
        <w:t>utilizations</w:t>
      </w:r>
      <w:r w:rsidRPr="00A57B74">
        <w:t xml:space="preserve"> in flexible project structure environments.</w:t>
      </w:r>
    </w:p>
    <w:p w14:paraId="50D87768" w14:textId="77777777" w:rsidR="007D716A" w:rsidRPr="00A57B74" w:rsidRDefault="00F83DEC" w:rsidP="001F1E24">
      <w:pPr>
        <w:ind w:firstLine="420"/>
      </w:pPr>
      <w:r w:rsidRPr="00F83DEC">
        <w:t>Our future work will involve designing more efficient algorithms while considering uncertainties in projects. It will also be interesting to design more effective linearization method. In addition, our future work will consider the flexible project structures with more complex factors, such as multiple objectives and preemptions.</w:t>
      </w:r>
      <w:r>
        <w:t xml:space="preserve"> </w:t>
      </w:r>
    </w:p>
    <w:p w14:paraId="1B69B08B" w14:textId="77777777" w:rsidR="007D716A" w:rsidRPr="00A57B74" w:rsidRDefault="007D716A" w:rsidP="001F1E24">
      <w:pPr>
        <w:pStyle w:val="1"/>
        <w:spacing w:before="156" w:after="156"/>
        <w:ind w:left="425" w:hanging="425"/>
      </w:pPr>
      <w:r w:rsidRPr="00A57B74">
        <w:rPr>
          <w:bCs w:val="0"/>
        </w:rPr>
        <w:t>Acknowledgments</w:t>
      </w:r>
    </w:p>
    <w:p w14:paraId="40A67D38" w14:textId="77777777" w:rsidR="007D716A" w:rsidRPr="00A57B74" w:rsidRDefault="007D716A" w:rsidP="00156846">
      <w:pPr>
        <w:ind w:firstLine="420"/>
      </w:pPr>
      <w:r w:rsidRPr="00A57B74">
        <w:t xml:space="preserve">This work was supported by the National Natural Science Foundation of China (Grant Number 71602106) and the Key Soft Science Project of Shanghai Science and Technology Innovation Action Plan (Grant Number 20692192400). </w:t>
      </w:r>
    </w:p>
    <w:p w14:paraId="4E1E9413" w14:textId="77777777" w:rsidR="007D716A" w:rsidRPr="00A57B74" w:rsidRDefault="007D716A" w:rsidP="001F1E24">
      <w:pPr>
        <w:keepNext/>
        <w:keepLines/>
        <w:spacing w:beforeLines="50" w:before="156" w:afterLines="50" w:after="156"/>
        <w:ind w:firstLineChars="0" w:firstLine="0"/>
        <w:outlineLvl w:val="0"/>
        <w:rPr>
          <w:b/>
          <w:bCs/>
          <w:kern w:val="44"/>
          <w:sz w:val="24"/>
          <w:szCs w:val="44"/>
        </w:rPr>
      </w:pPr>
      <w:r w:rsidRPr="00A57B74">
        <w:rPr>
          <w:b/>
          <w:kern w:val="44"/>
          <w:sz w:val="24"/>
          <w:szCs w:val="44"/>
        </w:rPr>
        <w:t>References</w:t>
      </w:r>
    </w:p>
    <w:p w14:paraId="6E3E1D76" w14:textId="060A77A5" w:rsidR="009F0DFA" w:rsidRPr="00E658B4" w:rsidRDefault="009F0DFA" w:rsidP="001F1E24">
      <w:pPr>
        <w:pStyle w:val="EndNoteBibliography"/>
        <w:ind w:left="400" w:hanging="400"/>
        <w:rPr>
          <w:color w:val="0070C0"/>
        </w:rPr>
      </w:pPr>
      <w:r w:rsidRPr="00E658B4">
        <w:rPr>
          <w:color w:val="0070C0"/>
        </w:rPr>
        <w:t xml:space="preserve">Alsayegh, H., &amp; Hariga, M. (2012). Hybrid meta-heuristic methods for the multi-resource leveling problem with activity splitting. </w:t>
      </w:r>
      <w:r w:rsidRPr="00E658B4">
        <w:rPr>
          <w:i/>
          <w:color w:val="0070C0"/>
        </w:rPr>
        <w:t>Automation in Construction, 27</w:t>
      </w:r>
      <w:r w:rsidRPr="00E658B4">
        <w:rPr>
          <w:color w:val="0070C0"/>
        </w:rPr>
        <w:t>, 89-98.</w:t>
      </w:r>
    </w:p>
    <w:p w14:paraId="062388BA" w14:textId="7C1C8C45" w:rsidR="007D716A" w:rsidRPr="00AE0EBE" w:rsidRDefault="007D716A" w:rsidP="001F1E24">
      <w:pPr>
        <w:pStyle w:val="EndNoteBibliography"/>
        <w:ind w:left="400" w:hanging="400"/>
      </w:pPr>
      <w:r w:rsidRPr="00AE0EBE">
        <w:t xml:space="preserve">Ballestín, F., Schwindt, C., &amp; Zimmermann, J. (2007). Resource leveling in make-to-order production: modeling and heuristic solution method. </w:t>
      </w:r>
      <w:r w:rsidRPr="00AE0EBE">
        <w:rPr>
          <w:i/>
        </w:rPr>
        <w:t>International Journal of Operations Research, 4</w:t>
      </w:r>
      <w:r w:rsidRPr="00AE0EBE">
        <w:t xml:space="preserve">(1), 50-62. </w:t>
      </w:r>
    </w:p>
    <w:p w14:paraId="1C4109A9" w14:textId="77777777" w:rsidR="007D716A" w:rsidRPr="00AE0EBE" w:rsidRDefault="007D716A" w:rsidP="001F1E24">
      <w:pPr>
        <w:pStyle w:val="EndNoteBibliography"/>
        <w:ind w:left="400" w:hanging="400"/>
      </w:pPr>
      <w:r w:rsidRPr="00AE0EBE">
        <w:t xml:space="preserve">Bandelloni, M., Tucci, M., &amp; Rinaldi, R. (1994). Optimal resource leveling using non-serial dyanamic programming. </w:t>
      </w:r>
      <w:r w:rsidRPr="00AE0EBE">
        <w:rPr>
          <w:i/>
        </w:rPr>
        <w:t xml:space="preserve">European </w:t>
      </w:r>
      <w:r w:rsidR="009B6805">
        <w:rPr>
          <w:i/>
        </w:rPr>
        <w:t>Journal of O</w:t>
      </w:r>
      <w:r w:rsidRPr="00AE0EBE">
        <w:rPr>
          <w:i/>
        </w:rPr>
        <w:t>peration</w:t>
      </w:r>
      <w:r w:rsidR="009B6805">
        <w:rPr>
          <w:i/>
        </w:rPr>
        <w:t>al R</w:t>
      </w:r>
      <w:r w:rsidRPr="00AE0EBE">
        <w:rPr>
          <w:i/>
        </w:rPr>
        <w:t>esearch, 78</w:t>
      </w:r>
      <w:r w:rsidRPr="00AE0EBE">
        <w:t xml:space="preserve">(2), 162-177. </w:t>
      </w:r>
    </w:p>
    <w:p w14:paraId="5923B2F2" w14:textId="204C32ED" w:rsidR="00FD19DB" w:rsidRDefault="00FD19DB" w:rsidP="001F1E24">
      <w:pPr>
        <w:pStyle w:val="EndNoteBibliography"/>
        <w:ind w:left="400" w:hanging="400"/>
        <w:rPr>
          <w:highlight w:val="yellow"/>
        </w:rPr>
      </w:pPr>
      <w:bookmarkStart w:id="103" w:name="OLE_LINK57"/>
      <w:bookmarkStart w:id="104" w:name="OLE_LINK66"/>
      <w:r w:rsidRPr="00FD19DB">
        <w:t>Barták</w:t>
      </w:r>
      <w:bookmarkEnd w:id="103"/>
      <w:bookmarkEnd w:id="104"/>
      <w:r w:rsidRPr="00FD19DB">
        <w:t>, R., Čepek, O., &amp; Hejna, M. (2007). Temporal reasoning in nested temporal networks with alternatives. In International Workshop on Constraint Solving and Constraint Logic Programming (pp. 17-31). Springer, Berlin, Heidelberg.</w:t>
      </w:r>
      <w:r w:rsidRPr="00E658B4" w:rsidDel="00FD19DB">
        <w:t xml:space="preserve"> </w:t>
      </w:r>
    </w:p>
    <w:p w14:paraId="07C82DFB" w14:textId="77777777" w:rsidR="007D716A" w:rsidRPr="00AE0EBE" w:rsidRDefault="007D716A" w:rsidP="001F1E24">
      <w:pPr>
        <w:pStyle w:val="EndNoteBibliography"/>
        <w:ind w:left="400" w:hanging="400"/>
      </w:pPr>
      <w:r w:rsidRPr="00AE0EBE">
        <w:t xml:space="preserve">Beck, J. C., &amp; Fox, M. S. (2000). Constraint-directed techniques for scheduling alternative activities. </w:t>
      </w:r>
      <w:r w:rsidRPr="00AE0EBE">
        <w:rPr>
          <w:i/>
        </w:rPr>
        <w:t>Artificial Intelligence, 121</w:t>
      </w:r>
      <w:r w:rsidRPr="00AE0EBE">
        <w:t xml:space="preserve">(1-2), 211-250. </w:t>
      </w:r>
    </w:p>
    <w:p w14:paraId="25989A60" w14:textId="0F203BF7" w:rsidR="007D716A" w:rsidRDefault="007D716A" w:rsidP="001F1E24">
      <w:pPr>
        <w:pStyle w:val="EndNoteBibliography"/>
        <w:ind w:left="400" w:hanging="400"/>
      </w:pPr>
      <w:r w:rsidRPr="00AE0EBE">
        <w:t xml:space="preserve">Benjaoran, V., Tabyang, W., &amp; Sooksil, N. (2015). Precedence relationship options for the resource levelling problem using a genetic algorithm. </w:t>
      </w:r>
      <w:r>
        <w:rPr>
          <w:i/>
        </w:rPr>
        <w:t>Construction Management and E</w:t>
      </w:r>
      <w:r w:rsidRPr="00AE0EBE">
        <w:rPr>
          <w:i/>
        </w:rPr>
        <w:t>conomics, 33</w:t>
      </w:r>
      <w:r w:rsidRPr="00AE0EBE">
        <w:t xml:space="preserve">(9), 711-723. </w:t>
      </w:r>
    </w:p>
    <w:p w14:paraId="62A929CD" w14:textId="0B780B3C" w:rsidR="00524DEA" w:rsidRPr="00E658B4" w:rsidRDefault="00524DEA">
      <w:pPr>
        <w:pStyle w:val="EndNoteBibliography"/>
        <w:ind w:left="400" w:hanging="400"/>
        <w:rPr>
          <w:color w:val="0070C0"/>
        </w:rPr>
      </w:pPr>
      <w:r w:rsidRPr="00E658B4">
        <w:rPr>
          <w:color w:val="0070C0"/>
        </w:rPr>
        <w:t xml:space="preserve">Birjandi, A., Mousavi, S. M., Hajirezaie, M., &amp; Vahdani, B. (2019). Optimizing and solving project scheduling problem for flexible networks with multiple routes in production environments. </w:t>
      </w:r>
      <w:r w:rsidRPr="00E658B4">
        <w:rPr>
          <w:i/>
          <w:color w:val="0070C0"/>
        </w:rPr>
        <w:t>Journal of Quality Engineering and Production Optimization, 4</w:t>
      </w:r>
      <w:r w:rsidRPr="00E658B4">
        <w:rPr>
          <w:color w:val="0070C0"/>
        </w:rPr>
        <w:t>(1), 175-196.</w:t>
      </w:r>
    </w:p>
    <w:p w14:paraId="6A672472" w14:textId="77777777" w:rsidR="007D716A" w:rsidRPr="00AE0EBE" w:rsidRDefault="007D716A" w:rsidP="001F1E24">
      <w:pPr>
        <w:pStyle w:val="EndNoteBibliography"/>
        <w:ind w:left="400" w:hanging="400"/>
      </w:pPr>
      <w:r w:rsidRPr="00AE0EBE">
        <w:t xml:space="preserve">Burgess, A., &amp; Killebrew, J. B. (1962). Variation in activity level on a cyclical arrow diagram. </w:t>
      </w:r>
      <w:r w:rsidRPr="00AE0EBE">
        <w:rPr>
          <w:i/>
        </w:rPr>
        <w:t xml:space="preserve">Journal of </w:t>
      </w:r>
      <w:r w:rsidRPr="00AE0EBE">
        <w:rPr>
          <w:i/>
        </w:rPr>
        <w:lastRenderedPageBreak/>
        <w:t>Industrial Engineering, 13</w:t>
      </w:r>
      <w:r w:rsidRPr="00AE0EBE">
        <w:t xml:space="preserve">(2), 76-83. </w:t>
      </w:r>
    </w:p>
    <w:p w14:paraId="11EE25E0" w14:textId="77777777" w:rsidR="007D716A" w:rsidRDefault="007D716A" w:rsidP="001F1E24">
      <w:pPr>
        <w:pStyle w:val="EndNoteBibliography"/>
        <w:ind w:left="400" w:hanging="400"/>
      </w:pPr>
      <w:r w:rsidRPr="00AE0EBE">
        <w:t xml:space="preserve">Čapek, R., Šůcha, P., &amp; Hanzálek, Z. (2012). Production scheduling with alternative process plans. </w:t>
      </w:r>
      <w:r w:rsidR="008A7A1E">
        <w:rPr>
          <w:i/>
        </w:rPr>
        <w:t>European Journal of Operational R</w:t>
      </w:r>
      <w:r w:rsidRPr="00AE0EBE">
        <w:rPr>
          <w:i/>
        </w:rPr>
        <w:t>esearch, 217</w:t>
      </w:r>
      <w:r w:rsidRPr="00AE0EBE">
        <w:t xml:space="preserve">(2), 300-311. </w:t>
      </w:r>
    </w:p>
    <w:p w14:paraId="782FAA89" w14:textId="77777777" w:rsidR="000E144F" w:rsidRPr="00C70BEA" w:rsidRDefault="000E144F" w:rsidP="001F1E24">
      <w:pPr>
        <w:pStyle w:val="EndNoteBibliography"/>
        <w:ind w:left="400" w:hanging="400"/>
      </w:pPr>
      <w:r w:rsidRPr="00C70BEA">
        <w:t xml:space="preserve">Caramia, M. (2020). Project management and scheduling. </w:t>
      </w:r>
      <w:r w:rsidRPr="00C70BEA">
        <w:rPr>
          <w:i/>
        </w:rPr>
        <w:t>Annals of Operations Research</w:t>
      </w:r>
      <w:r w:rsidRPr="00C70BEA">
        <w:t xml:space="preserve">, </w:t>
      </w:r>
      <w:r w:rsidRPr="00C70BEA">
        <w:rPr>
          <w:i/>
        </w:rPr>
        <w:t>285(1)</w:t>
      </w:r>
      <w:r w:rsidRPr="00C70BEA">
        <w:t>, 1-8.</w:t>
      </w:r>
    </w:p>
    <w:p w14:paraId="57AE3165" w14:textId="77777777" w:rsidR="007D716A" w:rsidRPr="00C70BEA" w:rsidRDefault="007D716A" w:rsidP="001F1E24">
      <w:pPr>
        <w:pStyle w:val="EndNoteBibliography"/>
        <w:ind w:left="400" w:hanging="400"/>
      </w:pPr>
      <w:r w:rsidRPr="00C70BEA">
        <w:t xml:space="preserve">Chan, W.-T., Chua, D. K., &amp; Kannan, G. (1996). Construction resource scheduling with genetic algorithms. </w:t>
      </w:r>
      <w:r w:rsidR="00661F69" w:rsidRPr="00C70BEA">
        <w:rPr>
          <w:i/>
        </w:rPr>
        <w:t>Journal of Construction E</w:t>
      </w:r>
      <w:r w:rsidRPr="00C70BEA">
        <w:rPr>
          <w:i/>
        </w:rPr>
        <w:t>n</w:t>
      </w:r>
      <w:r w:rsidR="00661F69" w:rsidRPr="00C70BEA">
        <w:rPr>
          <w:i/>
        </w:rPr>
        <w:t>gineering and M</w:t>
      </w:r>
      <w:r w:rsidRPr="00C70BEA">
        <w:rPr>
          <w:i/>
        </w:rPr>
        <w:t>anagement, 122</w:t>
      </w:r>
      <w:r w:rsidRPr="00C70BEA">
        <w:t xml:space="preserve">(2), 125-132. </w:t>
      </w:r>
    </w:p>
    <w:p w14:paraId="50A9D19F" w14:textId="77777777" w:rsidR="007D716A" w:rsidRPr="00C70BEA" w:rsidRDefault="007D716A" w:rsidP="001F1E24">
      <w:pPr>
        <w:pStyle w:val="EndNoteBibliography"/>
        <w:ind w:left="400" w:hanging="400"/>
      </w:pPr>
      <w:r w:rsidRPr="00C70BEA">
        <w:t xml:space="preserve">Christodoulou, S. E., Ellinas, G., &amp; Michaelidou-Kamenou, A. (2010). Minimum moment method for resource leveling using entropy maximization. </w:t>
      </w:r>
      <w:r w:rsidR="00661F69" w:rsidRPr="00C70BEA">
        <w:rPr>
          <w:i/>
        </w:rPr>
        <w:t>Journal of Construction Engineering and M</w:t>
      </w:r>
      <w:r w:rsidRPr="00C70BEA">
        <w:rPr>
          <w:i/>
        </w:rPr>
        <w:t>anagement, 136</w:t>
      </w:r>
      <w:r w:rsidRPr="00C70BEA">
        <w:t xml:space="preserve">(5), 518-527. </w:t>
      </w:r>
    </w:p>
    <w:p w14:paraId="1DDBAA1D" w14:textId="77777777" w:rsidR="007D716A" w:rsidRPr="00C70BEA" w:rsidRDefault="007D716A" w:rsidP="001F1E24">
      <w:pPr>
        <w:pStyle w:val="EndNoteBibliography"/>
        <w:ind w:left="400" w:hanging="400"/>
      </w:pPr>
      <w:r w:rsidRPr="00C70BEA">
        <w:t xml:space="preserve">Cooper, D. F. (1976). Heuristics for scheduling resource-constrained projects: An experimental investigation. </w:t>
      </w:r>
      <w:r w:rsidR="000054D1" w:rsidRPr="00C70BEA">
        <w:rPr>
          <w:i/>
        </w:rPr>
        <w:t>Management S</w:t>
      </w:r>
      <w:r w:rsidRPr="00C70BEA">
        <w:rPr>
          <w:i/>
        </w:rPr>
        <w:t>cience, 22</w:t>
      </w:r>
      <w:r w:rsidRPr="00C70BEA">
        <w:t xml:space="preserve">(11), 1186-1194. </w:t>
      </w:r>
    </w:p>
    <w:p w14:paraId="0F19DCDA" w14:textId="77777777" w:rsidR="009E3F71" w:rsidRPr="00C70BEA" w:rsidRDefault="009E3F71" w:rsidP="001F1E24">
      <w:pPr>
        <w:pStyle w:val="EndNoteBibliography"/>
        <w:ind w:left="400" w:hanging="400"/>
      </w:pPr>
      <w:r w:rsidRPr="00C70BEA">
        <w:t xml:space="preserve">Davari, M., &amp; Demeulemeester, E. (2019). Important classes of reactions for the proactive and reactive resource-constrained project scheduling problem. </w:t>
      </w:r>
      <w:r w:rsidRPr="00C70BEA">
        <w:rPr>
          <w:i/>
        </w:rPr>
        <w:t>Annals of Operations Research, 274(1)</w:t>
      </w:r>
      <w:r w:rsidRPr="00C70BEA">
        <w:t>, 187-210</w:t>
      </w:r>
    </w:p>
    <w:p w14:paraId="6E3A4127" w14:textId="77777777" w:rsidR="007D716A" w:rsidRPr="00AE0EBE" w:rsidRDefault="007D716A" w:rsidP="001F1E24">
      <w:pPr>
        <w:pStyle w:val="EndNoteBibliography"/>
        <w:ind w:left="400" w:hanging="400"/>
      </w:pPr>
      <w:r w:rsidRPr="00AE0EBE">
        <w:t xml:space="preserve">Davis, E. W. (1975). Project network summary measures constrained-resource scheduling. </w:t>
      </w:r>
      <w:r w:rsidRPr="00AE0EBE">
        <w:rPr>
          <w:i/>
        </w:rPr>
        <w:t>AIIE Transactions, 7</w:t>
      </w:r>
      <w:r w:rsidRPr="00AE0EBE">
        <w:t xml:space="preserve">(2), 132-142. </w:t>
      </w:r>
    </w:p>
    <w:p w14:paraId="4BE26A95" w14:textId="77777777" w:rsidR="007D716A" w:rsidRPr="00AE0EBE" w:rsidRDefault="007D716A" w:rsidP="001F1E24">
      <w:pPr>
        <w:pStyle w:val="EndNoteBibliography"/>
        <w:ind w:left="400" w:hanging="400"/>
      </w:pPr>
      <w:r w:rsidRPr="00AE0EBE">
        <w:t xml:space="preserve">Demeulemeester, E. L., &amp; Herroelen, W. S. (2002). Project Scheduling: A Research Handbook. </w:t>
      </w:r>
    </w:p>
    <w:p w14:paraId="2E73E2BE" w14:textId="7266E94F" w:rsidR="00FF6B9C" w:rsidRPr="00AE0EBE" w:rsidRDefault="007D716A" w:rsidP="00C463BB">
      <w:pPr>
        <w:pStyle w:val="EndNoteBibliography"/>
        <w:ind w:left="400" w:hanging="400"/>
      </w:pPr>
      <w:r w:rsidRPr="00AE0EBE">
        <w:t xml:space="preserve">El-Rayes, K., &amp; Jun, D. H. (2009). Optimizing resource leveling in construction projects. </w:t>
      </w:r>
      <w:r w:rsidR="00AE5618">
        <w:rPr>
          <w:i/>
        </w:rPr>
        <w:t>Journal of Construction Engineering and M</w:t>
      </w:r>
      <w:r w:rsidRPr="00AE0EBE">
        <w:rPr>
          <w:i/>
        </w:rPr>
        <w:t>anagement, 135</w:t>
      </w:r>
      <w:r w:rsidRPr="00AE0EBE">
        <w:t xml:space="preserve">(11), 1172-1180. </w:t>
      </w:r>
    </w:p>
    <w:p w14:paraId="00922715" w14:textId="77777777" w:rsidR="007D716A" w:rsidRPr="00AE0EBE" w:rsidRDefault="007D716A" w:rsidP="001F1E24">
      <w:pPr>
        <w:pStyle w:val="EndNoteBibliography"/>
        <w:ind w:left="400" w:hanging="400"/>
      </w:pPr>
      <w:r w:rsidRPr="00AE0EBE">
        <w:t xml:space="preserve">Gather, T., Zimmermann, J., &amp; Bartels, J.-H. (2011). Exact methods for the resource levelling problem. </w:t>
      </w:r>
      <w:r w:rsidRPr="00AE0EBE">
        <w:rPr>
          <w:i/>
        </w:rPr>
        <w:t>Journal of Scheduling, 14</w:t>
      </w:r>
      <w:r w:rsidRPr="00AE0EBE">
        <w:t xml:space="preserve">(6), 557-569. </w:t>
      </w:r>
    </w:p>
    <w:p w14:paraId="01F20B27" w14:textId="77777777" w:rsidR="007D716A" w:rsidRPr="00AE0EBE" w:rsidRDefault="007D716A" w:rsidP="001F1E24">
      <w:pPr>
        <w:pStyle w:val="EndNoteBibliography"/>
        <w:ind w:left="400" w:hanging="400"/>
      </w:pPr>
      <w:r w:rsidRPr="00AE0EBE">
        <w:t xml:space="preserve">Gillies, D. W., &amp; Liu, J. W.-S. (1995). Scheduling tasks with AND/OR precedence constraints. </w:t>
      </w:r>
      <w:r w:rsidRPr="00AE0EBE">
        <w:rPr>
          <w:i/>
        </w:rPr>
        <w:t>SIAM Journal on Computing, 24</w:t>
      </w:r>
      <w:r w:rsidRPr="00AE0EBE">
        <w:t xml:space="preserve">(4), 797-810. </w:t>
      </w:r>
    </w:p>
    <w:p w14:paraId="3DA28553" w14:textId="77777777" w:rsidR="007D716A" w:rsidRPr="00AE0EBE" w:rsidRDefault="007D716A" w:rsidP="001F1E24">
      <w:pPr>
        <w:pStyle w:val="EndNoteBibliography"/>
        <w:ind w:left="400" w:hanging="400"/>
      </w:pPr>
      <w:r w:rsidRPr="00AE0EBE">
        <w:t xml:space="preserve">Goldberg, D. E., Korb, B., &amp; Deb, K. (1989). Messy genetic algorithms: Motivation, analysis, and first results. </w:t>
      </w:r>
      <w:r w:rsidRPr="00AE0EBE">
        <w:rPr>
          <w:i/>
        </w:rPr>
        <w:t>Complex</w:t>
      </w:r>
      <w:r w:rsidR="003B6208">
        <w:rPr>
          <w:i/>
        </w:rPr>
        <w:t xml:space="preserve"> S</w:t>
      </w:r>
      <w:r w:rsidRPr="00AE0EBE">
        <w:rPr>
          <w:i/>
        </w:rPr>
        <w:t>ystems, 3</w:t>
      </w:r>
      <w:r w:rsidRPr="00AE0EBE">
        <w:t xml:space="preserve">(5), 493-530. </w:t>
      </w:r>
    </w:p>
    <w:p w14:paraId="1EE1A24C" w14:textId="7D231F57" w:rsidR="007D716A" w:rsidRDefault="007D716A" w:rsidP="001F1E24">
      <w:pPr>
        <w:pStyle w:val="EndNoteBibliography"/>
        <w:ind w:left="400" w:hanging="400"/>
      </w:pPr>
      <w:r w:rsidRPr="00AE0EBE">
        <w:t xml:space="preserve">He, L., &amp; Zhang, L. (2013). Dynamic priority rule-based forward-backward heuristic algorithm for resource levelling problem in construction project. </w:t>
      </w:r>
      <w:r w:rsidRPr="00AE0EBE">
        <w:rPr>
          <w:i/>
        </w:rPr>
        <w:t>Journal of the Operational Research Society, 64</w:t>
      </w:r>
      <w:r w:rsidRPr="00AE0EBE">
        <w:t xml:space="preserve">(8), 1106-1117. </w:t>
      </w:r>
    </w:p>
    <w:p w14:paraId="47763727" w14:textId="507BD30E" w:rsidR="00C463BB" w:rsidRDefault="00C463BB" w:rsidP="001F1E24">
      <w:pPr>
        <w:pStyle w:val="EndNoteBibliography"/>
        <w:ind w:left="400" w:hanging="400"/>
      </w:pPr>
      <w:bookmarkStart w:id="105" w:name="OLE_LINK56"/>
      <w:r w:rsidRPr="00090DCA">
        <w:rPr>
          <w:color w:val="0070C0"/>
        </w:rPr>
        <w:t>Jaskowski, P., &amp; Biruk, S.</w:t>
      </w:r>
      <w:bookmarkEnd w:id="105"/>
      <w:r w:rsidRPr="00090DCA">
        <w:rPr>
          <w:color w:val="0070C0"/>
        </w:rPr>
        <w:t xml:space="preserve"> (2018). Reducing renewable resource demand fluctuation using soft precedence relations in project scheduling.</w:t>
      </w:r>
      <w:r w:rsidRPr="00090DCA">
        <w:rPr>
          <w:i/>
          <w:color w:val="0070C0"/>
        </w:rPr>
        <w:t xml:space="preserve"> Journal of Civil Engineering and Management</w:t>
      </w:r>
      <w:r w:rsidRPr="00090DCA">
        <w:rPr>
          <w:color w:val="0070C0"/>
        </w:rPr>
        <w:t>, 24(4), 355-363.</w:t>
      </w:r>
    </w:p>
    <w:p w14:paraId="4B4F8A34" w14:textId="1E1E2875" w:rsidR="00C463BB" w:rsidRDefault="00C463BB" w:rsidP="001F1E24">
      <w:pPr>
        <w:pStyle w:val="EndNoteBibliography"/>
        <w:ind w:left="400" w:hanging="400"/>
        <w:rPr>
          <w:color w:val="0070C0"/>
        </w:rPr>
      </w:pPr>
      <w:r w:rsidRPr="00E658B4">
        <w:rPr>
          <w:color w:val="0070C0"/>
        </w:rPr>
        <w:t xml:space="preserve">Karaa, F. A., &amp; Nasr, A. Y. (1986). Resource management in construction. </w:t>
      </w:r>
      <w:r w:rsidRPr="00E658B4">
        <w:rPr>
          <w:i/>
          <w:color w:val="0070C0"/>
        </w:rPr>
        <w:t>Journal of construction engineering and management, 112</w:t>
      </w:r>
      <w:r w:rsidRPr="00E658B4">
        <w:rPr>
          <w:color w:val="0070C0"/>
        </w:rPr>
        <w:t>(3), 346-357.</w:t>
      </w:r>
    </w:p>
    <w:p w14:paraId="0602DA89" w14:textId="1B55117D" w:rsidR="00213DC7" w:rsidRPr="00E658B4" w:rsidRDefault="00213DC7" w:rsidP="001F1E24">
      <w:pPr>
        <w:pStyle w:val="EndNoteBibliography"/>
        <w:ind w:left="400" w:hanging="400"/>
        <w:rPr>
          <w:color w:val="0070C0"/>
        </w:rPr>
      </w:pPr>
      <w:r w:rsidRPr="00E658B4">
        <w:rPr>
          <w:color w:val="0070C0"/>
        </w:rPr>
        <w:t xml:space="preserve">Kazemi, S., &amp; Davari-Ardakani, H. (2020). Integrated resource leveling and material procurement with variable execution intensities. </w:t>
      </w:r>
      <w:r w:rsidRPr="00E658B4">
        <w:rPr>
          <w:i/>
          <w:color w:val="0070C0"/>
        </w:rPr>
        <w:t>Computers &amp; Industrial Engineering, 148</w:t>
      </w:r>
      <w:r w:rsidRPr="00E658B4">
        <w:rPr>
          <w:color w:val="0070C0"/>
        </w:rPr>
        <w:t>, 106673.</w:t>
      </w:r>
    </w:p>
    <w:p w14:paraId="511C005F" w14:textId="47B78D24" w:rsidR="007D716A" w:rsidRDefault="007D716A" w:rsidP="001F1E24">
      <w:pPr>
        <w:pStyle w:val="EndNoteBibliography"/>
        <w:ind w:left="400" w:hanging="400"/>
      </w:pPr>
      <w:r w:rsidRPr="00AE0EBE">
        <w:t xml:space="preserve">Kellenbrink, C., &amp; Helber, S. (2015). Scheduling resource-constrained projects with a flexible project structure. </w:t>
      </w:r>
      <w:r w:rsidR="008A7A1E">
        <w:rPr>
          <w:i/>
        </w:rPr>
        <w:t>European Journal of Operational R</w:t>
      </w:r>
      <w:r w:rsidRPr="00AE0EBE">
        <w:rPr>
          <w:i/>
        </w:rPr>
        <w:t>esearch, 246</w:t>
      </w:r>
      <w:r w:rsidRPr="00AE0EBE">
        <w:t xml:space="preserve">(2), 379-391. </w:t>
      </w:r>
    </w:p>
    <w:p w14:paraId="3A471048" w14:textId="77777777" w:rsidR="007D716A" w:rsidRPr="00AE0EBE" w:rsidRDefault="007D716A" w:rsidP="001F1E24">
      <w:pPr>
        <w:pStyle w:val="EndNoteBibliography"/>
        <w:ind w:left="400" w:hanging="400"/>
      </w:pPr>
      <w:r w:rsidRPr="00AE0EBE">
        <w:t xml:space="preserve">Kolisch, R., &amp; Hartmann, S. (2006). Experimental investigation of heuristics for resource-constrained project scheduling: An update. </w:t>
      </w:r>
      <w:r w:rsidR="008A7A1E">
        <w:rPr>
          <w:i/>
        </w:rPr>
        <w:t>European Journal of Operational R</w:t>
      </w:r>
      <w:r w:rsidR="008A7A1E" w:rsidRPr="00AE0EBE">
        <w:rPr>
          <w:i/>
        </w:rPr>
        <w:t>esearch</w:t>
      </w:r>
      <w:r w:rsidRPr="00AE0EBE">
        <w:t xml:space="preserve">. </w:t>
      </w:r>
    </w:p>
    <w:p w14:paraId="534876D7" w14:textId="3DDF0A44" w:rsidR="007D716A" w:rsidRDefault="007D716A" w:rsidP="001F1E24">
      <w:pPr>
        <w:pStyle w:val="EndNoteBibliography"/>
        <w:ind w:left="400" w:hanging="400"/>
      </w:pPr>
      <w:r w:rsidRPr="00AE0EBE">
        <w:t xml:space="preserve">Kolisch, R., &amp; Sprecher, A. (1996). PSPLIB—a project scheduling problem library. </w:t>
      </w:r>
      <w:r w:rsidR="008A7A1E">
        <w:rPr>
          <w:i/>
        </w:rPr>
        <w:t>European Journal of Operational R</w:t>
      </w:r>
      <w:r w:rsidR="008A7A1E" w:rsidRPr="00AE0EBE">
        <w:rPr>
          <w:i/>
        </w:rPr>
        <w:t>esearch</w:t>
      </w:r>
      <w:r w:rsidRPr="00AE0EBE">
        <w:rPr>
          <w:i/>
        </w:rPr>
        <w:t>, 96</w:t>
      </w:r>
      <w:r w:rsidRPr="00AE0EBE">
        <w:t xml:space="preserve">, 205-216. </w:t>
      </w:r>
    </w:p>
    <w:p w14:paraId="1E040A66" w14:textId="77777777" w:rsidR="007D716A" w:rsidRPr="00AE0EBE" w:rsidRDefault="007D716A" w:rsidP="001F1E24">
      <w:pPr>
        <w:pStyle w:val="EndNoteBibliography"/>
        <w:ind w:left="400" w:hanging="400"/>
      </w:pPr>
      <w:r w:rsidRPr="00AE0EBE">
        <w:t xml:space="preserve">Koulinas, G., &amp; Anagnostopoulos, K. (2013). A new tabu search-based hyper-heuristic algorithm for solving construction leveling problems with limited resource availabilities. </w:t>
      </w:r>
      <w:r w:rsidRPr="00AE0EBE">
        <w:rPr>
          <w:i/>
        </w:rPr>
        <w:t>Automation in Construction, 31</w:t>
      </w:r>
      <w:r w:rsidRPr="00AE0EBE">
        <w:t xml:space="preserve">, 169-175. </w:t>
      </w:r>
    </w:p>
    <w:p w14:paraId="1C0F9AF0" w14:textId="353A8711" w:rsidR="007D716A" w:rsidRDefault="007D716A" w:rsidP="001F1E24">
      <w:pPr>
        <w:pStyle w:val="EndNoteBibliography"/>
        <w:ind w:left="400" w:hanging="400"/>
      </w:pPr>
      <w:r w:rsidRPr="00AE0EBE">
        <w:t xml:space="preserve">Li, H., &amp; Demeulemeester, E. (2016). A genetic algorithm for the robust resource leveling problem. </w:t>
      </w:r>
      <w:r w:rsidRPr="00AE0EBE">
        <w:rPr>
          <w:i/>
        </w:rPr>
        <w:t>Journal of Scheduling, 19</w:t>
      </w:r>
      <w:r w:rsidRPr="00AE0EBE">
        <w:t xml:space="preserve">(1), 43-60. </w:t>
      </w:r>
    </w:p>
    <w:p w14:paraId="215C79DC" w14:textId="0278B936" w:rsidR="009F0DFA" w:rsidRPr="00E658B4" w:rsidRDefault="009F0DFA" w:rsidP="001F1E24">
      <w:pPr>
        <w:pStyle w:val="EndNoteBibliography"/>
        <w:ind w:left="400" w:hanging="400"/>
        <w:rPr>
          <w:color w:val="0070C0"/>
        </w:rPr>
      </w:pPr>
      <w:r w:rsidRPr="00E658B4">
        <w:rPr>
          <w:color w:val="0070C0"/>
        </w:rPr>
        <w:t xml:space="preserve">Li, H., &amp; Dong, X. (2018). Multi-mode resource leveling in projects with mode-dependent generalized </w:t>
      </w:r>
      <w:r w:rsidRPr="00E658B4">
        <w:rPr>
          <w:color w:val="0070C0"/>
        </w:rPr>
        <w:lastRenderedPageBreak/>
        <w:t xml:space="preserve">precedence relations. </w:t>
      </w:r>
      <w:r w:rsidRPr="00E658B4">
        <w:rPr>
          <w:i/>
          <w:color w:val="0070C0"/>
        </w:rPr>
        <w:t>Expert Systems with Applications, 97</w:t>
      </w:r>
      <w:r w:rsidRPr="00E658B4">
        <w:rPr>
          <w:color w:val="0070C0"/>
        </w:rPr>
        <w:t>, 193-204.</w:t>
      </w:r>
    </w:p>
    <w:p w14:paraId="1DB79F4A" w14:textId="77777777" w:rsidR="007D716A" w:rsidRPr="00AE0EBE" w:rsidRDefault="007D716A" w:rsidP="001F1E24">
      <w:pPr>
        <w:pStyle w:val="EndNoteBibliography"/>
        <w:ind w:left="400" w:hanging="400"/>
      </w:pPr>
      <w:r w:rsidRPr="00AE0EBE">
        <w:t xml:space="preserve">Li, H., Xiong, L., Liu, Y., &amp; Li, H. (2018). An effective genetic algorithm for the resource levelling problem with generalised precedence relations. </w:t>
      </w:r>
      <w:r w:rsidRPr="00AE0EBE">
        <w:rPr>
          <w:i/>
        </w:rPr>
        <w:t>International Journal of Production Research, 56</w:t>
      </w:r>
      <w:r w:rsidRPr="00AE0EBE">
        <w:t xml:space="preserve">(5), 2054-2075. </w:t>
      </w:r>
    </w:p>
    <w:p w14:paraId="397D6B38" w14:textId="3DBEC0AA" w:rsidR="00C97A38" w:rsidRDefault="007D716A" w:rsidP="001F1E24">
      <w:pPr>
        <w:pStyle w:val="EndNoteBibliography"/>
        <w:ind w:left="400" w:hanging="400"/>
      </w:pPr>
      <w:r w:rsidRPr="00AE0EBE">
        <w:t xml:space="preserve">Li, H., Zhang, X., Sun, J., &amp; Dong, X. (2020). Dynamic resource levelling in projects under uncertainty. </w:t>
      </w:r>
      <w:r w:rsidRPr="00AE0EBE">
        <w:rPr>
          <w:i/>
        </w:rPr>
        <w:t>International Journal of Production Research</w:t>
      </w:r>
      <w:r w:rsidRPr="00AE0EBE">
        <w:t>, 1-21.</w:t>
      </w:r>
    </w:p>
    <w:p w14:paraId="286692E8" w14:textId="3FE7C116" w:rsidR="007D716A" w:rsidRPr="00AE0EBE" w:rsidRDefault="00C97A38" w:rsidP="001F1E24">
      <w:pPr>
        <w:pStyle w:val="EndNoteBibliography"/>
        <w:ind w:left="400" w:hanging="400"/>
      </w:pPr>
      <w:r w:rsidRPr="00C97A38">
        <w:t xml:space="preserve">Mavrotas, G. (2009). Effective implementation of the ε-constraint method in multi-objective mathematical programming problems. </w:t>
      </w:r>
      <w:r w:rsidRPr="00E658B4">
        <w:rPr>
          <w:i/>
        </w:rPr>
        <w:t>Applied mathematics and computation</w:t>
      </w:r>
      <w:r w:rsidRPr="00C97A38">
        <w:t>, 213(2), 455-465.</w:t>
      </w:r>
    </w:p>
    <w:p w14:paraId="021E8A87" w14:textId="77777777" w:rsidR="007D716A" w:rsidRPr="00AE0EBE" w:rsidRDefault="007D716A" w:rsidP="001F1E24">
      <w:pPr>
        <w:pStyle w:val="EndNoteBibliography"/>
        <w:ind w:left="400" w:hanging="400"/>
      </w:pPr>
      <w:r w:rsidRPr="00AE0EBE">
        <w:t xml:space="preserve">Neumann, K., Schwindt, C., &amp; Zimmermann, J. (2012). </w:t>
      </w:r>
      <w:r w:rsidRPr="00AE0EBE">
        <w:rPr>
          <w:i/>
        </w:rPr>
        <w:t>Project scheduling with time windows and scarce resources: temporal and resource-constrained project scheduling with regular and nonregular objective functions</w:t>
      </w:r>
      <w:r w:rsidRPr="00AE0EBE">
        <w:t>: Springer Science &amp; Business Media.</w:t>
      </w:r>
    </w:p>
    <w:p w14:paraId="68B51204" w14:textId="77777777" w:rsidR="007D716A" w:rsidRPr="00AE0EBE" w:rsidRDefault="007D716A" w:rsidP="001F1E24">
      <w:pPr>
        <w:pStyle w:val="EndNoteBibliography"/>
        <w:ind w:left="400" w:hanging="400"/>
      </w:pPr>
      <w:r w:rsidRPr="00AE0EBE">
        <w:t xml:space="preserve">Neumann, K., &amp; Zimmermann, J. (1999). Resource levelling for projects with schedule-dependent time windows. </w:t>
      </w:r>
      <w:r w:rsidR="008A7A1E">
        <w:rPr>
          <w:i/>
        </w:rPr>
        <w:t>European Journal of Operational R</w:t>
      </w:r>
      <w:r w:rsidR="008A7A1E" w:rsidRPr="00AE0EBE">
        <w:rPr>
          <w:i/>
        </w:rPr>
        <w:t>esearch</w:t>
      </w:r>
      <w:r w:rsidRPr="00AE0EBE">
        <w:rPr>
          <w:i/>
        </w:rPr>
        <w:t>, 117</w:t>
      </w:r>
      <w:r w:rsidRPr="00AE0EBE">
        <w:t xml:space="preserve">(3), 591-605. </w:t>
      </w:r>
    </w:p>
    <w:p w14:paraId="05810D68" w14:textId="77777777" w:rsidR="007D716A" w:rsidRPr="00AE0EBE" w:rsidRDefault="007D716A" w:rsidP="001F1E24">
      <w:pPr>
        <w:pStyle w:val="EndNoteBibliography"/>
        <w:ind w:left="400" w:hanging="400"/>
      </w:pPr>
      <w:r w:rsidRPr="00AE0EBE">
        <w:t xml:space="preserve">Neumann, K., &amp; Zimmermann, J. (2000). Procedures for resource leveling and net present value problems in project scheduling with general temporal and resource constraints. </w:t>
      </w:r>
      <w:r w:rsidR="008A7A1E">
        <w:rPr>
          <w:i/>
        </w:rPr>
        <w:t>European Journal of Operational R</w:t>
      </w:r>
      <w:r w:rsidR="008A7A1E" w:rsidRPr="00AE0EBE">
        <w:rPr>
          <w:i/>
        </w:rPr>
        <w:t>esearch</w:t>
      </w:r>
      <w:r w:rsidRPr="00AE0EBE">
        <w:rPr>
          <w:i/>
        </w:rPr>
        <w:t>, 127</w:t>
      </w:r>
      <w:r w:rsidRPr="00AE0EBE">
        <w:t xml:space="preserve">(2), 425-443. </w:t>
      </w:r>
    </w:p>
    <w:p w14:paraId="42EC131E" w14:textId="77777777" w:rsidR="007D716A" w:rsidRPr="00AE0EBE" w:rsidRDefault="007D716A" w:rsidP="001F1E24">
      <w:pPr>
        <w:pStyle w:val="EndNoteBibliography"/>
        <w:ind w:left="400" w:hanging="400"/>
      </w:pPr>
      <w:r w:rsidRPr="00AE0EBE">
        <w:t xml:space="preserve">Ponz-Tienda, J. L., Salcedo-Bernal, A., &amp; Pellicer, E. (2017). A Parallel Branch and Bound Algorithm for the Resource Leveling Problem with Minimal Lags. </w:t>
      </w:r>
      <w:r w:rsidRPr="00AE0EBE">
        <w:rPr>
          <w:i/>
        </w:rPr>
        <w:t>Computer-Aided Civil and Infrastructure Engineering, 32</w:t>
      </w:r>
      <w:r w:rsidRPr="00AE0EBE">
        <w:t>(6), 474-498.</w:t>
      </w:r>
    </w:p>
    <w:p w14:paraId="75A6328C" w14:textId="77777777" w:rsidR="007D716A" w:rsidRPr="00AE0EBE" w:rsidRDefault="007D716A" w:rsidP="001F1E24">
      <w:pPr>
        <w:pStyle w:val="EndNoteBibliography"/>
        <w:ind w:left="400" w:hanging="400"/>
      </w:pPr>
      <w:r w:rsidRPr="00AE0EBE">
        <w:t xml:space="preserve">Ponz-Tienda, J. L., Salcedo-Bernal, A., Pellicer, E., &amp; Beniloch-Marco, J. (2017). Improved Adaptive Harmony Search algorithm for the Resource Leveling Problem with minimal lags. </w:t>
      </w:r>
      <w:r w:rsidRPr="00AE0EBE">
        <w:rPr>
          <w:i/>
        </w:rPr>
        <w:t>Automation in Construction, 77</w:t>
      </w:r>
      <w:r w:rsidRPr="00AE0EBE">
        <w:t xml:space="preserve">, 82-92. </w:t>
      </w:r>
    </w:p>
    <w:p w14:paraId="03EE1E19" w14:textId="6D339A38" w:rsidR="007D716A" w:rsidRDefault="007D716A" w:rsidP="001F1E24">
      <w:pPr>
        <w:pStyle w:val="EndNoteBibliography"/>
        <w:ind w:left="400" w:hanging="400"/>
      </w:pPr>
      <w:r w:rsidRPr="00AE0EBE">
        <w:t xml:space="preserve">Rieck, J., Zimmermann, J., &amp; Gather, T. (2012). Mixed-integer linear programming for resource leveling problems. </w:t>
      </w:r>
      <w:r w:rsidR="008A7A1E">
        <w:rPr>
          <w:i/>
        </w:rPr>
        <w:t>European Journal of Operational R</w:t>
      </w:r>
      <w:r w:rsidR="008A7A1E" w:rsidRPr="00AE0EBE">
        <w:rPr>
          <w:i/>
        </w:rPr>
        <w:t>esearch</w:t>
      </w:r>
      <w:r w:rsidRPr="00AE0EBE">
        <w:rPr>
          <w:i/>
        </w:rPr>
        <w:t>, 221</w:t>
      </w:r>
      <w:r w:rsidRPr="00AE0EBE">
        <w:t xml:space="preserve">(1), 27-37. </w:t>
      </w:r>
    </w:p>
    <w:p w14:paraId="6FB057D1" w14:textId="2C612AF8" w:rsidR="00BE1952" w:rsidRPr="00E658B4" w:rsidRDefault="00BE1952" w:rsidP="004E0903">
      <w:pPr>
        <w:pStyle w:val="EndNoteBibliography"/>
        <w:ind w:left="400" w:hanging="400"/>
        <w:rPr>
          <w:color w:val="0070C0"/>
        </w:rPr>
      </w:pPr>
      <w:r w:rsidRPr="00E658B4">
        <w:rPr>
          <w:color w:val="0070C0"/>
        </w:rPr>
        <w:t xml:space="preserve">Servranckx, T., Coelho, J., &amp; Vanhoucke, M. (2021). Various extensions in resource-constrained project scheduling with alternative subgraphs. </w:t>
      </w:r>
      <w:r w:rsidRPr="00E658B4">
        <w:rPr>
          <w:i/>
          <w:color w:val="0070C0"/>
        </w:rPr>
        <w:t>International Journal of Production Research</w:t>
      </w:r>
      <w:r w:rsidRPr="00E658B4">
        <w:rPr>
          <w:color w:val="0070C0"/>
        </w:rPr>
        <w:t>, 1-20.</w:t>
      </w:r>
    </w:p>
    <w:p w14:paraId="610554A9" w14:textId="6561874B" w:rsidR="007D716A" w:rsidRDefault="007D716A" w:rsidP="001F1E24">
      <w:pPr>
        <w:pStyle w:val="EndNoteBibliography"/>
        <w:ind w:left="400" w:hanging="400"/>
      </w:pPr>
      <w:r w:rsidRPr="00AE0EBE">
        <w:t xml:space="preserve">Servranckx, T., &amp; Vanhoucke, M. (2019). A tabu search procedure for the resource-constrained project scheduling problem with alternative subgraphs. </w:t>
      </w:r>
      <w:r w:rsidR="008A7A1E">
        <w:rPr>
          <w:i/>
        </w:rPr>
        <w:t>European Journal of Operational R</w:t>
      </w:r>
      <w:r w:rsidR="008A7A1E" w:rsidRPr="00AE0EBE">
        <w:rPr>
          <w:i/>
        </w:rPr>
        <w:t>esearch</w:t>
      </w:r>
      <w:r w:rsidRPr="00AE0EBE">
        <w:rPr>
          <w:i/>
        </w:rPr>
        <w:t>, 273</w:t>
      </w:r>
      <w:r w:rsidRPr="00AE0EBE">
        <w:t xml:space="preserve">(3), 841-860. </w:t>
      </w:r>
    </w:p>
    <w:p w14:paraId="200B6447" w14:textId="77777777" w:rsidR="00E97A04" w:rsidRPr="00CC6D40" w:rsidRDefault="00E97A04" w:rsidP="00E97A04">
      <w:pPr>
        <w:pStyle w:val="EndNoteBibliography"/>
        <w:ind w:left="400" w:hanging="400"/>
      </w:pPr>
      <w:r w:rsidRPr="00E658B4">
        <w:rPr>
          <w:color w:val="0070C0"/>
        </w:rPr>
        <w:t xml:space="preserve">Son, J., &amp; Mattila, K. G. (2004). Binary resource leveling model: Activity splitting allowed. </w:t>
      </w:r>
      <w:r w:rsidRPr="00E658B4">
        <w:rPr>
          <w:i/>
          <w:color w:val="0070C0"/>
        </w:rPr>
        <w:t>Journal of construction engineering and management, 130</w:t>
      </w:r>
      <w:r w:rsidRPr="00E658B4">
        <w:rPr>
          <w:color w:val="0070C0"/>
        </w:rPr>
        <w:t>(6), 887-894.</w:t>
      </w:r>
    </w:p>
    <w:p w14:paraId="248DBE59" w14:textId="77777777" w:rsidR="007D716A" w:rsidRPr="00AE0EBE" w:rsidRDefault="007D716A" w:rsidP="001F1E24">
      <w:pPr>
        <w:pStyle w:val="EndNoteBibliography"/>
        <w:ind w:left="400" w:hanging="400"/>
      </w:pPr>
      <w:r w:rsidRPr="00AE0EBE">
        <w:t xml:space="preserve">Son, J., &amp; Skibniewski, M. J. (1999). Multiheuristic approach for resource leveling problem in construction engineering: Hybrid approach. </w:t>
      </w:r>
      <w:r w:rsidR="001D4F78">
        <w:rPr>
          <w:i/>
        </w:rPr>
        <w:t>Journal of Construction Engineering and M</w:t>
      </w:r>
      <w:r w:rsidRPr="00AE0EBE">
        <w:rPr>
          <w:i/>
        </w:rPr>
        <w:t>anagement, 125</w:t>
      </w:r>
      <w:r w:rsidRPr="00AE0EBE">
        <w:t xml:space="preserve">(1), 23-31. </w:t>
      </w:r>
    </w:p>
    <w:p w14:paraId="6CCC25D6" w14:textId="75973BA1" w:rsidR="007D716A" w:rsidRDefault="007D716A" w:rsidP="001F1E24">
      <w:pPr>
        <w:pStyle w:val="EndNoteBibliography"/>
        <w:ind w:left="400" w:hanging="400"/>
      </w:pPr>
      <w:r w:rsidRPr="00AE0EBE">
        <w:t xml:space="preserve">Tao, S., &amp; Dong, Z. S. (2017). Scheduling resource-constrained project problem with alternative activity chains. </w:t>
      </w:r>
      <w:r w:rsidRPr="00AE0EBE">
        <w:rPr>
          <w:i/>
        </w:rPr>
        <w:t>Computers &amp; Industrial Engineering, 114</w:t>
      </w:r>
      <w:r w:rsidRPr="00AE0EBE">
        <w:t xml:space="preserve">, 288-296. </w:t>
      </w:r>
    </w:p>
    <w:p w14:paraId="45D7984F" w14:textId="22E8E893" w:rsidR="001C405A" w:rsidRPr="00E658B4" w:rsidRDefault="001C405A">
      <w:pPr>
        <w:pStyle w:val="EndNoteBibliography"/>
        <w:ind w:left="400" w:hanging="400"/>
        <w:rPr>
          <w:color w:val="0070C0"/>
        </w:rPr>
      </w:pPr>
      <w:r w:rsidRPr="00E658B4">
        <w:rPr>
          <w:color w:val="0070C0"/>
        </w:rPr>
        <w:t xml:space="preserve">Tao, S., Wu, C., Sheng, Z., &amp; Wang, X. (2018). Stochastic project scheduling with hierarchical alternatives. </w:t>
      </w:r>
      <w:r w:rsidRPr="00E658B4">
        <w:rPr>
          <w:i/>
          <w:color w:val="0070C0"/>
        </w:rPr>
        <w:t>Applied Mathematical Modelling, 58</w:t>
      </w:r>
      <w:r w:rsidRPr="00E658B4">
        <w:rPr>
          <w:color w:val="0070C0"/>
        </w:rPr>
        <w:t>, 181-202.</w:t>
      </w:r>
    </w:p>
    <w:p w14:paraId="6ED463D9" w14:textId="77777777" w:rsidR="007D716A" w:rsidRPr="00AE0EBE" w:rsidRDefault="007D716A" w:rsidP="001F1E24">
      <w:pPr>
        <w:pStyle w:val="EndNoteBibliography"/>
        <w:ind w:left="400" w:hanging="400"/>
      </w:pPr>
      <w:r w:rsidRPr="00AE0EBE">
        <w:t xml:space="preserve">Vanhoucke, M., &amp; Coelho, J. (2016). An approach using SAT solvers for the RCPSP with logical constraints. </w:t>
      </w:r>
      <w:r w:rsidR="00913563">
        <w:rPr>
          <w:i/>
        </w:rPr>
        <w:t>European Journal of Operational R</w:t>
      </w:r>
      <w:r w:rsidR="00913563" w:rsidRPr="00AE0EBE">
        <w:rPr>
          <w:i/>
        </w:rPr>
        <w:t>esearch</w:t>
      </w:r>
      <w:r w:rsidRPr="00AE0EBE">
        <w:rPr>
          <w:i/>
        </w:rPr>
        <w:t>, 249</w:t>
      </w:r>
      <w:r w:rsidRPr="00AE0EBE">
        <w:t xml:space="preserve">(2), 577-591. </w:t>
      </w:r>
    </w:p>
    <w:p w14:paraId="57C5A6B9" w14:textId="77777777" w:rsidR="006D3BBE" w:rsidRDefault="007D716A" w:rsidP="006D0A53">
      <w:pPr>
        <w:pStyle w:val="EndNoteBibliography"/>
        <w:ind w:left="400" w:hanging="400"/>
      </w:pPr>
      <w:r w:rsidRPr="00AE0EBE">
        <w:t xml:space="preserve">Wu, I.-C., Borrmann, A., Beißert, U., König, M., &amp; Rank, E. (2010). Bridge construction schedule generation with pattern-based construction methods and constraint-based simulation. </w:t>
      </w:r>
      <w:r w:rsidRPr="00AE0EBE">
        <w:rPr>
          <w:i/>
        </w:rPr>
        <w:t>Advanced Engineering Informatics, 24</w:t>
      </w:r>
      <w:r w:rsidRPr="00AE0EBE">
        <w:t xml:space="preserve">(4), 379-388. </w:t>
      </w:r>
    </w:p>
    <w:p w14:paraId="22A044E3" w14:textId="77777777" w:rsidR="00A90CB6" w:rsidRDefault="00A90CB6" w:rsidP="003E5E86">
      <w:pPr>
        <w:pStyle w:val="EndNoteBibliography"/>
        <w:ind w:left="400" w:hanging="400"/>
      </w:pPr>
    </w:p>
    <w:p w14:paraId="2483CD51" w14:textId="77777777" w:rsidR="00397310" w:rsidRPr="00397310" w:rsidRDefault="006D3BBE" w:rsidP="00397310">
      <w:pPr>
        <w:pStyle w:val="EndNoteBibliography"/>
        <w:ind w:left="400" w:hanging="400"/>
      </w:pPr>
      <w:r>
        <w:fldChar w:fldCharType="begin"/>
      </w:r>
      <w:r>
        <w:instrText xml:space="preserve"> ADDIN EN.REFLIST </w:instrText>
      </w:r>
      <w:r>
        <w:fldChar w:fldCharType="separate"/>
      </w:r>
      <w:r w:rsidR="00397310" w:rsidRPr="00397310">
        <w:t xml:space="preserve">Alsayegh, H., &amp; Hariga, M. (2012). Hybrid meta-heuristic methods for the multi-resource leveling problem with activity splitting. </w:t>
      </w:r>
      <w:r w:rsidR="00397310" w:rsidRPr="00397310">
        <w:rPr>
          <w:i/>
        </w:rPr>
        <w:t>Automation in Construction, 27</w:t>
      </w:r>
      <w:r w:rsidR="00397310" w:rsidRPr="00397310">
        <w:t>, 89-98.</w:t>
      </w:r>
    </w:p>
    <w:p w14:paraId="796F2A49" w14:textId="77777777" w:rsidR="00397310" w:rsidRPr="00397310" w:rsidRDefault="00397310" w:rsidP="00397310">
      <w:pPr>
        <w:pStyle w:val="EndNoteBibliography"/>
        <w:ind w:left="400" w:hanging="400"/>
      </w:pPr>
      <w:r w:rsidRPr="00397310">
        <w:lastRenderedPageBreak/>
        <w:t xml:space="preserve">Birjandi, A., Mousavi, S. M., Hajirezaie, M., &amp; Vahdani, B. (2019). Optimizing and solving project scheduling problem for flexible networks with multiple routes in production environments. </w:t>
      </w:r>
      <w:r w:rsidRPr="00397310">
        <w:rPr>
          <w:i/>
        </w:rPr>
        <w:t>Journal of Quality Engineering and Production Optimization, 4</w:t>
      </w:r>
      <w:r w:rsidRPr="00397310">
        <w:t>(1), 175-196.</w:t>
      </w:r>
    </w:p>
    <w:p w14:paraId="0F16EDF8" w14:textId="77777777" w:rsidR="00397310" w:rsidRPr="00397310" w:rsidRDefault="00397310" w:rsidP="00397310">
      <w:pPr>
        <w:pStyle w:val="EndNoteBibliography"/>
        <w:ind w:left="400" w:hanging="400"/>
      </w:pPr>
      <w:r w:rsidRPr="00397310">
        <w:t xml:space="preserve">Hariga, M., &amp; El-Sayegh, S. M. (2011). Cost optimization model for the multiresource leveling problem with allowed activity splitting. </w:t>
      </w:r>
      <w:r w:rsidRPr="00397310">
        <w:rPr>
          <w:i/>
        </w:rPr>
        <w:t>Journal of construction engineering and management, 137</w:t>
      </w:r>
      <w:r w:rsidRPr="00397310">
        <w:t>(1), 56-64.</w:t>
      </w:r>
    </w:p>
    <w:p w14:paraId="630E900B" w14:textId="77777777" w:rsidR="00397310" w:rsidRPr="00397310" w:rsidRDefault="00397310" w:rsidP="00397310">
      <w:pPr>
        <w:pStyle w:val="EndNoteBibliography"/>
        <w:ind w:left="400" w:hanging="400"/>
      </w:pPr>
      <w:r w:rsidRPr="00397310">
        <w:t xml:space="preserve">Karaa, F. A., &amp; Nasr, A. Y. (1986). Resource management in construction. </w:t>
      </w:r>
      <w:r w:rsidRPr="00397310">
        <w:rPr>
          <w:i/>
        </w:rPr>
        <w:t>Journal of construction engineering and management, 112</w:t>
      </w:r>
      <w:r w:rsidRPr="00397310">
        <w:t>(3), 346-357.</w:t>
      </w:r>
    </w:p>
    <w:p w14:paraId="0F8DF973" w14:textId="77777777" w:rsidR="00397310" w:rsidRPr="00397310" w:rsidRDefault="00397310" w:rsidP="00397310">
      <w:pPr>
        <w:pStyle w:val="EndNoteBibliography"/>
        <w:ind w:left="400" w:hanging="400"/>
      </w:pPr>
      <w:r w:rsidRPr="00397310">
        <w:t xml:space="preserve">Kazemi, S., &amp; Davari-Ardakani, H. (2020). Integrated resource leveling and material procurement with variable execution intensities. </w:t>
      </w:r>
      <w:r w:rsidRPr="00397310">
        <w:rPr>
          <w:i/>
        </w:rPr>
        <w:t>Computers &amp; Industrial Engineering, 148</w:t>
      </w:r>
      <w:r w:rsidRPr="00397310">
        <w:t>, 106673.</w:t>
      </w:r>
    </w:p>
    <w:p w14:paraId="15518911" w14:textId="77777777" w:rsidR="00397310" w:rsidRPr="00397310" w:rsidRDefault="00397310" w:rsidP="00397310">
      <w:pPr>
        <w:pStyle w:val="EndNoteBibliography"/>
        <w:ind w:left="400" w:hanging="400"/>
      </w:pPr>
      <w:r w:rsidRPr="00397310">
        <w:t xml:space="preserve">Kellenbrink, C., &amp; Helber, S. (2015). Scheduling resource-constrained projects with a flexible project structure. </w:t>
      </w:r>
      <w:r w:rsidRPr="00397310">
        <w:rPr>
          <w:i/>
        </w:rPr>
        <w:t>European journal of operational research, 246</w:t>
      </w:r>
      <w:r w:rsidRPr="00397310">
        <w:t>(2), 379-391.</w:t>
      </w:r>
    </w:p>
    <w:p w14:paraId="0FF392D0" w14:textId="77777777" w:rsidR="00397310" w:rsidRPr="00397310" w:rsidRDefault="00397310" w:rsidP="00397310">
      <w:pPr>
        <w:pStyle w:val="EndNoteBibliography"/>
        <w:ind w:left="400" w:hanging="400"/>
      </w:pPr>
      <w:r w:rsidRPr="00397310">
        <w:t xml:space="preserve">Li, H., &amp; Dong, X. (2018). Multi-mode resource leveling in projects with mode-dependent generalized precedence relations. </w:t>
      </w:r>
      <w:r w:rsidRPr="00397310">
        <w:rPr>
          <w:i/>
        </w:rPr>
        <w:t>Expert Systems with Applications, 97</w:t>
      </w:r>
      <w:r w:rsidRPr="00397310">
        <w:t>, 193-204.</w:t>
      </w:r>
    </w:p>
    <w:p w14:paraId="470E348D" w14:textId="77777777" w:rsidR="00397310" w:rsidRPr="00397310" w:rsidRDefault="00397310" w:rsidP="00397310">
      <w:pPr>
        <w:pStyle w:val="EndNoteBibliography"/>
        <w:ind w:left="400" w:hanging="400"/>
      </w:pPr>
      <w:r w:rsidRPr="00397310">
        <w:t xml:space="preserve">Servranckx, T., Coelho, J., &amp; Vanhoucke, M. (2021). Various extensions in resource-constrained project scheduling with alternative subgraphs. </w:t>
      </w:r>
      <w:r w:rsidRPr="00397310">
        <w:rPr>
          <w:i/>
        </w:rPr>
        <w:t>International Journal of Production Research</w:t>
      </w:r>
      <w:r w:rsidRPr="00397310">
        <w:t>, 1-20.</w:t>
      </w:r>
    </w:p>
    <w:p w14:paraId="6DD4292B" w14:textId="77777777" w:rsidR="00397310" w:rsidRPr="00397310" w:rsidRDefault="00397310" w:rsidP="00397310">
      <w:pPr>
        <w:pStyle w:val="EndNoteBibliography"/>
        <w:ind w:left="400" w:hanging="400"/>
      </w:pPr>
      <w:r w:rsidRPr="00397310">
        <w:t xml:space="preserve">Son, J., &amp; Mattila, K. G. (2004). Binary resource leveling model: Activity splitting allowed. </w:t>
      </w:r>
      <w:r w:rsidRPr="00397310">
        <w:rPr>
          <w:i/>
        </w:rPr>
        <w:t>Journal of construction engineering and management, 130</w:t>
      </w:r>
      <w:r w:rsidRPr="00397310">
        <w:t>(6), 887-894.</w:t>
      </w:r>
    </w:p>
    <w:p w14:paraId="11BA8E1B" w14:textId="77777777" w:rsidR="00397310" w:rsidRPr="00397310" w:rsidRDefault="00397310" w:rsidP="00397310">
      <w:pPr>
        <w:pStyle w:val="EndNoteBibliography"/>
        <w:ind w:left="400" w:hanging="400"/>
      </w:pPr>
      <w:r w:rsidRPr="00397310">
        <w:t xml:space="preserve">Tao, S., &amp; Dong, Z. S. (2017). Scheduling resource-constrained project problem with alternative activity chains. </w:t>
      </w:r>
      <w:r w:rsidRPr="00397310">
        <w:rPr>
          <w:i/>
        </w:rPr>
        <w:t>Computers &amp; Industrial Engineering, 114</w:t>
      </w:r>
      <w:r w:rsidRPr="00397310">
        <w:t>, 288-296.</w:t>
      </w:r>
    </w:p>
    <w:p w14:paraId="65076541" w14:textId="45B6D29C" w:rsidR="004C25C3" w:rsidRDefault="006D3BBE" w:rsidP="006D0A53">
      <w:pPr>
        <w:pStyle w:val="EndNoteBibliography"/>
        <w:ind w:left="400" w:hanging="400"/>
      </w:pPr>
      <w:r>
        <w:fldChar w:fldCharType="end"/>
      </w:r>
    </w:p>
    <w:sectPr w:rsidR="004C25C3" w:rsidSect="00746CF2">
      <w:footerReference w:type="default" r:id="rId17"/>
      <w:pgSz w:w="11906" w:h="16838"/>
      <w:pgMar w:top="1418" w:right="1701" w:bottom="1418" w:left="1701"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6" w:author="Windows 用户" w:date="2021-11-22T15:01:00Z" w:initials="W用">
    <w:p w14:paraId="0D8D134F" w14:textId="19A4130E" w:rsidR="00962422" w:rsidRDefault="00962422">
      <w:pPr>
        <w:pStyle w:val="af1"/>
        <w:ind w:firstLine="320"/>
      </w:pPr>
      <w:r>
        <w:rPr>
          <w:rStyle w:val="af0"/>
        </w:rPr>
        <w:annotationRef/>
      </w:r>
      <w:r>
        <w:rPr>
          <w:rFonts w:cs="Times New Roman"/>
          <w:sz w:val="20"/>
          <w:szCs w:val="22"/>
        </w:rPr>
        <w:t>(</w:t>
      </w:r>
      <w:r>
        <w:rPr>
          <w:rFonts w:cs="Times New Roman" w:hint="eastAsia"/>
          <w:sz w:val="20"/>
          <w:szCs w:val="22"/>
        </w:rPr>
        <w:t>相同求解时间下的可行解偏差</w:t>
      </w:r>
      <w:r>
        <w:rPr>
          <w:rFonts w:cs="Times New Roman" w:hint="eastAsia"/>
          <w:sz w:val="20"/>
          <w:szCs w:val="22"/>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8D134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034068" w14:textId="77777777" w:rsidR="00ED3E8A" w:rsidRDefault="00ED3E8A">
      <w:pPr>
        <w:spacing w:line="240" w:lineRule="auto"/>
        <w:ind w:firstLine="420"/>
      </w:pPr>
      <w:r>
        <w:separator/>
      </w:r>
    </w:p>
  </w:endnote>
  <w:endnote w:type="continuationSeparator" w:id="0">
    <w:p w14:paraId="053A2393" w14:textId="77777777" w:rsidR="00ED3E8A" w:rsidRDefault="00ED3E8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661409"/>
      <w:docPartObj>
        <w:docPartGallery w:val="Page Numbers (Bottom of Page)"/>
        <w:docPartUnique/>
      </w:docPartObj>
    </w:sdtPr>
    <w:sdtEndPr/>
    <w:sdtContent>
      <w:p w14:paraId="4597477E" w14:textId="5C2C456A" w:rsidR="00962422" w:rsidRDefault="00962422" w:rsidP="001F1E24">
        <w:pPr>
          <w:pStyle w:val="ab"/>
        </w:pPr>
        <w:r>
          <w:fldChar w:fldCharType="begin"/>
        </w:r>
        <w:r>
          <w:instrText>PAGE   \* MERGEFORMAT</w:instrText>
        </w:r>
        <w:r>
          <w:fldChar w:fldCharType="separate"/>
        </w:r>
        <w:r w:rsidR="00C652B7" w:rsidRPr="00C652B7">
          <w:rPr>
            <w:noProof/>
            <w:lang w:val="zh-CN"/>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4CF7DA" w14:textId="77777777" w:rsidR="00ED3E8A" w:rsidRDefault="00ED3E8A">
      <w:pPr>
        <w:spacing w:line="240" w:lineRule="auto"/>
        <w:ind w:firstLine="420"/>
      </w:pPr>
      <w:r>
        <w:separator/>
      </w:r>
    </w:p>
  </w:footnote>
  <w:footnote w:type="continuationSeparator" w:id="0">
    <w:p w14:paraId="31BAD487" w14:textId="77777777" w:rsidR="00ED3E8A" w:rsidRDefault="00ED3E8A">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223"/>
    <w:multiLevelType w:val="hybridMultilevel"/>
    <w:tmpl w:val="6BAC000A"/>
    <w:lvl w:ilvl="0" w:tplc="302464B2">
      <w:start w:val="1"/>
      <w:numFmt w:val="decimal"/>
      <w:lvlText w:val="[%1]"/>
      <w:lvlJc w:val="left"/>
      <w:pPr>
        <w:ind w:left="420" w:hanging="420"/>
      </w:pPr>
      <w:rPr>
        <w:rFonts w:hint="eastAsia"/>
      </w:rPr>
    </w:lvl>
    <w:lvl w:ilvl="1" w:tplc="A0764A76" w:tentative="1">
      <w:start w:val="1"/>
      <w:numFmt w:val="lowerLetter"/>
      <w:lvlText w:val="%2)"/>
      <w:lvlJc w:val="left"/>
      <w:pPr>
        <w:ind w:left="840" w:hanging="420"/>
      </w:pPr>
    </w:lvl>
    <w:lvl w:ilvl="2" w:tplc="DEAAB3F0" w:tentative="1">
      <w:start w:val="1"/>
      <w:numFmt w:val="lowerRoman"/>
      <w:lvlText w:val="%3."/>
      <w:lvlJc w:val="right"/>
      <w:pPr>
        <w:ind w:left="1260" w:hanging="420"/>
      </w:pPr>
    </w:lvl>
    <w:lvl w:ilvl="3" w:tplc="AB66F454" w:tentative="1">
      <w:start w:val="1"/>
      <w:numFmt w:val="decimal"/>
      <w:lvlText w:val="%4."/>
      <w:lvlJc w:val="left"/>
      <w:pPr>
        <w:ind w:left="1680" w:hanging="420"/>
      </w:pPr>
    </w:lvl>
    <w:lvl w:ilvl="4" w:tplc="EF2CFA44" w:tentative="1">
      <w:start w:val="1"/>
      <w:numFmt w:val="lowerLetter"/>
      <w:lvlText w:val="%5)"/>
      <w:lvlJc w:val="left"/>
      <w:pPr>
        <w:ind w:left="2100" w:hanging="420"/>
      </w:pPr>
    </w:lvl>
    <w:lvl w:ilvl="5" w:tplc="A8B6FFA8" w:tentative="1">
      <w:start w:val="1"/>
      <w:numFmt w:val="lowerRoman"/>
      <w:lvlText w:val="%6."/>
      <w:lvlJc w:val="right"/>
      <w:pPr>
        <w:ind w:left="2520" w:hanging="420"/>
      </w:pPr>
    </w:lvl>
    <w:lvl w:ilvl="6" w:tplc="9A24F176" w:tentative="1">
      <w:start w:val="1"/>
      <w:numFmt w:val="decimal"/>
      <w:lvlText w:val="%7."/>
      <w:lvlJc w:val="left"/>
      <w:pPr>
        <w:ind w:left="2940" w:hanging="420"/>
      </w:pPr>
    </w:lvl>
    <w:lvl w:ilvl="7" w:tplc="F844DC12" w:tentative="1">
      <w:start w:val="1"/>
      <w:numFmt w:val="lowerLetter"/>
      <w:lvlText w:val="%8)"/>
      <w:lvlJc w:val="left"/>
      <w:pPr>
        <w:ind w:left="3360" w:hanging="420"/>
      </w:pPr>
    </w:lvl>
    <w:lvl w:ilvl="8" w:tplc="5D4211B4" w:tentative="1">
      <w:start w:val="1"/>
      <w:numFmt w:val="lowerRoman"/>
      <w:lvlText w:val="%9."/>
      <w:lvlJc w:val="right"/>
      <w:pPr>
        <w:ind w:left="3780" w:hanging="420"/>
      </w:pPr>
    </w:lvl>
  </w:abstractNum>
  <w:abstractNum w:abstractNumId="1" w15:restartNumberingAfterBreak="0">
    <w:nsid w:val="19D83A8F"/>
    <w:multiLevelType w:val="hybridMultilevel"/>
    <w:tmpl w:val="83AE22F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270B1711"/>
    <w:multiLevelType w:val="multilevel"/>
    <w:tmpl w:val="236436E8"/>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30BA122E"/>
    <w:multiLevelType w:val="hybridMultilevel"/>
    <w:tmpl w:val="94980C1A"/>
    <w:lvl w:ilvl="0" w:tplc="5DFA9C40">
      <w:start w:val="1"/>
      <w:numFmt w:val="decimal"/>
      <w:lvlText w:val="(%1)"/>
      <w:lvlJc w:val="left"/>
      <w:pPr>
        <w:ind w:left="780" w:hanging="360"/>
      </w:pPr>
      <w:rPr>
        <w:rFonts w:hint="default"/>
      </w:rPr>
    </w:lvl>
    <w:lvl w:ilvl="1" w:tplc="C1021444" w:tentative="1">
      <w:start w:val="1"/>
      <w:numFmt w:val="lowerLetter"/>
      <w:lvlText w:val="%2)"/>
      <w:lvlJc w:val="left"/>
      <w:pPr>
        <w:ind w:left="1260" w:hanging="420"/>
      </w:pPr>
    </w:lvl>
    <w:lvl w:ilvl="2" w:tplc="FA8A2FD2" w:tentative="1">
      <w:start w:val="1"/>
      <w:numFmt w:val="lowerRoman"/>
      <w:lvlText w:val="%3."/>
      <w:lvlJc w:val="right"/>
      <w:pPr>
        <w:ind w:left="1680" w:hanging="420"/>
      </w:pPr>
    </w:lvl>
    <w:lvl w:ilvl="3" w:tplc="0DAE4DA2" w:tentative="1">
      <w:start w:val="1"/>
      <w:numFmt w:val="decimal"/>
      <w:lvlText w:val="%4."/>
      <w:lvlJc w:val="left"/>
      <w:pPr>
        <w:ind w:left="2100" w:hanging="420"/>
      </w:pPr>
    </w:lvl>
    <w:lvl w:ilvl="4" w:tplc="B52E14F0" w:tentative="1">
      <w:start w:val="1"/>
      <w:numFmt w:val="lowerLetter"/>
      <w:lvlText w:val="%5)"/>
      <w:lvlJc w:val="left"/>
      <w:pPr>
        <w:ind w:left="2520" w:hanging="420"/>
      </w:pPr>
    </w:lvl>
    <w:lvl w:ilvl="5" w:tplc="B25040B0" w:tentative="1">
      <w:start w:val="1"/>
      <w:numFmt w:val="lowerRoman"/>
      <w:lvlText w:val="%6."/>
      <w:lvlJc w:val="right"/>
      <w:pPr>
        <w:ind w:left="2940" w:hanging="420"/>
      </w:pPr>
    </w:lvl>
    <w:lvl w:ilvl="6" w:tplc="090EB1CA" w:tentative="1">
      <w:start w:val="1"/>
      <w:numFmt w:val="decimal"/>
      <w:lvlText w:val="%7."/>
      <w:lvlJc w:val="left"/>
      <w:pPr>
        <w:ind w:left="3360" w:hanging="420"/>
      </w:pPr>
    </w:lvl>
    <w:lvl w:ilvl="7" w:tplc="FDFC67FA" w:tentative="1">
      <w:start w:val="1"/>
      <w:numFmt w:val="lowerLetter"/>
      <w:lvlText w:val="%8)"/>
      <w:lvlJc w:val="left"/>
      <w:pPr>
        <w:ind w:left="3780" w:hanging="420"/>
      </w:pPr>
    </w:lvl>
    <w:lvl w:ilvl="8" w:tplc="77A2DE34" w:tentative="1">
      <w:start w:val="1"/>
      <w:numFmt w:val="lowerRoman"/>
      <w:lvlText w:val="%9."/>
      <w:lvlJc w:val="right"/>
      <w:pPr>
        <w:ind w:left="4200" w:hanging="420"/>
      </w:pPr>
    </w:lvl>
  </w:abstractNum>
  <w:abstractNum w:abstractNumId="4" w15:restartNumberingAfterBreak="0">
    <w:nsid w:val="349E4327"/>
    <w:multiLevelType w:val="hybridMultilevel"/>
    <w:tmpl w:val="FB0E09BE"/>
    <w:lvl w:ilvl="0" w:tplc="5C00D92E">
      <w:start w:val="1"/>
      <w:numFmt w:val="decimal"/>
      <w:lvlText w:val="(%1)"/>
      <w:lvlJc w:val="left"/>
      <w:pPr>
        <w:ind w:left="780" w:hanging="360"/>
      </w:pPr>
      <w:rPr>
        <w:rFonts w:hint="default"/>
      </w:rPr>
    </w:lvl>
    <w:lvl w:ilvl="1" w:tplc="32B00098" w:tentative="1">
      <w:start w:val="1"/>
      <w:numFmt w:val="lowerLetter"/>
      <w:lvlText w:val="%2)"/>
      <w:lvlJc w:val="left"/>
      <w:pPr>
        <w:ind w:left="1260" w:hanging="420"/>
      </w:pPr>
    </w:lvl>
    <w:lvl w:ilvl="2" w:tplc="11C062B0" w:tentative="1">
      <w:start w:val="1"/>
      <w:numFmt w:val="lowerRoman"/>
      <w:lvlText w:val="%3."/>
      <w:lvlJc w:val="right"/>
      <w:pPr>
        <w:ind w:left="1680" w:hanging="420"/>
      </w:pPr>
    </w:lvl>
    <w:lvl w:ilvl="3" w:tplc="799CC30E" w:tentative="1">
      <w:start w:val="1"/>
      <w:numFmt w:val="decimal"/>
      <w:lvlText w:val="%4."/>
      <w:lvlJc w:val="left"/>
      <w:pPr>
        <w:ind w:left="2100" w:hanging="420"/>
      </w:pPr>
    </w:lvl>
    <w:lvl w:ilvl="4" w:tplc="813EC5E0" w:tentative="1">
      <w:start w:val="1"/>
      <w:numFmt w:val="lowerLetter"/>
      <w:lvlText w:val="%5)"/>
      <w:lvlJc w:val="left"/>
      <w:pPr>
        <w:ind w:left="2520" w:hanging="420"/>
      </w:pPr>
    </w:lvl>
    <w:lvl w:ilvl="5" w:tplc="B204E642" w:tentative="1">
      <w:start w:val="1"/>
      <w:numFmt w:val="lowerRoman"/>
      <w:lvlText w:val="%6."/>
      <w:lvlJc w:val="right"/>
      <w:pPr>
        <w:ind w:left="2940" w:hanging="420"/>
      </w:pPr>
    </w:lvl>
    <w:lvl w:ilvl="6" w:tplc="27705012" w:tentative="1">
      <w:start w:val="1"/>
      <w:numFmt w:val="decimal"/>
      <w:lvlText w:val="%7."/>
      <w:lvlJc w:val="left"/>
      <w:pPr>
        <w:ind w:left="3360" w:hanging="420"/>
      </w:pPr>
    </w:lvl>
    <w:lvl w:ilvl="7" w:tplc="1B3E72B6" w:tentative="1">
      <w:start w:val="1"/>
      <w:numFmt w:val="lowerLetter"/>
      <w:lvlText w:val="%8)"/>
      <w:lvlJc w:val="left"/>
      <w:pPr>
        <w:ind w:left="3780" w:hanging="420"/>
      </w:pPr>
    </w:lvl>
    <w:lvl w:ilvl="8" w:tplc="341A58FC" w:tentative="1">
      <w:start w:val="1"/>
      <w:numFmt w:val="lowerRoman"/>
      <w:lvlText w:val="%9."/>
      <w:lvlJc w:val="right"/>
      <w:pPr>
        <w:ind w:left="4200" w:hanging="420"/>
      </w:pPr>
    </w:lvl>
  </w:abstractNum>
  <w:abstractNum w:abstractNumId="5" w15:restartNumberingAfterBreak="0">
    <w:nsid w:val="35857E5D"/>
    <w:multiLevelType w:val="hybridMultilevel"/>
    <w:tmpl w:val="03E8376C"/>
    <w:lvl w:ilvl="0" w:tplc="FF3E9150">
      <w:start w:val="1"/>
      <w:numFmt w:val="decimal"/>
      <w:lvlText w:val="(%1)"/>
      <w:lvlJc w:val="left"/>
      <w:pPr>
        <w:ind w:left="780" w:hanging="360"/>
      </w:pPr>
      <w:rPr>
        <w:rFonts w:hint="default"/>
      </w:rPr>
    </w:lvl>
    <w:lvl w:ilvl="1" w:tplc="10FAA668" w:tentative="1">
      <w:start w:val="1"/>
      <w:numFmt w:val="lowerLetter"/>
      <w:lvlText w:val="%2)"/>
      <w:lvlJc w:val="left"/>
      <w:pPr>
        <w:ind w:left="1260" w:hanging="420"/>
      </w:pPr>
    </w:lvl>
    <w:lvl w:ilvl="2" w:tplc="72F0CCF0" w:tentative="1">
      <w:start w:val="1"/>
      <w:numFmt w:val="lowerRoman"/>
      <w:lvlText w:val="%3."/>
      <w:lvlJc w:val="right"/>
      <w:pPr>
        <w:ind w:left="1680" w:hanging="420"/>
      </w:pPr>
    </w:lvl>
    <w:lvl w:ilvl="3" w:tplc="98B61748" w:tentative="1">
      <w:start w:val="1"/>
      <w:numFmt w:val="decimal"/>
      <w:lvlText w:val="%4."/>
      <w:lvlJc w:val="left"/>
      <w:pPr>
        <w:ind w:left="2100" w:hanging="420"/>
      </w:pPr>
    </w:lvl>
    <w:lvl w:ilvl="4" w:tplc="A186174C" w:tentative="1">
      <w:start w:val="1"/>
      <w:numFmt w:val="lowerLetter"/>
      <w:lvlText w:val="%5)"/>
      <w:lvlJc w:val="left"/>
      <w:pPr>
        <w:ind w:left="2520" w:hanging="420"/>
      </w:pPr>
    </w:lvl>
    <w:lvl w:ilvl="5" w:tplc="3F4A86A8" w:tentative="1">
      <w:start w:val="1"/>
      <w:numFmt w:val="lowerRoman"/>
      <w:lvlText w:val="%6."/>
      <w:lvlJc w:val="right"/>
      <w:pPr>
        <w:ind w:left="2940" w:hanging="420"/>
      </w:pPr>
    </w:lvl>
    <w:lvl w:ilvl="6" w:tplc="4F68D6B6" w:tentative="1">
      <w:start w:val="1"/>
      <w:numFmt w:val="decimal"/>
      <w:lvlText w:val="%7."/>
      <w:lvlJc w:val="left"/>
      <w:pPr>
        <w:ind w:left="3360" w:hanging="420"/>
      </w:pPr>
    </w:lvl>
    <w:lvl w:ilvl="7" w:tplc="85465D86" w:tentative="1">
      <w:start w:val="1"/>
      <w:numFmt w:val="lowerLetter"/>
      <w:lvlText w:val="%8)"/>
      <w:lvlJc w:val="left"/>
      <w:pPr>
        <w:ind w:left="3780" w:hanging="420"/>
      </w:pPr>
    </w:lvl>
    <w:lvl w:ilvl="8" w:tplc="5E84538A" w:tentative="1">
      <w:start w:val="1"/>
      <w:numFmt w:val="lowerRoman"/>
      <w:lvlText w:val="%9."/>
      <w:lvlJc w:val="right"/>
      <w:pPr>
        <w:ind w:left="4200" w:hanging="420"/>
      </w:pPr>
    </w:lvl>
  </w:abstractNum>
  <w:abstractNum w:abstractNumId="6" w15:restartNumberingAfterBreak="0">
    <w:nsid w:val="3B351636"/>
    <w:multiLevelType w:val="hybridMultilevel"/>
    <w:tmpl w:val="781675CA"/>
    <w:lvl w:ilvl="0" w:tplc="E62E20EE">
      <w:start w:val="3"/>
      <w:numFmt w:val="bullet"/>
      <w:lvlText w:val="-"/>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0DF1D8F"/>
    <w:multiLevelType w:val="hybridMultilevel"/>
    <w:tmpl w:val="110C3948"/>
    <w:lvl w:ilvl="0" w:tplc="3C5E56AA">
      <w:start w:val="1"/>
      <w:numFmt w:val="lowerLetter"/>
      <w:lvlText w:val="(%1)"/>
      <w:lvlJc w:val="left"/>
      <w:pPr>
        <w:ind w:left="1725" w:hanging="360"/>
      </w:pPr>
      <w:rPr>
        <w:rFonts w:hint="default"/>
      </w:rPr>
    </w:lvl>
    <w:lvl w:ilvl="1" w:tplc="23F23E06" w:tentative="1">
      <w:start w:val="1"/>
      <w:numFmt w:val="lowerLetter"/>
      <w:lvlText w:val="%2)"/>
      <w:lvlJc w:val="left"/>
      <w:pPr>
        <w:ind w:left="2205" w:hanging="420"/>
      </w:pPr>
    </w:lvl>
    <w:lvl w:ilvl="2" w:tplc="D2940D50" w:tentative="1">
      <w:start w:val="1"/>
      <w:numFmt w:val="lowerRoman"/>
      <w:lvlText w:val="%3."/>
      <w:lvlJc w:val="right"/>
      <w:pPr>
        <w:ind w:left="2625" w:hanging="420"/>
      </w:pPr>
    </w:lvl>
    <w:lvl w:ilvl="3" w:tplc="1194BA04" w:tentative="1">
      <w:start w:val="1"/>
      <w:numFmt w:val="decimal"/>
      <w:lvlText w:val="%4."/>
      <w:lvlJc w:val="left"/>
      <w:pPr>
        <w:ind w:left="3045" w:hanging="420"/>
      </w:pPr>
    </w:lvl>
    <w:lvl w:ilvl="4" w:tplc="9CAACC4E" w:tentative="1">
      <w:start w:val="1"/>
      <w:numFmt w:val="lowerLetter"/>
      <w:lvlText w:val="%5)"/>
      <w:lvlJc w:val="left"/>
      <w:pPr>
        <w:ind w:left="3465" w:hanging="420"/>
      </w:pPr>
    </w:lvl>
    <w:lvl w:ilvl="5" w:tplc="41F0FEBC" w:tentative="1">
      <w:start w:val="1"/>
      <w:numFmt w:val="lowerRoman"/>
      <w:lvlText w:val="%6."/>
      <w:lvlJc w:val="right"/>
      <w:pPr>
        <w:ind w:left="3885" w:hanging="420"/>
      </w:pPr>
    </w:lvl>
    <w:lvl w:ilvl="6" w:tplc="3B8AAF00" w:tentative="1">
      <w:start w:val="1"/>
      <w:numFmt w:val="decimal"/>
      <w:lvlText w:val="%7."/>
      <w:lvlJc w:val="left"/>
      <w:pPr>
        <w:ind w:left="4305" w:hanging="420"/>
      </w:pPr>
    </w:lvl>
    <w:lvl w:ilvl="7" w:tplc="2B2A62C8" w:tentative="1">
      <w:start w:val="1"/>
      <w:numFmt w:val="lowerLetter"/>
      <w:lvlText w:val="%8)"/>
      <w:lvlJc w:val="left"/>
      <w:pPr>
        <w:ind w:left="4725" w:hanging="420"/>
      </w:pPr>
    </w:lvl>
    <w:lvl w:ilvl="8" w:tplc="195885A4" w:tentative="1">
      <w:start w:val="1"/>
      <w:numFmt w:val="lowerRoman"/>
      <w:lvlText w:val="%9."/>
      <w:lvlJc w:val="right"/>
      <w:pPr>
        <w:ind w:left="5145" w:hanging="420"/>
      </w:pPr>
    </w:lvl>
  </w:abstractNum>
  <w:abstractNum w:abstractNumId="8" w15:restartNumberingAfterBreak="0">
    <w:nsid w:val="679C1902"/>
    <w:multiLevelType w:val="hybridMultilevel"/>
    <w:tmpl w:val="A7A028B2"/>
    <w:lvl w:ilvl="0" w:tplc="CDEEC40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C093B91"/>
    <w:multiLevelType w:val="multilevel"/>
    <w:tmpl w:val="0AC687F0"/>
    <w:lvl w:ilvl="0">
      <w:start w:val="1"/>
      <w:numFmt w:val="decimal"/>
      <w:suff w:val="space"/>
      <w:lvlText w:val="%1."/>
      <w:lvlJc w:val="left"/>
      <w:pPr>
        <w:ind w:left="425" w:hanging="425"/>
      </w:pPr>
      <w:rPr>
        <w:rFonts w:hint="default"/>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0" w15:restartNumberingAfterBreak="0">
    <w:nsid w:val="7F74546E"/>
    <w:multiLevelType w:val="hybridMultilevel"/>
    <w:tmpl w:val="2BE41896"/>
    <w:lvl w:ilvl="0" w:tplc="24846000">
      <w:start w:val="1"/>
      <w:numFmt w:val="decimal"/>
      <w:lvlText w:val="(%1)"/>
      <w:lvlJc w:val="left"/>
      <w:pPr>
        <w:ind w:left="780" w:hanging="360"/>
      </w:pPr>
      <w:rPr>
        <w:rFonts w:hint="default"/>
      </w:rPr>
    </w:lvl>
    <w:lvl w:ilvl="1" w:tplc="614E5684" w:tentative="1">
      <w:start w:val="1"/>
      <w:numFmt w:val="lowerLetter"/>
      <w:lvlText w:val="%2)"/>
      <w:lvlJc w:val="left"/>
      <w:pPr>
        <w:ind w:left="1260" w:hanging="420"/>
      </w:pPr>
    </w:lvl>
    <w:lvl w:ilvl="2" w:tplc="6E867430" w:tentative="1">
      <w:start w:val="1"/>
      <w:numFmt w:val="lowerRoman"/>
      <w:lvlText w:val="%3."/>
      <w:lvlJc w:val="right"/>
      <w:pPr>
        <w:ind w:left="1680" w:hanging="420"/>
      </w:pPr>
    </w:lvl>
    <w:lvl w:ilvl="3" w:tplc="D0B43328" w:tentative="1">
      <w:start w:val="1"/>
      <w:numFmt w:val="decimal"/>
      <w:lvlText w:val="%4."/>
      <w:lvlJc w:val="left"/>
      <w:pPr>
        <w:ind w:left="2100" w:hanging="420"/>
      </w:pPr>
    </w:lvl>
    <w:lvl w:ilvl="4" w:tplc="00A0791E" w:tentative="1">
      <w:start w:val="1"/>
      <w:numFmt w:val="lowerLetter"/>
      <w:lvlText w:val="%5)"/>
      <w:lvlJc w:val="left"/>
      <w:pPr>
        <w:ind w:left="2520" w:hanging="420"/>
      </w:pPr>
    </w:lvl>
    <w:lvl w:ilvl="5" w:tplc="D6C258A2" w:tentative="1">
      <w:start w:val="1"/>
      <w:numFmt w:val="lowerRoman"/>
      <w:lvlText w:val="%6."/>
      <w:lvlJc w:val="right"/>
      <w:pPr>
        <w:ind w:left="2940" w:hanging="420"/>
      </w:pPr>
    </w:lvl>
    <w:lvl w:ilvl="6" w:tplc="D29E83FA" w:tentative="1">
      <w:start w:val="1"/>
      <w:numFmt w:val="decimal"/>
      <w:lvlText w:val="%7."/>
      <w:lvlJc w:val="left"/>
      <w:pPr>
        <w:ind w:left="3360" w:hanging="420"/>
      </w:pPr>
    </w:lvl>
    <w:lvl w:ilvl="7" w:tplc="8D8A59CE" w:tentative="1">
      <w:start w:val="1"/>
      <w:numFmt w:val="lowerLetter"/>
      <w:lvlText w:val="%8)"/>
      <w:lvlJc w:val="left"/>
      <w:pPr>
        <w:ind w:left="3780" w:hanging="420"/>
      </w:pPr>
    </w:lvl>
    <w:lvl w:ilvl="8" w:tplc="C5B682B6" w:tentative="1">
      <w:start w:val="1"/>
      <w:numFmt w:val="lowerRoman"/>
      <w:lvlText w:val="%9."/>
      <w:lvlJc w:val="right"/>
      <w:pPr>
        <w:ind w:left="4200" w:hanging="420"/>
      </w:pPr>
    </w:lvl>
  </w:abstractNum>
  <w:num w:numId="1">
    <w:abstractNumId w:val="2"/>
  </w:num>
  <w:num w:numId="2">
    <w:abstractNumId w:val="5"/>
  </w:num>
  <w:num w:numId="3">
    <w:abstractNumId w:val="3"/>
  </w:num>
  <w:num w:numId="4">
    <w:abstractNumId w:val="10"/>
  </w:num>
  <w:num w:numId="5">
    <w:abstractNumId w:val="4"/>
  </w:num>
  <w:num w:numId="6">
    <w:abstractNumId w:val="0"/>
  </w:num>
  <w:num w:numId="7">
    <w:abstractNumId w:val="7"/>
  </w:num>
  <w:num w:numId="8">
    <w:abstractNumId w:val="9"/>
  </w:num>
  <w:num w:numId="9">
    <w:abstractNumId w:val="1"/>
  </w:num>
  <w:num w:numId="10">
    <w:abstractNumId w:val="6"/>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用户">
    <w15:presenceInfo w15:providerId="Windows Live" w15:userId="783625ccb6fa2b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zMrMwMDQ2NTYxNbJU0lEKTi0uzszPAykwNaoFAOyCV9ot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fv0rxrjsrdz5ew9dbxfdvfpf5ept2v0pxz&quot;&gt;RLP-PS&lt;record-ids&gt;&lt;item&gt;7&lt;/item&gt;&lt;item&gt;41&lt;/item&gt;&lt;item&gt;106&lt;/item&gt;&lt;item&gt;107&lt;/item&gt;&lt;item&gt;108&lt;/item&gt;&lt;item&gt;109&lt;/item&gt;&lt;item&gt;118&lt;/item&gt;&lt;item&gt;119&lt;/item&gt;&lt;item&gt;121&lt;/item&gt;&lt;item&gt;129&lt;/item&gt;&lt;/record-ids&gt;&lt;/item&gt;&lt;/Libraries&gt;"/>
  </w:docVars>
  <w:rsids>
    <w:rsidRoot w:val="007D716A"/>
    <w:rsid w:val="00001B14"/>
    <w:rsid w:val="00004044"/>
    <w:rsid w:val="00004082"/>
    <w:rsid w:val="000054D1"/>
    <w:rsid w:val="000066D2"/>
    <w:rsid w:val="00006E95"/>
    <w:rsid w:val="000122F8"/>
    <w:rsid w:val="00015C9B"/>
    <w:rsid w:val="0003646F"/>
    <w:rsid w:val="000373AB"/>
    <w:rsid w:val="00037401"/>
    <w:rsid w:val="00040EB2"/>
    <w:rsid w:val="000415A2"/>
    <w:rsid w:val="00045A04"/>
    <w:rsid w:val="000538CE"/>
    <w:rsid w:val="00056BC8"/>
    <w:rsid w:val="000627A3"/>
    <w:rsid w:val="00062866"/>
    <w:rsid w:val="000802D7"/>
    <w:rsid w:val="00090A4D"/>
    <w:rsid w:val="0009126E"/>
    <w:rsid w:val="00091C6F"/>
    <w:rsid w:val="00096623"/>
    <w:rsid w:val="000971F3"/>
    <w:rsid w:val="000A14F2"/>
    <w:rsid w:val="000A1930"/>
    <w:rsid w:val="000A5123"/>
    <w:rsid w:val="000A671F"/>
    <w:rsid w:val="000B33EE"/>
    <w:rsid w:val="000B3E2B"/>
    <w:rsid w:val="000B40AF"/>
    <w:rsid w:val="000B6D0C"/>
    <w:rsid w:val="000C2195"/>
    <w:rsid w:val="000C6C16"/>
    <w:rsid w:val="000D0AFA"/>
    <w:rsid w:val="000D0C58"/>
    <w:rsid w:val="000D1EF0"/>
    <w:rsid w:val="000D21F2"/>
    <w:rsid w:val="000E144F"/>
    <w:rsid w:val="000E3E9A"/>
    <w:rsid w:val="000E58FA"/>
    <w:rsid w:val="000E5975"/>
    <w:rsid w:val="000F1108"/>
    <w:rsid w:val="000F2EC3"/>
    <w:rsid w:val="000F3FC6"/>
    <w:rsid w:val="000F682F"/>
    <w:rsid w:val="000F6FF0"/>
    <w:rsid w:val="00113CC1"/>
    <w:rsid w:val="001217D6"/>
    <w:rsid w:val="00121B7C"/>
    <w:rsid w:val="00122444"/>
    <w:rsid w:val="0012354A"/>
    <w:rsid w:val="00133C67"/>
    <w:rsid w:val="00143A4E"/>
    <w:rsid w:val="001474B9"/>
    <w:rsid w:val="0014778F"/>
    <w:rsid w:val="00151261"/>
    <w:rsid w:val="00151DB0"/>
    <w:rsid w:val="00152223"/>
    <w:rsid w:val="001538BA"/>
    <w:rsid w:val="00153914"/>
    <w:rsid w:val="00153B66"/>
    <w:rsid w:val="001542CF"/>
    <w:rsid w:val="00156846"/>
    <w:rsid w:val="001655CA"/>
    <w:rsid w:val="001679B2"/>
    <w:rsid w:val="00176BD7"/>
    <w:rsid w:val="0017753F"/>
    <w:rsid w:val="00186FF1"/>
    <w:rsid w:val="00191CE4"/>
    <w:rsid w:val="00192CF9"/>
    <w:rsid w:val="001A7960"/>
    <w:rsid w:val="001B4830"/>
    <w:rsid w:val="001B4FE4"/>
    <w:rsid w:val="001C00BF"/>
    <w:rsid w:val="001C25E5"/>
    <w:rsid w:val="001C2CF9"/>
    <w:rsid w:val="001C405A"/>
    <w:rsid w:val="001D06A6"/>
    <w:rsid w:val="001D4F78"/>
    <w:rsid w:val="001D763C"/>
    <w:rsid w:val="001E46F8"/>
    <w:rsid w:val="001E5E40"/>
    <w:rsid w:val="001F1E24"/>
    <w:rsid w:val="001F22DC"/>
    <w:rsid w:val="001F2774"/>
    <w:rsid w:val="001F4289"/>
    <w:rsid w:val="001F5500"/>
    <w:rsid w:val="001F68F0"/>
    <w:rsid w:val="00202CE0"/>
    <w:rsid w:val="002055C2"/>
    <w:rsid w:val="00207634"/>
    <w:rsid w:val="002102E6"/>
    <w:rsid w:val="0021318C"/>
    <w:rsid w:val="00213DC7"/>
    <w:rsid w:val="002173E2"/>
    <w:rsid w:val="00227926"/>
    <w:rsid w:val="00230224"/>
    <w:rsid w:val="0023283F"/>
    <w:rsid w:val="002334C3"/>
    <w:rsid w:val="00234AB5"/>
    <w:rsid w:val="0023533F"/>
    <w:rsid w:val="00237708"/>
    <w:rsid w:val="00250C28"/>
    <w:rsid w:val="00253CF5"/>
    <w:rsid w:val="00254FC4"/>
    <w:rsid w:val="002664E2"/>
    <w:rsid w:val="0027233E"/>
    <w:rsid w:val="00275426"/>
    <w:rsid w:val="00276660"/>
    <w:rsid w:val="00285A03"/>
    <w:rsid w:val="00287042"/>
    <w:rsid w:val="00291855"/>
    <w:rsid w:val="0029401B"/>
    <w:rsid w:val="002960E1"/>
    <w:rsid w:val="002A2A9D"/>
    <w:rsid w:val="002B2701"/>
    <w:rsid w:val="002B46EE"/>
    <w:rsid w:val="002C0AD0"/>
    <w:rsid w:val="002C1766"/>
    <w:rsid w:val="002C2175"/>
    <w:rsid w:val="002D114D"/>
    <w:rsid w:val="002D6C5E"/>
    <w:rsid w:val="002E51B5"/>
    <w:rsid w:val="002F1585"/>
    <w:rsid w:val="002F6311"/>
    <w:rsid w:val="002F6855"/>
    <w:rsid w:val="002F70F6"/>
    <w:rsid w:val="0030364D"/>
    <w:rsid w:val="00310077"/>
    <w:rsid w:val="003117F4"/>
    <w:rsid w:val="00316B48"/>
    <w:rsid w:val="0032002E"/>
    <w:rsid w:val="00320645"/>
    <w:rsid w:val="003258E4"/>
    <w:rsid w:val="00327403"/>
    <w:rsid w:val="00327923"/>
    <w:rsid w:val="00334F1D"/>
    <w:rsid w:val="003530A0"/>
    <w:rsid w:val="003657D8"/>
    <w:rsid w:val="0036676B"/>
    <w:rsid w:val="00367AE5"/>
    <w:rsid w:val="00367D08"/>
    <w:rsid w:val="003832B9"/>
    <w:rsid w:val="00394842"/>
    <w:rsid w:val="00397310"/>
    <w:rsid w:val="003A5070"/>
    <w:rsid w:val="003A6265"/>
    <w:rsid w:val="003A6777"/>
    <w:rsid w:val="003A68CB"/>
    <w:rsid w:val="003A6BBC"/>
    <w:rsid w:val="003A76C8"/>
    <w:rsid w:val="003B1042"/>
    <w:rsid w:val="003B32E0"/>
    <w:rsid w:val="003B3629"/>
    <w:rsid w:val="003B51E0"/>
    <w:rsid w:val="003B598D"/>
    <w:rsid w:val="003B5990"/>
    <w:rsid w:val="003B6208"/>
    <w:rsid w:val="003C2ECF"/>
    <w:rsid w:val="003C57D2"/>
    <w:rsid w:val="003C6E9D"/>
    <w:rsid w:val="003D4BCF"/>
    <w:rsid w:val="003E06A6"/>
    <w:rsid w:val="003E0BB6"/>
    <w:rsid w:val="003E0E12"/>
    <w:rsid w:val="003E2179"/>
    <w:rsid w:val="003E220C"/>
    <w:rsid w:val="003E237B"/>
    <w:rsid w:val="003E41EE"/>
    <w:rsid w:val="003E526D"/>
    <w:rsid w:val="003E54C8"/>
    <w:rsid w:val="003E5E86"/>
    <w:rsid w:val="003F015C"/>
    <w:rsid w:val="003F04CE"/>
    <w:rsid w:val="003F530D"/>
    <w:rsid w:val="003F54D1"/>
    <w:rsid w:val="004019C5"/>
    <w:rsid w:val="00406220"/>
    <w:rsid w:val="00406416"/>
    <w:rsid w:val="00406FC7"/>
    <w:rsid w:val="004210A2"/>
    <w:rsid w:val="00421E89"/>
    <w:rsid w:val="00422A73"/>
    <w:rsid w:val="00427CF1"/>
    <w:rsid w:val="00434C04"/>
    <w:rsid w:val="00441443"/>
    <w:rsid w:val="004426DC"/>
    <w:rsid w:val="0044287C"/>
    <w:rsid w:val="004430BE"/>
    <w:rsid w:val="00445F11"/>
    <w:rsid w:val="00447A4A"/>
    <w:rsid w:val="0045218D"/>
    <w:rsid w:val="00465852"/>
    <w:rsid w:val="00465F6C"/>
    <w:rsid w:val="00466C45"/>
    <w:rsid w:val="00470014"/>
    <w:rsid w:val="004725D9"/>
    <w:rsid w:val="004727AD"/>
    <w:rsid w:val="0047369A"/>
    <w:rsid w:val="00473BC3"/>
    <w:rsid w:val="004751E9"/>
    <w:rsid w:val="00477C33"/>
    <w:rsid w:val="004825DA"/>
    <w:rsid w:val="00483C3C"/>
    <w:rsid w:val="00484D92"/>
    <w:rsid w:val="00484E25"/>
    <w:rsid w:val="00485A8F"/>
    <w:rsid w:val="004871D9"/>
    <w:rsid w:val="00490E19"/>
    <w:rsid w:val="00494483"/>
    <w:rsid w:val="00494850"/>
    <w:rsid w:val="004A1DE1"/>
    <w:rsid w:val="004B041B"/>
    <w:rsid w:val="004B32BC"/>
    <w:rsid w:val="004B38F3"/>
    <w:rsid w:val="004C25C3"/>
    <w:rsid w:val="004C6CDA"/>
    <w:rsid w:val="004C78C6"/>
    <w:rsid w:val="004D286D"/>
    <w:rsid w:val="004D4EFA"/>
    <w:rsid w:val="004D6026"/>
    <w:rsid w:val="004D67A5"/>
    <w:rsid w:val="004E0903"/>
    <w:rsid w:val="004E0CC8"/>
    <w:rsid w:val="004E178B"/>
    <w:rsid w:val="004E1C25"/>
    <w:rsid w:val="004E2A73"/>
    <w:rsid w:val="004E3ACB"/>
    <w:rsid w:val="004E3FA8"/>
    <w:rsid w:val="004E4939"/>
    <w:rsid w:val="004E4A52"/>
    <w:rsid w:val="004F0105"/>
    <w:rsid w:val="004F276B"/>
    <w:rsid w:val="004F47E0"/>
    <w:rsid w:val="004F54DE"/>
    <w:rsid w:val="004F635D"/>
    <w:rsid w:val="00501EDB"/>
    <w:rsid w:val="00505971"/>
    <w:rsid w:val="00512C55"/>
    <w:rsid w:val="00514F9B"/>
    <w:rsid w:val="005159AB"/>
    <w:rsid w:val="00520FDF"/>
    <w:rsid w:val="0052126D"/>
    <w:rsid w:val="005233F4"/>
    <w:rsid w:val="005246C2"/>
    <w:rsid w:val="00524DEA"/>
    <w:rsid w:val="00537FCB"/>
    <w:rsid w:val="005409D1"/>
    <w:rsid w:val="00542AD3"/>
    <w:rsid w:val="00546972"/>
    <w:rsid w:val="00547053"/>
    <w:rsid w:val="00551AD1"/>
    <w:rsid w:val="0055401E"/>
    <w:rsid w:val="00561ECA"/>
    <w:rsid w:val="00564A8C"/>
    <w:rsid w:val="00576B86"/>
    <w:rsid w:val="00581916"/>
    <w:rsid w:val="0058432F"/>
    <w:rsid w:val="00585D9E"/>
    <w:rsid w:val="00587BFB"/>
    <w:rsid w:val="00587E35"/>
    <w:rsid w:val="005926EC"/>
    <w:rsid w:val="00592871"/>
    <w:rsid w:val="00593516"/>
    <w:rsid w:val="00595F93"/>
    <w:rsid w:val="005A6EC5"/>
    <w:rsid w:val="005A78A8"/>
    <w:rsid w:val="005B2EB6"/>
    <w:rsid w:val="005B4AEA"/>
    <w:rsid w:val="005C07A9"/>
    <w:rsid w:val="005D1CD3"/>
    <w:rsid w:val="005D3CF5"/>
    <w:rsid w:val="005D5A4F"/>
    <w:rsid w:val="005D5D5F"/>
    <w:rsid w:val="005E1749"/>
    <w:rsid w:val="005E2ED7"/>
    <w:rsid w:val="005E40A1"/>
    <w:rsid w:val="005E4C5E"/>
    <w:rsid w:val="005E602E"/>
    <w:rsid w:val="005E643A"/>
    <w:rsid w:val="005F5586"/>
    <w:rsid w:val="006008E0"/>
    <w:rsid w:val="00602211"/>
    <w:rsid w:val="006036C6"/>
    <w:rsid w:val="0060422D"/>
    <w:rsid w:val="006102F3"/>
    <w:rsid w:val="00614211"/>
    <w:rsid w:val="006171FA"/>
    <w:rsid w:val="0062109A"/>
    <w:rsid w:val="006258A3"/>
    <w:rsid w:val="00631525"/>
    <w:rsid w:val="00631C0E"/>
    <w:rsid w:val="0063460A"/>
    <w:rsid w:val="006363E7"/>
    <w:rsid w:val="006439C4"/>
    <w:rsid w:val="006556E6"/>
    <w:rsid w:val="006568AE"/>
    <w:rsid w:val="00656B5F"/>
    <w:rsid w:val="0065744E"/>
    <w:rsid w:val="00660CB8"/>
    <w:rsid w:val="00661F69"/>
    <w:rsid w:val="00663A90"/>
    <w:rsid w:val="00665102"/>
    <w:rsid w:val="0066568C"/>
    <w:rsid w:val="00666310"/>
    <w:rsid w:val="00667210"/>
    <w:rsid w:val="0066773D"/>
    <w:rsid w:val="00684995"/>
    <w:rsid w:val="0068541F"/>
    <w:rsid w:val="00687B01"/>
    <w:rsid w:val="006906B7"/>
    <w:rsid w:val="00692251"/>
    <w:rsid w:val="00693011"/>
    <w:rsid w:val="00693D92"/>
    <w:rsid w:val="00697EF3"/>
    <w:rsid w:val="006A349C"/>
    <w:rsid w:val="006A4D62"/>
    <w:rsid w:val="006A5860"/>
    <w:rsid w:val="006A6931"/>
    <w:rsid w:val="006B37FC"/>
    <w:rsid w:val="006B5D69"/>
    <w:rsid w:val="006B6CF4"/>
    <w:rsid w:val="006B6F46"/>
    <w:rsid w:val="006B7EBD"/>
    <w:rsid w:val="006C093D"/>
    <w:rsid w:val="006C2C23"/>
    <w:rsid w:val="006C30A8"/>
    <w:rsid w:val="006C5024"/>
    <w:rsid w:val="006C70D0"/>
    <w:rsid w:val="006D0A53"/>
    <w:rsid w:val="006D0B35"/>
    <w:rsid w:val="006D1402"/>
    <w:rsid w:val="006D18BA"/>
    <w:rsid w:val="006D3BBE"/>
    <w:rsid w:val="006D6477"/>
    <w:rsid w:val="006E2058"/>
    <w:rsid w:val="006E754D"/>
    <w:rsid w:val="006F0A0D"/>
    <w:rsid w:val="006F2560"/>
    <w:rsid w:val="006F471F"/>
    <w:rsid w:val="006F549E"/>
    <w:rsid w:val="006F5531"/>
    <w:rsid w:val="006F57C3"/>
    <w:rsid w:val="006F6B87"/>
    <w:rsid w:val="007001DA"/>
    <w:rsid w:val="00705D6D"/>
    <w:rsid w:val="00706AD9"/>
    <w:rsid w:val="00706FA8"/>
    <w:rsid w:val="00707114"/>
    <w:rsid w:val="0071251A"/>
    <w:rsid w:val="00716280"/>
    <w:rsid w:val="00716EAC"/>
    <w:rsid w:val="00716F40"/>
    <w:rsid w:val="00717797"/>
    <w:rsid w:val="00723342"/>
    <w:rsid w:val="00726AD6"/>
    <w:rsid w:val="00727281"/>
    <w:rsid w:val="0073090D"/>
    <w:rsid w:val="007339B0"/>
    <w:rsid w:val="00735B32"/>
    <w:rsid w:val="00737CF3"/>
    <w:rsid w:val="00746A0D"/>
    <w:rsid w:val="00746CF2"/>
    <w:rsid w:val="00752687"/>
    <w:rsid w:val="00752913"/>
    <w:rsid w:val="00755AB7"/>
    <w:rsid w:val="00760871"/>
    <w:rsid w:val="00764AA1"/>
    <w:rsid w:val="00770634"/>
    <w:rsid w:val="00773821"/>
    <w:rsid w:val="007766EB"/>
    <w:rsid w:val="00777530"/>
    <w:rsid w:val="007825F4"/>
    <w:rsid w:val="00784818"/>
    <w:rsid w:val="00786047"/>
    <w:rsid w:val="007921ED"/>
    <w:rsid w:val="007966D0"/>
    <w:rsid w:val="007A1AAE"/>
    <w:rsid w:val="007A422D"/>
    <w:rsid w:val="007A5902"/>
    <w:rsid w:val="007A5E80"/>
    <w:rsid w:val="007A62FC"/>
    <w:rsid w:val="007B0B0D"/>
    <w:rsid w:val="007B0C54"/>
    <w:rsid w:val="007B6461"/>
    <w:rsid w:val="007B70B7"/>
    <w:rsid w:val="007C2D37"/>
    <w:rsid w:val="007C5C18"/>
    <w:rsid w:val="007C7E3B"/>
    <w:rsid w:val="007D5243"/>
    <w:rsid w:val="007D7122"/>
    <w:rsid w:val="007D716A"/>
    <w:rsid w:val="007E15B0"/>
    <w:rsid w:val="007E56F4"/>
    <w:rsid w:val="007E5E24"/>
    <w:rsid w:val="007F0BBA"/>
    <w:rsid w:val="007F19CD"/>
    <w:rsid w:val="007F3411"/>
    <w:rsid w:val="007F3D7F"/>
    <w:rsid w:val="007F64AD"/>
    <w:rsid w:val="007F6BD4"/>
    <w:rsid w:val="00802659"/>
    <w:rsid w:val="00807109"/>
    <w:rsid w:val="0081052C"/>
    <w:rsid w:val="008107C8"/>
    <w:rsid w:val="00811358"/>
    <w:rsid w:val="00811F14"/>
    <w:rsid w:val="00813FF5"/>
    <w:rsid w:val="008141C7"/>
    <w:rsid w:val="00815E1A"/>
    <w:rsid w:val="008172EF"/>
    <w:rsid w:val="0081753B"/>
    <w:rsid w:val="008217E1"/>
    <w:rsid w:val="00824734"/>
    <w:rsid w:val="008263C1"/>
    <w:rsid w:val="00831181"/>
    <w:rsid w:val="00835197"/>
    <w:rsid w:val="008363B4"/>
    <w:rsid w:val="0084133A"/>
    <w:rsid w:val="00842D5F"/>
    <w:rsid w:val="00845BE4"/>
    <w:rsid w:val="00851F06"/>
    <w:rsid w:val="008621C2"/>
    <w:rsid w:val="0086331F"/>
    <w:rsid w:val="0086525B"/>
    <w:rsid w:val="00866753"/>
    <w:rsid w:val="00866B01"/>
    <w:rsid w:val="00867963"/>
    <w:rsid w:val="00867B22"/>
    <w:rsid w:val="00873095"/>
    <w:rsid w:val="00881E71"/>
    <w:rsid w:val="00884555"/>
    <w:rsid w:val="00884942"/>
    <w:rsid w:val="00887225"/>
    <w:rsid w:val="0088741E"/>
    <w:rsid w:val="008917C1"/>
    <w:rsid w:val="008947FC"/>
    <w:rsid w:val="008A0172"/>
    <w:rsid w:val="008A19C6"/>
    <w:rsid w:val="008A1EC3"/>
    <w:rsid w:val="008A5125"/>
    <w:rsid w:val="008A7A1E"/>
    <w:rsid w:val="008B38D8"/>
    <w:rsid w:val="008B3E22"/>
    <w:rsid w:val="008B4ACC"/>
    <w:rsid w:val="008C3BBB"/>
    <w:rsid w:val="008C5715"/>
    <w:rsid w:val="008C60DE"/>
    <w:rsid w:val="008C6947"/>
    <w:rsid w:val="008E00B0"/>
    <w:rsid w:val="008F2B7D"/>
    <w:rsid w:val="008F5FCF"/>
    <w:rsid w:val="00903DE2"/>
    <w:rsid w:val="009062AC"/>
    <w:rsid w:val="0090744F"/>
    <w:rsid w:val="00913563"/>
    <w:rsid w:val="009156B4"/>
    <w:rsid w:val="009167FC"/>
    <w:rsid w:val="00920A4B"/>
    <w:rsid w:val="00926099"/>
    <w:rsid w:val="009262AF"/>
    <w:rsid w:val="00931B11"/>
    <w:rsid w:val="009348F2"/>
    <w:rsid w:val="00934CBB"/>
    <w:rsid w:val="00936E1D"/>
    <w:rsid w:val="00941372"/>
    <w:rsid w:val="009443DA"/>
    <w:rsid w:val="009532B6"/>
    <w:rsid w:val="00962422"/>
    <w:rsid w:val="00963A62"/>
    <w:rsid w:val="009649D2"/>
    <w:rsid w:val="00967962"/>
    <w:rsid w:val="00970C97"/>
    <w:rsid w:val="009714FF"/>
    <w:rsid w:val="00977AA9"/>
    <w:rsid w:val="0098050D"/>
    <w:rsid w:val="00981230"/>
    <w:rsid w:val="00981FFB"/>
    <w:rsid w:val="009903C0"/>
    <w:rsid w:val="00991EB7"/>
    <w:rsid w:val="009977F0"/>
    <w:rsid w:val="009B1A9C"/>
    <w:rsid w:val="009B40FA"/>
    <w:rsid w:val="009B4D6D"/>
    <w:rsid w:val="009B6805"/>
    <w:rsid w:val="009C0F5A"/>
    <w:rsid w:val="009C428E"/>
    <w:rsid w:val="009C533D"/>
    <w:rsid w:val="009C58E0"/>
    <w:rsid w:val="009C5C6E"/>
    <w:rsid w:val="009D2E1E"/>
    <w:rsid w:val="009D5785"/>
    <w:rsid w:val="009D59DA"/>
    <w:rsid w:val="009E3F71"/>
    <w:rsid w:val="009E42D5"/>
    <w:rsid w:val="009F01C0"/>
    <w:rsid w:val="009F0DFA"/>
    <w:rsid w:val="009F0F4B"/>
    <w:rsid w:val="00A0450A"/>
    <w:rsid w:val="00A12D1A"/>
    <w:rsid w:val="00A12E35"/>
    <w:rsid w:val="00A1499A"/>
    <w:rsid w:val="00A2160F"/>
    <w:rsid w:val="00A25557"/>
    <w:rsid w:val="00A27BEB"/>
    <w:rsid w:val="00A30300"/>
    <w:rsid w:val="00A314E4"/>
    <w:rsid w:val="00A334D9"/>
    <w:rsid w:val="00A419FF"/>
    <w:rsid w:val="00A45385"/>
    <w:rsid w:val="00A45CF6"/>
    <w:rsid w:val="00A473DF"/>
    <w:rsid w:val="00A505A7"/>
    <w:rsid w:val="00A50F47"/>
    <w:rsid w:val="00A52C55"/>
    <w:rsid w:val="00A56B9D"/>
    <w:rsid w:val="00A61A7D"/>
    <w:rsid w:val="00A63651"/>
    <w:rsid w:val="00A63755"/>
    <w:rsid w:val="00A648E9"/>
    <w:rsid w:val="00A676C0"/>
    <w:rsid w:val="00A732BF"/>
    <w:rsid w:val="00A748AD"/>
    <w:rsid w:val="00A772C0"/>
    <w:rsid w:val="00A81F8C"/>
    <w:rsid w:val="00A83BDB"/>
    <w:rsid w:val="00A86588"/>
    <w:rsid w:val="00A87DC2"/>
    <w:rsid w:val="00A9033B"/>
    <w:rsid w:val="00A90CB6"/>
    <w:rsid w:val="00A91A81"/>
    <w:rsid w:val="00A92D87"/>
    <w:rsid w:val="00A937FC"/>
    <w:rsid w:val="00AA7978"/>
    <w:rsid w:val="00AB0C84"/>
    <w:rsid w:val="00AC3415"/>
    <w:rsid w:val="00AC5D65"/>
    <w:rsid w:val="00AD09E7"/>
    <w:rsid w:val="00AD7374"/>
    <w:rsid w:val="00AD759F"/>
    <w:rsid w:val="00AE24FD"/>
    <w:rsid w:val="00AE29D2"/>
    <w:rsid w:val="00AE5618"/>
    <w:rsid w:val="00AE5E54"/>
    <w:rsid w:val="00AE7EDD"/>
    <w:rsid w:val="00AF3CD5"/>
    <w:rsid w:val="00AF6919"/>
    <w:rsid w:val="00AF6A02"/>
    <w:rsid w:val="00AF77CB"/>
    <w:rsid w:val="00AF7C8D"/>
    <w:rsid w:val="00B0374D"/>
    <w:rsid w:val="00B06F93"/>
    <w:rsid w:val="00B11D2B"/>
    <w:rsid w:val="00B124CC"/>
    <w:rsid w:val="00B128EA"/>
    <w:rsid w:val="00B14519"/>
    <w:rsid w:val="00B20D2A"/>
    <w:rsid w:val="00B25267"/>
    <w:rsid w:val="00B26F87"/>
    <w:rsid w:val="00B346BB"/>
    <w:rsid w:val="00B35284"/>
    <w:rsid w:val="00B40F0A"/>
    <w:rsid w:val="00B42DF5"/>
    <w:rsid w:val="00B507B6"/>
    <w:rsid w:val="00B53DF2"/>
    <w:rsid w:val="00B56798"/>
    <w:rsid w:val="00B57B82"/>
    <w:rsid w:val="00B7013D"/>
    <w:rsid w:val="00B708BC"/>
    <w:rsid w:val="00B71F95"/>
    <w:rsid w:val="00B72591"/>
    <w:rsid w:val="00B80CDC"/>
    <w:rsid w:val="00B83771"/>
    <w:rsid w:val="00B83ADA"/>
    <w:rsid w:val="00B8461E"/>
    <w:rsid w:val="00B918AE"/>
    <w:rsid w:val="00B93628"/>
    <w:rsid w:val="00B94AC9"/>
    <w:rsid w:val="00BA0716"/>
    <w:rsid w:val="00BB2B62"/>
    <w:rsid w:val="00BB4574"/>
    <w:rsid w:val="00BB4D1C"/>
    <w:rsid w:val="00BB4F92"/>
    <w:rsid w:val="00BB6E4A"/>
    <w:rsid w:val="00BC06B6"/>
    <w:rsid w:val="00BC11AE"/>
    <w:rsid w:val="00BC132C"/>
    <w:rsid w:val="00BC1900"/>
    <w:rsid w:val="00BC2C88"/>
    <w:rsid w:val="00BC3F1A"/>
    <w:rsid w:val="00BC3F22"/>
    <w:rsid w:val="00BC4DFC"/>
    <w:rsid w:val="00BD3CFB"/>
    <w:rsid w:val="00BD5BA6"/>
    <w:rsid w:val="00BD5F07"/>
    <w:rsid w:val="00BE1952"/>
    <w:rsid w:val="00BE1BA3"/>
    <w:rsid w:val="00BE6287"/>
    <w:rsid w:val="00BF0805"/>
    <w:rsid w:val="00BF5989"/>
    <w:rsid w:val="00BF5D08"/>
    <w:rsid w:val="00C103A3"/>
    <w:rsid w:val="00C128ED"/>
    <w:rsid w:val="00C13242"/>
    <w:rsid w:val="00C14A54"/>
    <w:rsid w:val="00C1565B"/>
    <w:rsid w:val="00C20114"/>
    <w:rsid w:val="00C21A5C"/>
    <w:rsid w:val="00C23080"/>
    <w:rsid w:val="00C250C0"/>
    <w:rsid w:val="00C30537"/>
    <w:rsid w:val="00C311C3"/>
    <w:rsid w:val="00C34DE5"/>
    <w:rsid w:val="00C36923"/>
    <w:rsid w:val="00C42DE6"/>
    <w:rsid w:val="00C4331B"/>
    <w:rsid w:val="00C4444C"/>
    <w:rsid w:val="00C463BB"/>
    <w:rsid w:val="00C47C88"/>
    <w:rsid w:val="00C602D6"/>
    <w:rsid w:val="00C6048A"/>
    <w:rsid w:val="00C61D00"/>
    <w:rsid w:val="00C62953"/>
    <w:rsid w:val="00C652B7"/>
    <w:rsid w:val="00C669E8"/>
    <w:rsid w:val="00C701AD"/>
    <w:rsid w:val="00C70BEA"/>
    <w:rsid w:val="00C74787"/>
    <w:rsid w:val="00C75284"/>
    <w:rsid w:val="00C75315"/>
    <w:rsid w:val="00C75BC8"/>
    <w:rsid w:val="00C76384"/>
    <w:rsid w:val="00C86CA8"/>
    <w:rsid w:val="00C9506F"/>
    <w:rsid w:val="00C9789D"/>
    <w:rsid w:val="00C97A38"/>
    <w:rsid w:val="00CA1B4A"/>
    <w:rsid w:val="00CA3AF2"/>
    <w:rsid w:val="00CA3EC6"/>
    <w:rsid w:val="00CA6D5E"/>
    <w:rsid w:val="00CB106B"/>
    <w:rsid w:val="00CB6AE1"/>
    <w:rsid w:val="00CC12A5"/>
    <w:rsid w:val="00CC1DBD"/>
    <w:rsid w:val="00CC463C"/>
    <w:rsid w:val="00CC5F37"/>
    <w:rsid w:val="00CC6D40"/>
    <w:rsid w:val="00CD0D25"/>
    <w:rsid w:val="00CD25D7"/>
    <w:rsid w:val="00CD68F8"/>
    <w:rsid w:val="00CD6945"/>
    <w:rsid w:val="00CE32DE"/>
    <w:rsid w:val="00CE6372"/>
    <w:rsid w:val="00CF6D1C"/>
    <w:rsid w:val="00CF7EEC"/>
    <w:rsid w:val="00D00A17"/>
    <w:rsid w:val="00D01558"/>
    <w:rsid w:val="00D0182B"/>
    <w:rsid w:val="00D027DF"/>
    <w:rsid w:val="00D10BD6"/>
    <w:rsid w:val="00D12214"/>
    <w:rsid w:val="00D155A8"/>
    <w:rsid w:val="00D161EF"/>
    <w:rsid w:val="00D25AE2"/>
    <w:rsid w:val="00D260ED"/>
    <w:rsid w:val="00D27287"/>
    <w:rsid w:val="00D2786F"/>
    <w:rsid w:val="00D3392C"/>
    <w:rsid w:val="00D34AB2"/>
    <w:rsid w:val="00D35158"/>
    <w:rsid w:val="00D42FE4"/>
    <w:rsid w:val="00D44DA2"/>
    <w:rsid w:val="00D46136"/>
    <w:rsid w:val="00D50256"/>
    <w:rsid w:val="00D51131"/>
    <w:rsid w:val="00D62157"/>
    <w:rsid w:val="00D7121F"/>
    <w:rsid w:val="00D729BE"/>
    <w:rsid w:val="00D740FB"/>
    <w:rsid w:val="00D77F1F"/>
    <w:rsid w:val="00D85749"/>
    <w:rsid w:val="00D9285E"/>
    <w:rsid w:val="00DA03AF"/>
    <w:rsid w:val="00DA0833"/>
    <w:rsid w:val="00DA0C88"/>
    <w:rsid w:val="00DA22FE"/>
    <w:rsid w:val="00DB01F8"/>
    <w:rsid w:val="00DB3FDF"/>
    <w:rsid w:val="00DD2057"/>
    <w:rsid w:val="00DD20F1"/>
    <w:rsid w:val="00DD3AEE"/>
    <w:rsid w:val="00DD49F0"/>
    <w:rsid w:val="00DD525E"/>
    <w:rsid w:val="00DD6E33"/>
    <w:rsid w:val="00DD77BE"/>
    <w:rsid w:val="00DE01F2"/>
    <w:rsid w:val="00DE164D"/>
    <w:rsid w:val="00DE1E51"/>
    <w:rsid w:val="00DE2AE6"/>
    <w:rsid w:val="00DE3075"/>
    <w:rsid w:val="00DE6905"/>
    <w:rsid w:val="00DF64DE"/>
    <w:rsid w:val="00DF7BC9"/>
    <w:rsid w:val="00E008C3"/>
    <w:rsid w:val="00E020F0"/>
    <w:rsid w:val="00E14DA3"/>
    <w:rsid w:val="00E20EF4"/>
    <w:rsid w:val="00E211D0"/>
    <w:rsid w:val="00E3572D"/>
    <w:rsid w:val="00E41D7E"/>
    <w:rsid w:val="00E43A5F"/>
    <w:rsid w:val="00E45D3F"/>
    <w:rsid w:val="00E5155C"/>
    <w:rsid w:val="00E53126"/>
    <w:rsid w:val="00E542EB"/>
    <w:rsid w:val="00E60251"/>
    <w:rsid w:val="00E62DA9"/>
    <w:rsid w:val="00E63363"/>
    <w:rsid w:val="00E64DCD"/>
    <w:rsid w:val="00E64F63"/>
    <w:rsid w:val="00E651CC"/>
    <w:rsid w:val="00E658B4"/>
    <w:rsid w:val="00E65E3D"/>
    <w:rsid w:val="00E735A1"/>
    <w:rsid w:val="00E80D97"/>
    <w:rsid w:val="00E8154D"/>
    <w:rsid w:val="00E832B6"/>
    <w:rsid w:val="00E84741"/>
    <w:rsid w:val="00E8545E"/>
    <w:rsid w:val="00E90DBC"/>
    <w:rsid w:val="00E919B4"/>
    <w:rsid w:val="00E92613"/>
    <w:rsid w:val="00E92C27"/>
    <w:rsid w:val="00E93C31"/>
    <w:rsid w:val="00E94828"/>
    <w:rsid w:val="00E97A04"/>
    <w:rsid w:val="00E97BBF"/>
    <w:rsid w:val="00EA3989"/>
    <w:rsid w:val="00EB11ED"/>
    <w:rsid w:val="00EB13E4"/>
    <w:rsid w:val="00EB3A45"/>
    <w:rsid w:val="00EB4972"/>
    <w:rsid w:val="00ED2196"/>
    <w:rsid w:val="00ED3E8A"/>
    <w:rsid w:val="00ED7D63"/>
    <w:rsid w:val="00EE0FD6"/>
    <w:rsid w:val="00EE266A"/>
    <w:rsid w:val="00EF09B0"/>
    <w:rsid w:val="00EF230C"/>
    <w:rsid w:val="00EF7E09"/>
    <w:rsid w:val="00F01D74"/>
    <w:rsid w:val="00F06CE1"/>
    <w:rsid w:val="00F1041D"/>
    <w:rsid w:val="00F17D7C"/>
    <w:rsid w:val="00F20068"/>
    <w:rsid w:val="00F21560"/>
    <w:rsid w:val="00F2614D"/>
    <w:rsid w:val="00F31784"/>
    <w:rsid w:val="00F367D5"/>
    <w:rsid w:val="00F368DD"/>
    <w:rsid w:val="00F41804"/>
    <w:rsid w:val="00F45BC1"/>
    <w:rsid w:val="00F46634"/>
    <w:rsid w:val="00F5189C"/>
    <w:rsid w:val="00F544E0"/>
    <w:rsid w:val="00F56B5C"/>
    <w:rsid w:val="00F6561D"/>
    <w:rsid w:val="00F659B5"/>
    <w:rsid w:val="00F71206"/>
    <w:rsid w:val="00F71BA5"/>
    <w:rsid w:val="00F73557"/>
    <w:rsid w:val="00F7786C"/>
    <w:rsid w:val="00F8283D"/>
    <w:rsid w:val="00F83DEC"/>
    <w:rsid w:val="00F85AD0"/>
    <w:rsid w:val="00F86204"/>
    <w:rsid w:val="00F942BC"/>
    <w:rsid w:val="00FA2BAE"/>
    <w:rsid w:val="00FA4AA2"/>
    <w:rsid w:val="00FA72D5"/>
    <w:rsid w:val="00FB10A8"/>
    <w:rsid w:val="00FB36DF"/>
    <w:rsid w:val="00FB4792"/>
    <w:rsid w:val="00FB480C"/>
    <w:rsid w:val="00FB5063"/>
    <w:rsid w:val="00FC0892"/>
    <w:rsid w:val="00FC0B49"/>
    <w:rsid w:val="00FC169C"/>
    <w:rsid w:val="00FC3AF4"/>
    <w:rsid w:val="00FD19DB"/>
    <w:rsid w:val="00FE0E5A"/>
    <w:rsid w:val="00FE134E"/>
    <w:rsid w:val="00FE16F5"/>
    <w:rsid w:val="00FE1D58"/>
    <w:rsid w:val="00FF18F5"/>
    <w:rsid w:val="00FF2C78"/>
    <w:rsid w:val="00FF2E45"/>
    <w:rsid w:val="00FF5C87"/>
    <w:rsid w:val="00F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37EF8"/>
  <w15:chartTrackingRefBased/>
  <w15:docId w15:val="{DC24D0F3-64B2-4D3C-BD5E-929FB07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C88"/>
    <w:pPr>
      <w:widowControl w:val="0"/>
      <w:spacing w:line="360" w:lineRule="auto"/>
      <w:ind w:firstLineChars="200" w:firstLine="200"/>
      <w:jc w:val="both"/>
    </w:pPr>
    <w:rPr>
      <w:rFonts w:ascii="Times New Roman" w:eastAsia="宋体" w:hAnsi="Times New Roman"/>
      <w:szCs w:val="21"/>
    </w:rPr>
  </w:style>
  <w:style w:type="paragraph" w:styleId="1">
    <w:name w:val="heading 1"/>
    <w:basedOn w:val="a"/>
    <w:next w:val="a"/>
    <w:link w:val="10"/>
    <w:uiPriority w:val="9"/>
    <w:qFormat/>
    <w:rsid w:val="007D716A"/>
    <w:pPr>
      <w:keepNext/>
      <w:keepLines/>
      <w:spacing w:beforeLines="50" w:before="50" w:afterLines="50" w:after="50"/>
      <w:ind w:firstLineChars="0" w:firstLine="0"/>
      <w:outlineLvl w:val="0"/>
    </w:pPr>
    <w:rPr>
      <w:b/>
      <w:bCs/>
      <w:kern w:val="44"/>
      <w:sz w:val="24"/>
      <w:szCs w:val="44"/>
    </w:rPr>
  </w:style>
  <w:style w:type="paragraph" w:styleId="2">
    <w:name w:val="heading 2"/>
    <w:basedOn w:val="a"/>
    <w:next w:val="a"/>
    <w:link w:val="20"/>
    <w:uiPriority w:val="9"/>
    <w:unhideWhenUsed/>
    <w:qFormat/>
    <w:rsid w:val="007D716A"/>
    <w:pPr>
      <w:keepNext/>
      <w:keepLines/>
      <w:numPr>
        <w:ilvl w:val="1"/>
        <w:numId w:val="8"/>
      </w:numPr>
      <w:spacing w:beforeLines="50" w:before="50" w:afterLines="50" w:after="50"/>
      <w:ind w:left="0" w:firstLineChars="0" w:firstLine="0"/>
      <w:outlineLvl w:val="1"/>
    </w:pPr>
    <w:rPr>
      <w:rFonts w:cstheme="majorBidi"/>
      <w:b/>
      <w:bCs/>
      <w:szCs w:val="32"/>
    </w:rPr>
  </w:style>
  <w:style w:type="paragraph" w:styleId="3">
    <w:name w:val="heading 3"/>
    <w:basedOn w:val="a"/>
    <w:next w:val="a"/>
    <w:link w:val="30"/>
    <w:uiPriority w:val="9"/>
    <w:unhideWhenUsed/>
    <w:qFormat/>
    <w:rsid w:val="007D716A"/>
    <w:pPr>
      <w:keepNext/>
      <w:keepLines/>
      <w:numPr>
        <w:ilvl w:val="2"/>
        <w:numId w:val="8"/>
      </w:numPr>
      <w:spacing w:before="260" w:after="260" w:line="416"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16A"/>
    <w:rPr>
      <w:rFonts w:ascii="Times New Roman" w:eastAsia="宋体" w:hAnsi="Times New Roman"/>
      <w:b/>
      <w:bCs/>
      <w:kern w:val="44"/>
      <w:sz w:val="24"/>
      <w:szCs w:val="44"/>
    </w:rPr>
  </w:style>
  <w:style w:type="character" w:customStyle="1" w:styleId="20">
    <w:name w:val="标题 2 字符"/>
    <w:basedOn w:val="a0"/>
    <w:link w:val="2"/>
    <w:uiPriority w:val="9"/>
    <w:rsid w:val="007D716A"/>
    <w:rPr>
      <w:rFonts w:ascii="Times New Roman" w:eastAsia="宋体" w:hAnsi="Times New Roman" w:cstheme="majorBidi"/>
      <w:b/>
      <w:bCs/>
      <w:szCs w:val="32"/>
    </w:rPr>
  </w:style>
  <w:style w:type="character" w:customStyle="1" w:styleId="30">
    <w:name w:val="标题 3 字符"/>
    <w:basedOn w:val="a0"/>
    <w:link w:val="3"/>
    <w:uiPriority w:val="9"/>
    <w:rsid w:val="007D716A"/>
    <w:rPr>
      <w:rFonts w:ascii="Times New Roman" w:eastAsia="宋体" w:hAnsi="Times New Roman"/>
      <w:b/>
      <w:bCs/>
      <w:sz w:val="32"/>
      <w:szCs w:val="32"/>
    </w:rPr>
  </w:style>
  <w:style w:type="character" w:styleId="a3">
    <w:name w:val="Placeholder Text"/>
    <w:basedOn w:val="a0"/>
    <w:uiPriority w:val="99"/>
    <w:semiHidden/>
    <w:rsid w:val="007D716A"/>
    <w:rPr>
      <w:color w:val="808080"/>
    </w:rPr>
  </w:style>
  <w:style w:type="paragraph" w:styleId="a4">
    <w:name w:val="caption"/>
    <w:basedOn w:val="a"/>
    <w:next w:val="a"/>
    <w:uiPriority w:val="35"/>
    <w:unhideWhenUsed/>
    <w:qFormat/>
    <w:rsid w:val="007D716A"/>
    <w:pPr>
      <w:ind w:firstLineChars="0" w:firstLine="0"/>
      <w:jc w:val="center"/>
    </w:pPr>
    <w:rPr>
      <w:rFonts w:cstheme="majorBidi"/>
      <w:b/>
      <w:szCs w:val="20"/>
    </w:rPr>
  </w:style>
  <w:style w:type="table" w:styleId="a5">
    <w:name w:val="Table Grid"/>
    <w:basedOn w:val="a1"/>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qFormat/>
    <w:rsid w:val="007D716A"/>
    <w:pPr>
      <w:tabs>
        <w:tab w:val="center" w:pos="4320"/>
        <w:tab w:val="right" w:pos="8640"/>
      </w:tabs>
      <w:ind w:firstLine="480"/>
    </w:pPr>
  </w:style>
  <w:style w:type="character" w:customStyle="1" w:styleId="a7">
    <w:name w:val="伪代码 字符"/>
    <w:basedOn w:val="a0"/>
    <w:link w:val="a8"/>
    <w:locked/>
    <w:rsid w:val="007D716A"/>
    <w:rPr>
      <w:rFonts w:ascii="Times New Roman" w:eastAsia="宋体" w:hAnsi="Times New Roman" w:cs="Times New Roman"/>
      <w:kern w:val="0"/>
      <w:szCs w:val="20"/>
    </w:rPr>
  </w:style>
  <w:style w:type="paragraph" w:customStyle="1" w:styleId="a8">
    <w:name w:val="伪代码"/>
    <w:basedOn w:val="a"/>
    <w:link w:val="a7"/>
    <w:qFormat/>
    <w:rsid w:val="007D716A"/>
    <w:pPr>
      <w:spacing w:line="240" w:lineRule="auto"/>
      <w:ind w:firstLineChars="0" w:firstLine="0"/>
    </w:pPr>
    <w:rPr>
      <w:rFonts w:cs="Times New Roman"/>
      <w:kern w:val="0"/>
      <w:szCs w:val="20"/>
    </w:rPr>
  </w:style>
  <w:style w:type="paragraph" w:styleId="a9">
    <w:name w:val="header"/>
    <w:link w:val="aa"/>
    <w:uiPriority w:val="99"/>
    <w:unhideWhenUsed/>
    <w:rsid w:val="007D716A"/>
    <w:rPr>
      <w:rFonts w:ascii="Times New Roman" w:eastAsia="宋体" w:hAnsi="Times New Roman" w:cs="Times New Roman"/>
      <w:szCs w:val="24"/>
    </w:rPr>
  </w:style>
  <w:style w:type="character" w:customStyle="1" w:styleId="aa">
    <w:name w:val="页眉 字符"/>
    <w:basedOn w:val="a0"/>
    <w:link w:val="a9"/>
    <w:uiPriority w:val="99"/>
    <w:rsid w:val="007D716A"/>
    <w:rPr>
      <w:rFonts w:ascii="Times New Roman" w:eastAsia="宋体" w:hAnsi="Times New Roman" w:cs="Times New Roman"/>
      <w:szCs w:val="24"/>
    </w:rPr>
  </w:style>
  <w:style w:type="paragraph" w:styleId="ab">
    <w:name w:val="footer"/>
    <w:link w:val="ac"/>
    <w:uiPriority w:val="99"/>
    <w:unhideWhenUsed/>
    <w:rsid w:val="007D716A"/>
    <w:pPr>
      <w:jc w:val="center"/>
    </w:pPr>
    <w:rPr>
      <w:rFonts w:ascii="Times New Roman" w:eastAsia="宋体" w:hAnsi="Times New Roman" w:cs="Times New Roman"/>
      <w:szCs w:val="24"/>
    </w:rPr>
  </w:style>
  <w:style w:type="character" w:customStyle="1" w:styleId="ac">
    <w:name w:val="页脚 字符"/>
    <w:basedOn w:val="a0"/>
    <w:link w:val="ab"/>
    <w:uiPriority w:val="99"/>
    <w:rsid w:val="007D716A"/>
    <w:rPr>
      <w:rFonts w:ascii="Times New Roman" w:eastAsia="宋体" w:hAnsi="Times New Roman" w:cs="Times New Roman"/>
      <w:szCs w:val="24"/>
    </w:rPr>
  </w:style>
  <w:style w:type="paragraph" w:styleId="ad">
    <w:name w:val="List Paragraph"/>
    <w:basedOn w:val="a"/>
    <w:uiPriority w:val="34"/>
    <w:qFormat/>
    <w:rsid w:val="007D716A"/>
    <w:pPr>
      <w:ind w:firstLine="420"/>
    </w:pPr>
  </w:style>
  <w:style w:type="character" w:customStyle="1" w:styleId="ae">
    <w:name w:val="表格 字符"/>
    <w:basedOn w:val="a0"/>
    <w:link w:val="af"/>
    <w:locked/>
    <w:rsid w:val="007D716A"/>
    <w:rPr>
      <w:rFonts w:ascii="Times New Roman" w:eastAsia="宋体" w:hAnsi="Times New Roman" w:cs="Times New Roman"/>
      <w:kern w:val="0"/>
      <w:szCs w:val="20"/>
    </w:rPr>
  </w:style>
  <w:style w:type="paragraph" w:customStyle="1" w:styleId="af">
    <w:name w:val="表格"/>
    <w:basedOn w:val="a"/>
    <w:link w:val="ae"/>
    <w:qFormat/>
    <w:rsid w:val="007D716A"/>
    <w:pPr>
      <w:spacing w:line="240" w:lineRule="auto"/>
      <w:ind w:firstLineChars="0" w:firstLine="0"/>
      <w:jc w:val="center"/>
    </w:pPr>
    <w:rPr>
      <w:rFonts w:cs="Times New Roman"/>
      <w:kern w:val="0"/>
      <w:szCs w:val="20"/>
    </w:rPr>
  </w:style>
  <w:style w:type="table" w:customStyle="1" w:styleId="11">
    <w:name w:val="网格型1"/>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qFormat/>
    <w:rsid w:val="007D716A"/>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7D716A"/>
    <w:pPr>
      <w:jc w:val="center"/>
    </w:pPr>
    <w:rPr>
      <w:rFonts w:cs="Times New Roman"/>
      <w:noProof/>
      <w:sz w:val="20"/>
    </w:rPr>
  </w:style>
  <w:style w:type="character" w:customStyle="1" w:styleId="EndNoteBibliographyTitle0">
    <w:name w:val="EndNote Bibliography Title 字符"/>
    <w:basedOn w:val="a0"/>
    <w:link w:val="EndNoteBibliographyTitle"/>
    <w:rsid w:val="007D716A"/>
    <w:rPr>
      <w:rFonts w:ascii="Times New Roman" w:eastAsia="宋体" w:hAnsi="Times New Roman" w:cs="Times New Roman"/>
      <w:noProof/>
      <w:sz w:val="20"/>
      <w:szCs w:val="21"/>
    </w:rPr>
  </w:style>
  <w:style w:type="paragraph" w:customStyle="1" w:styleId="EndNoteBibliography">
    <w:name w:val="EndNote Bibliography"/>
    <w:basedOn w:val="a"/>
    <w:link w:val="EndNoteBibliography0"/>
    <w:rsid w:val="007D716A"/>
    <w:pPr>
      <w:spacing w:line="240" w:lineRule="auto"/>
      <w:ind w:left="200" w:hangingChars="200" w:hanging="200"/>
    </w:pPr>
    <w:rPr>
      <w:rFonts w:cs="Times New Roman"/>
      <w:noProof/>
      <w:sz w:val="20"/>
    </w:rPr>
  </w:style>
  <w:style w:type="character" w:customStyle="1" w:styleId="EndNoteBibliography0">
    <w:name w:val="EndNote Bibliography 字符"/>
    <w:basedOn w:val="a0"/>
    <w:link w:val="EndNoteBibliography"/>
    <w:rsid w:val="007D716A"/>
    <w:rPr>
      <w:rFonts w:ascii="Times New Roman" w:eastAsia="宋体" w:hAnsi="Times New Roman" w:cs="Times New Roman"/>
      <w:noProof/>
      <w:sz w:val="20"/>
      <w:szCs w:val="21"/>
    </w:rPr>
  </w:style>
  <w:style w:type="character" w:customStyle="1" w:styleId="fontstyle01">
    <w:name w:val="fontstyle01"/>
    <w:basedOn w:val="a0"/>
    <w:rsid w:val="007D716A"/>
    <w:rPr>
      <w:rFonts w:ascii="Times-Bold" w:hAnsi="Times-Bold" w:hint="default"/>
      <w:b/>
      <w:bCs/>
      <w:i w:val="0"/>
      <w:iCs w:val="0"/>
      <w:color w:val="000000"/>
      <w:sz w:val="32"/>
      <w:szCs w:val="32"/>
    </w:rPr>
  </w:style>
  <w:style w:type="character" w:styleId="af0">
    <w:name w:val="annotation reference"/>
    <w:basedOn w:val="a0"/>
    <w:uiPriority w:val="99"/>
    <w:semiHidden/>
    <w:unhideWhenUsed/>
    <w:rsid w:val="007D716A"/>
    <w:rPr>
      <w:rFonts w:ascii="Tahoma" w:hAnsi="Tahoma" w:cs="Tahoma"/>
      <w:b w:val="0"/>
      <w:i w:val="0"/>
      <w:caps w:val="0"/>
      <w:strike w:val="0"/>
      <w:sz w:val="16"/>
      <w:szCs w:val="21"/>
      <w:u w:val="none"/>
    </w:rPr>
  </w:style>
  <w:style w:type="paragraph" w:styleId="af1">
    <w:name w:val="annotation text"/>
    <w:basedOn w:val="a"/>
    <w:link w:val="af2"/>
    <w:uiPriority w:val="99"/>
    <w:semiHidden/>
    <w:unhideWhenUsed/>
    <w:rsid w:val="007D716A"/>
    <w:pPr>
      <w:jc w:val="left"/>
    </w:pPr>
    <w:rPr>
      <w:rFonts w:ascii="Tahoma" w:hAnsi="Tahoma" w:cs="Tahoma"/>
      <w:sz w:val="16"/>
    </w:rPr>
  </w:style>
  <w:style w:type="character" w:customStyle="1" w:styleId="af2">
    <w:name w:val="批注文字 字符"/>
    <w:basedOn w:val="a0"/>
    <w:link w:val="af1"/>
    <w:uiPriority w:val="99"/>
    <w:semiHidden/>
    <w:rsid w:val="007D716A"/>
    <w:rPr>
      <w:rFonts w:ascii="Tahoma" w:eastAsia="宋体" w:hAnsi="Tahoma" w:cs="Tahoma"/>
      <w:sz w:val="16"/>
      <w:szCs w:val="21"/>
    </w:rPr>
  </w:style>
  <w:style w:type="paragraph" w:styleId="af3">
    <w:name w:val="annotation subject"/>
    <w:basedOn w:val="af1"/>
    <w:next w:val="af1"/>
    <w:link w:val="af4"/>
    <w:uiPriority w:val="99"/>
    <w:semiHidden/>
    <w:unhideWhenUsed/>
    <w:rsid w:val="007D716A"/>
    <w:rPr>
      <w:b/>
      <w:bCs/>
    </w:rPr>
  </w:style>
  <w:style w:type="character" w:customStyle="1" w:styleId="af4">
    <w:name w:val="批注主题 字符"/>
    <w:basedOn w:val="af2"/>
    <w:link w:val="af3"/>
    <w:uiPriority w:val="99"/>
    <w:semiHidden/>
    <w:rsid w:val="007D716A"/>
    <w:rPr>
      <w:rFonts w:ascii="Tahoma" w:eastAsia="宋体" w:hAnsi="Tahoma" w:cs="Tahoma"/>
      <w:b/>
      <w:bCs/>
      <w:sz w:val="16"/>
      <w:szCs w:val="21"/>
    </w:rPr>
  </w:style>
  <w:style w:type="paragraph" w:styleId="af5">
    <w:name w:val="Balloon Text"/>
    <w:basedOn w:val="a"/>
    <w:link w:val="af6"/>
    <w:uiPriority w:val="99"/>
    <w:semiHidden/>
    <w:unhideWhenUsed/>
    <w:rsid w:val="007D716A"/>
    <w:pPr>
      <w:spacing w:line="240" w:lineRule="auto"/>
    </w:pPr>
    <w:rPr>
      <w:sz w:val="18"/>
      <w:szCs w:val="18"/>
    </w:rPr>
  </w:style>
  <w:style w:type="character" w:customStyle="1" w:styleId="af6">
    <w:name w:val="批注框文本 字符"/>
    <w:basedOn w:val="a0"/>
    <w:link w:val="af5"/>
    <w:uiPriority w:val="99"/>
    <w:semiHidden/>
    <w:rsid w:val="007D716A"/>
    <w:rPr>
      <w:rFonts w:ascii="Times New Roman" w:eastAsia="宋体" w:hAnsi="Times New Roman"/>
      <w:sz w:val="18"/>
      <w:szCs w:val="18"/>
    </w:rPr>
  </w:style>
  <w:style w:type="paragraph" w:styleId="af7">
    <w:name w:val="Normal (Web)"/>
    <w:basedOn w:val="a"/>
    <w:uiPriority w:val="99"/>
    <w:semiHidden/>
    <w:unhideWhenUsed/>
    <w:rsid w:val="007D716A"/>
    <w:pPr>
      <w:widowControl/>
      <w:spacing w:before="100" w:beforeAutospacing="1" w:after="100" w:afterAutospacing="1" w:line="240" w:lineRule="auto"/>
      <w:ind w:firstLineChars="0" w:firstLine="0"/>
      <w:jc w:val="left"/>
    </w:pPr>
    <w:rPr>
      <w:rFonts w:ascii="宋体" w:hAnsi="宋体" w:cs="宋体"/>
      <w:kern w:val="0"/>
      <w:sz w:val="24"/>
      <w:szCs w:val="24"/>
    </w:rPr>
  </w:style>
  <w:style w:type="table" w:customStyle="1" w:styleId="5">
    <w:name w:val="网格型5"/>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line number"/>
    <w:basedOn w:val="a0"/>
    <w:uiPriority w:val="99"/>
    <w:semiHidden/>
    <w:unhideWhenUsed/>
    <w:rsid w:val="007D716A"/>
  </w:style>
  <w:style w:type="character" w:styleId="af9">
    <w:name w:val="Hyperlink"/>
    <w:basedOn w:val="a0"/>
    <w:uiPriority w:val="99"/>
    <w:unhideWhenUsed/>
    <w:rsid w:val="007D716A"/>
    <w:rPr>
      <w:color w:val="0563C1" w:themeColor="hyperlink"/>
      <w:u w:val="single"/>
    </w:rPr>
  </w:style>
  <w:style w:type="paragraph" w:styleId="afa">
    <w:name w:val="No Spacing"/>
    <w:uiPriority w:val="1"/>
    <w:qFormat/>
    <w:rsid w:val="007D716A"/>
    <w:pPr>
      <w:widowControl w:val="0"/>
      <w:ind w:firstLineChars="200" w:firstLine="200"/>
      <w:jc w:val="both"/>
    </w:pPr>
    <w:rPr>
      <w:rFonts w:ascii="Times New Roman" w:eastAsia="宋体" w:hAnsi="Times New Roman"/>
      <w:szCs w:val="21"/>
    </w:rPr>
  </w:style>
  <w:style w:type="table" w:customStyle="1" w:styleId="110">
    <w:name w:val="网格型11"/>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Revision"/>
    <w:hidden/>
    <w:uiPriority w:val="99"/>
    <w:semiHidden/>
    <w:rsid w:val="001E5E40"/>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85843">
      <w:bodyDiv w:val="1"/>
      <w:marLeft w:val="0"/>
      <w:marRight w:val="0"/>
      <w:marTop w:val="0"/>
      <w:marBottom w:val="0"/>
      <w:divBdr>
        <w:top w:val="none" w:sz="0" w:space="0" w:color="auto"/>
        <w:left w:val="none" w:sz="0" w:space="0" w:color="auto"/>
        <w:bottom w:val="none" w:sz="0" w:space="0" w:color="auto"/>
        <w:right w:val="none" w:sz="0" w:space="0" w:color="auto"/>
      </w:divBdr>
      <w:divsChild>
        <w:div w:id="1763991807">
          <w:marLeft w:val="0"/>
          <w:marRight w:val="0"/>
          <w:marTop w:val="0"/>
          <w:marBottom w:val="0"/>
          <w:divBdr>
            <w:top w:val="none" w:sz="0" w:space="0" w:color="auto"/>
            <w:left w:val="none" w:sz="0" w:space="0" w:color="auto"/>
            <w:bottom w:val="none" w:sz="0" w:space="0" w:color="auto"/>
            <w:right w:val="none" w:sz="0" w:space="0" w:color="auto"/>
          </w:divBdr>
        </w:div>
      </w:divsChild>
    </w:div>
    <w:div w:id="1408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058F6-FEDC-4446-82CB-3CA58DE79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34</Pages>
  <Words>12646</Words>
  <Characters>72086</Characters>
  <Application>Microsoft Office Word</Application>
  <DocSecurity>0</DocSecurity>
  <Lines>600</Lines>
  <Paragraphs>169</Paragraphs>
  <ScaleCrop>false</ScaleCrop>
  <Company/>
  <LinksUpToDate>false</LinksUpToDate>
  <CharactersWithSpaces>84563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cp:revision>
  <dcterms:created xsi:type="dcterms:W3CDTF">2022-02-04T15:07:00Z</dcterms:created>
  <dcterms:modified xsi:type="dcterms:W3CDTF">2022-02-05T07:35:00Z</dcterms:modified>
</cp:coreProperties>
</file>